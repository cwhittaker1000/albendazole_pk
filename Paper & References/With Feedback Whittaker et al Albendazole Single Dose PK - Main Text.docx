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12E" w14:textId="363D9F15" w:rsidR="0044189F" w:rsidRPr="004D4195" w:rsidRDefault="0044189F" w:rsidP="004D4195">
      <w:pPr>
        <w:jc w:val="center"/>
        <w:rPr>
          <w:rFonts w:ascii="Times New Roman" w:hAnsi="Times New Roman" w:cs="Times New Roman"/>
          <w:b/>
          <w:sz w:val="28"/>
        </w:rPr>
      </w:pPr>
      <w:bookmarkStart w:id="0" w:name="_Hlk5711299"/>
      <w:r w:rsidRPr="004D4195">
        <w:rPr>
          <w:rFonts w:ascii="Times New Roman" w:hAnsi="Times New Roman" w:cs="Times New Roman"/>
          <w:b/>
          <w:sz w:val="28"/>
        </w:rPr>
        <w:t xml:space="preserve">Drivers and Determinants of Variation in </w:t>
      </w:r>
      <w:r w:rsidR="00587916">
        <w:rPr>
          <w:rFonts w:ascii="Times New Roman" w:hAnsi="Times New Roman" w:cs="Times New Roman"/>
          <w:b/>
          <w:sz w:val="28"/>
        </w:rPr>
        <w:t xml:space="preserve">Single-Dose </w:t>
      </w:r>
      <w:r w:rsidRPr="004D4195">
        <w:rPr>
          <w:rFonts w:ascii="Times New Roman" w:hAnsi="Times New Roman" w:cs="Times New Roman"/>
          <w:b/>
          <w:sz w:val="28"/>
        </w:rPr>
        <w:t xml:space="preserve">Albendazole Pharmacokinetics: </w:t>
      </w:r>
      <w:r w:rsidR="008A4775">
        <w:rPr>
          <w:rFonts w:ascii="Times New Roman" w:hAnsi="Times New Roman" w:cs="Times New Roman"/>
          <w:b/>
          <w:sz w:val="28"/>
        </w:rPr>
        <w:t>A</w:t>
      </w:r>
      <w:r w:rsidRPr="004D4195">
        <w:rPr>
          <w:rFonts w:ascii="Times New Roman" w:hAnsi="Times New Roman" w:cs="Times New Roman"/>
          <w:b/>
          <w:sz w:val="28"/>
        </w:rPr>
        <w:t xml:space="preserve"> Systematic Review and Meta-Analysis</w:t>
      </w:r>
    </w:p>
    <w:p w14:paraId="2C680870" w14:textId="0CABFCC7" w:rsidR="00522686" w:rsidRPr="004D4195" w:rsidRDefault="00522686" w:rsidP="008A4775">
      <w:pPr>
        <w:rPr>
          <w:rFonts w:ascii="Times New Roman" w:hAnsi="Times New Roman" w:cs="Times New Roman"/>
        </w:rPr>
      </w:pPr>
      <w:r w:rsidRPr="004D4195">
        <w:rPr>
          <w:rFonts w:ascii="Times New Roman" w:hAnsi="Times New Roman" w:cs="Times New Roman"/>
        </w:rPr>
        <w:t>Charles Whittaker</w:t>
      </w:r>
      <w:r w:rsidRPr="004D4195">
        <w:rPr>
          <w:rFonts w:ascii="Times New Roman" w:hAnsi="Times New Roman" w:cs="Times New Roman"/>
          <w:vertAlign w:val="superscript"/>
        </w:rPr>
        <w:t>1</w:t>
      </w:r>
      <w:r w:rsidRPr="004D4195">
        <w:rPr>
          <w:rFonts w:ascii="Times New Roman" w:hAnsi="Times New Roman" w:cs="Times New Roman"/>
          <w:b/>
        </w:rPr>
        <w:t>,</w:t>
      </w:r>
      <w:r w:rsidRPr="004D4195">
        <w:rPr>
          <w:rFonts w:ascii="Times New Roman" w:hAnsi="Times New Roman" w:cs="Times New Roman"/>
        </w:rPr>
        <w:t xml:space="preserve"> </w:t>
      </w:r>
      <w:r w:rsidR="00AE5FC2" w:rsidRPr="004D4195">
        <w:rPr>
          <w:rFonts w:ascii="Times New Roman" w:hAnsi="Times New Roman" w:cs="Times New Roman"/>
        </w:rPr>
        <w:t>Cédric B. Chesnais</w:t>
      </w:r>
      <w:r w:rsidR="00057292">
        <w:rPr>
          <w:rFonts w:ascii="Times New Roman" w:hAnsi="Times New Roman" w:cs="Times New Roman"/>
          <w:vertAlign w:val="superscript"/>
        </w:rPr>
        <w:t>2</w:t>
      </w:r>
      <w:r w:rsidR="00AE5FC2" w:rsidRPr="004D4195">
        <w:rPr>
          <w:rFonts w:ascii="Times New Roman" w:hAnsi="Times New Roman" w:cs="Times New Roman"/>
        </w:rPr>
        <w:t>, Sébastien D.S. Pion</w:t>
      </w:r>
      <w:r w:rsidR="00057292">
        <w:rPr>
          <w:rFonts w:ascii="Times New Roman" w:hAnsi="Times New Roman" w:cs="Times New Roman"/>
          <w:vertAlign w:val="superscript"/>
        </w:rPr>
        <w:t>2</w:t>
      </w:r>
      <w:r w:rsidR="00AE5FC2" w:rsidRPr="004D4195">
        <w:rPr>
          <w:rFonts w:ascii="Times New Roman" w:hAnsi="Times New Roman" w:cs="Times New Roman"/>
        </w:rPr>
        <w:t xml:space="preserve">, </w:t>
      </w:r>
      <w:r w:rsidRPr="004D4195">
        <w:rPr>
          <w:rFonts w:ascii="Times New Roman" w:hAnsi="Times New Roman" w:cs="Times New Roman"/>
        </w:rPr>
        <w:t>Joseph Kamgno</w:t>
      </w:r>
      <w:r w:rsidR="00057292">
        <w:rPr>
          <w:rFonts w:ascii="Times New Roman" w:hAnsi="Times New Roman" w:cs="Times New Roman"/>
          <w:vertAlign w:val="superscript"/>
        </w:rPr>
        <w:t>3</w:t>
      </w:r>
      <w:r w:rsidRPr="004D4195">
        <w:rPr>
          <w:rFonts w:ascii="Times New Roman" w:hAnsi="Times New Roman" w:cs="Times New Roman"/>
        </w:rPr>
        <w:t>, Martin Walker</w:t>
      </w:r>
      <w:r w:rsidR="00057292">
        <w:rPr>
          <w:rFonts w:ascii="Times New Roman" w:hAnsi="Times New Roman" w:cs="Times New Roman"/>
          <w:vertAlign w:val="superscript"/>
        </w:rPr>
        <w:t>4</w:t>
      </w:r>
      <w:r w:rsidRPr="004D4195">
        <w:rPr>
          <w:rFonts w:ascii="Times New Roman" w:hAnsi="Times New Roman" w:cs="Times New Roman"/>
        </w:rPr>
        <w:t>, Maria-Gloria Basáñez</w:t>
      </w:r>
      <w:r w:rsidRPr="004D4195">
        <w:rPr>
          <w:rFonts w:ascii="Times New Roman" w:hAnsi="Times New Roman" w:cs="Times New Roman"/>
          <w:vertAlign w:val="superscript"/>
        </w:rPr>
        <w:t>1</w:t>
      </w:r>
      <w:r w:rsidRPr="004D4195">
        <w:rPr>
          <w:rFonts w:ascii="Times New Roman" w:hAnsi="Times New Roman" w:cs="Times New Roman"/>
        </w:rPr>
        <w:t>* &amp; Michel Boussinesq</w:t>
      </w:r>
      <w:r w:rsidR="00057292">
        <w:rPr>
          <w:rFonts w:ascii="Times New Roman" w:hAnsi="Times New Roman" w:cs="Times New Roman"/>
          <w:vertAlign w:val="superscript"/>
        </w:rPr>
        <w:t>2</w:t>
      </w:r>
      <w:r w:rsidRPr="004D4195">
        <w:rPr>
          <w:rFonts w:ascii="Times New Roman" w:hAnsi="Times New Roman" w:cs="Times New Roman"/>
        </w:rPr>
        <w:t>*</w:t>
      </w:r>
    </w:p>
    <w:p w14:paraId="2E188BBA"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1</w:t>
      </w:r>
      <w:r w:rsidRPr="004D4195">
        <w:rPr>
          <w:rFonts w:ascii="Times New Roman" w:hAnsi="Times New Roman" w:cs="Times New Roman"/>
          <w:sz w:val="18"/>
        </w:rPr>
        <w:t>Department of Infectious Disease Epidemiology, Imperial College London, London, UK</w:t>
      </w:r>
    </w:p>
    <w:p w14:paraId="077E9A20" w14:textId="5C5BD6DB" w:rsidR="00AE5FC2" w:rsidRPr="004D4195" w:rsidRDefault="00057292" w:rsidP="00AE5FC2">
      <w:pPr>
        <w:spacing w:after="0"/>
        <w:rPr>
          <w:rFonts w:ascii="Times New Roman" w:hAnsi="Times New Roman" w:cs="Times New Roman"/>
          <w:sz w:val="18"/>
          <w:lang w:val="fr-FR"/>
        </w:rPr>
      </w:pPr>
      <w:r w:rsidRPr="00057292">
        <w:rPr>
          <w:rFonts w:ascii="Times New Roman" w:hAnsi="Times New Roman" w:cs="Times New Roman"/>
          <w:sz w:val="18"/>
          <w:vertAlign w:val="superscript"/>
          <w:lang w:val="fr-FR"/>
        </w:rPr>
        <w:t>2</w:t>
      </w:r>
      <w:r w:rsidR="00AE5FC2" w:rsidRPr="004D4195">
        <w:rPr>
          <w:rFonts w:ascii="Times New Roman" w:hAnsi="Times New Roman" w:cs="Times New Roman"/>
          <w:sz w:val="18"/>
          <w:lang w:val="fr-FR"/>
        </w:rPr>
        <w:t>Institut de Recherche pour le Développement (IRD), Montpellier, France</w:t>
      </w:r>
    </w:p>
    <w:p w14:paraId="1EEB6B8F" w14:textId="345F6A69" w:rsidR="00522686" w:rsidRPr="004D4195" w:rsidRDefault="00057292" w:rsidP="00522686">
      <w:pPr>
        <w:spacing w:after="0"/>
        <w:rPr>
          <w:rFonts w:ascii="Times New Roman" w:hAnsi="Times New Roman" w:cs="Times New Roman"/>
          <w:iCs/>
          <w:color w:val="000000"/>
          <w:sz w:val="18"/>
          <w:szCs w:val="21"/>
          <w:shd w:val="clear" w:color="auto" w:fill="FFFFFF"/>
        </w:rPr>
      </w:pPr>
      <w:r>
        <w:rPr>
          <w:rFonts w:ascii="Times New Roman" w:hAnsi="Times New Roman" w:cs="Times New Roman"/>
          <w:iCs/>
          <w:color w:val="000000"/>
          <w:sz w:val="18"/>
          <w:szCs w:val="21"/>
          <w:shd w:val="clear" w:color="auto" w:fill="FFFFFF"/>
          <w:vertAlign w:val="superscript"/>
        </w:rPr>
        <w:t>3</w:t>
      </w:r>
      <w:r w:rsidR="00522686" w:rsidRPr="004D4195">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4D4195">
        <w:rPr>
          <w:rFonts w:ascii="Times New Roman" w:hAnsi="Times New Roman" w:cs="Times New Roman"/>
          <w:iCs/>
          <w:color w:val="000000"/>
          <w:sz w:val="18"/>
          <w:szCs w:val="21"/>
          <w:shd w:val="clear" w:color="auto" w:fill="FFFFFF"/>
        </w:rPr>
        <w:t>Médicine</w:t>
      </w:r>
      <w:proofErr w:type="spellEnd"/>
      <w:r w:rsidR="00522686" w:rsidRPr="004D4195">
        <w:rPr>
          <w:rFonts w:ascii="Times New Roman" w:hAnsi="Times New Roman" w:cs="Times New Roman"/>
          <w:iCs/>
          <w:color w:val="000000"/>
          <w:sz w:val="18"/>
          <w:szCs w:val="21"/>
          <w:shd w:val="clear" w:color="auto" w:fill="FFFFFF"/>
        </w:rPr>
        <w:t xml:space="preserve"> and Biomedical Sciences, University of Yaoundé I., Yaoundé, Cameroon</w:t>
      </w:r>
    </w:p>
    <w:p w14:paraId="488A0DB0" w14:textId="55D6D323" w:rsidR="00522686" w:rsidRPr="004D4195" w:rsidRDefault="00057292" w:rsidP="00522686">
      <w:pPr>
        <w:spacing w:after="0"/>
        <w:rPr>
          <w:rFonts w:ascii="Times New Roman" w:hAnsi="Times New Roman" w:cs="Times New Roman"/>
          <w:sz w:val="18"/>
        </w:rPr>
      </w:pPr>
      <w:r>
        <w:rPr>
          <w:rFonts w:ascii="Times New Roman" w:hAnsi="Times New Roman" w:cs="Times New Roman"/>
          <w:sz w:val="18"/>
          <w:vertAlign w:val="superscript"/>
        </w:rPr>
        <w:t>4</w:t>
      </w:r>
      <w:r w:rsidR="00522686" w:rsidRPr="004D4195">
        <w:rPr>
          <w:rFonts w:ascii="Times New Roman" w:hAnsi="Times New Roman" w:cs="Times New Roman"/>
          <w:sz w:val="18"/>
        </w:rPr>
        <w:t>Department of Pathobiology and Population Sciences, Royal Veterinary College, Hatfield, UK</w:t>
      </w:r>
    </w:p>
    <w:p w14:paraId="733BF060"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rPr>
        <w:t>* Indicates joint co-authorship</w:t>
      </w:r>
    </w:p>
    <w:bookmarkEnd w:id="0"/>
    <w:p w14:paraId="5D81921A" w14:textId="551EF564" w:rsidR="002B277D" w:rsidRDefault="002B277D">
      <w:pPr>
        <w:rPr>
          <w:rFonts w:ascii="Times New Roman" w:hAnsi="Times New Roman" w:cs="Times New Roman"/>
          <w:b/>
        </w:rPr>
      </w:pPr>
    </w:p>
    <w:p w14:paraId="77CD57FD" w14:textId="77777777" w:rsidR="00A57FC3" w:rsidRDefault="00A57FC3" w:rsidP="00A57FC3">
      <w:pPr>
        <w:spacing w:after="0"/>
        <w:rPr>
          <w:rFonts w:ascii="Times New Roman" w:hAnsi="Times New Roman" w:cs="Times New Roman"/>
          <w:b/>
        </w:rPr>
      </w:pPr>
      <w:r>
        <w:rPr>
          <w:rFonts w:ascii="Times New Roman" w:hAnsi="Times New Roman" w:cs="Times New Roman"/>
          <w:b/>
        </w:rPr>
        <w:t>Feedback from Michel:</w:t>
      </w:r>
    </w:p>
    <w:p w14:paraId="22865027" w14:textId="3A1CA406" w:rsidR="00A57FC3" w:rsidRPr="00A57FC3" w:rsidRDefault="00A57FC3" w:rsidP="00A57FC3">
      <w:pPr>
        <w:pStyle w:val="ListParagraph"/>
        <w:numPr>
          <w:ilvl w:val="0"/>
          <w:numId w:val="8"/>
        </w:numPr>
        <w:spacing w:after="0"/>
        <w:rPr>
          <w:rFonts w:ascii="Times New Roman" w:eastAsia="Times New Roman" w:hAnsi="Times New Roman" w:cs="Times New Roman"/>
          <w:color w:val="201F1E"/>
          <w:sz w:val="23"/>
          <w:szCs w:val="23"/>
          <w:lang w:eastAsia="en-GB"/>
        </w:rPr>
      </w:pPr>
      <w:commentRangeStart w:id="1"/>
      <w:r w:rsidRPr="00A57FC3">
        <w:rPr>
          <w:rFonts w:ascii="Times New Roman" w:eastAsia="Times New Roman" w:hAnsi="Times New Roman" w:cs="Times New Roman"/>
          <w:color w:val="201F1E"/>
          <w:sz w:val="23"/>
          <w:szCs w:val="23"/>
          <w:lang w:eastAsia="en-GB"/>
        </w:rPr>
        <w:t>My only significant question is about the categorization of the infected versus non-infected subjects. I shall try to find other examples of anthelmintic drugs for which PK is altered by parasitic infection. I think it is not the case for ivermectin in onchocerciasis subjects. But information might be available from veterinary studies.</w:t>
      </w:r>
      <w:commentRangeEnd w:id="1"/>
      <w:r w:rsidR="007E2FAB">
        <w:rPr>
          <w:rStyle w:val="CommentReference"/>
        </w:rPr>
        <w:commentReference w:id="1"/>
      </w:r>
    </w:p>
    <w:p w14:paraId="6AB96D19" w14:textId="536D42F7" w:rsidR="00A57FC3" w:rsidRPr="00A57FC3" w:rsidRDefault="00A57FC3" w:rsidP="007E2FAB">
      <w:pPr>
        <w:pStyle w:val="ListParagraph"/>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Later attached a whole bunch of references which are now in a dedicated folder and available for viewing. </w:t>
      </w:r>
    </w:p>
    <w:p w14:paraId="76A35747" w14:textId="52FFA4CE" w:rsidR="00A57FC3" w:rsidRDefault="00A57FC3" w:rsidP="00A57FC3">
      <w:pPr>
        <w:spacing w:after="0"/>
        <w:rPr>
          <w:rFonts w:ascii="Times New Roman" w:hAnsi="Times New Roman" w:cs="Times New Roman"/>
          <w:b/>
        </w:rPr>
      </w:pPr>
      <w:r>
        <w:rPr>
          <w:rFonts w:ascii="Times New Roman" w:hAnsi="Times New Roman" w:cs="Times New Roman"/>
          <w:b/>
        </w:rPr>
        <w:t>Feedback from Cedric:</w:t>
      </w:r>
    </w:p>
    <w:p w14:paraId="08761355" w14:textId="625F19FD"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When you say co-infection: you mean 2 or more infections?</w:t>
      </w:r>
    </w:p>
    <w:p w14:paraId="34D04F30" w14:textId="1FE2BDB1"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When we talk about </w:t>
      </w:r>
      <w:proofErr w:type="spellStart"/>
      <w:r w:rsidRPr="00A57FC3">
        <w:rPr>
          <w:rFonts w:ascii="Times New Roman" w:eastAsia="Times New Roman" w:hAnsi="Times New Roman" w:cs="Times New Roman"/>
          <w:color w:val="201F1E"/>
          <w:sz w:val="23"/>
          <w:szCs w:val="23"/>
          <w:lang w:eastAsia="en-GB"/>
        </w:rPr>
        <w:t>bioavaibility</w:t>
      </w:r>
      <w:proofErr w:type="spellEnd"/>
      <w:r w:rsidRPr="00A57FC3">
        <w:rPr>
          <w:rFonts w:ascii="Times New Roman" w:eastAsia="Times New Roman" w:hAnsi="Times New Roman" w:cs="Times New Roman"/>
          <w:color w:val="201F1E"/>
          <w:sz w:val="23"/>
          <w:szCs w:val="23"/>
          <w:lang w:eastAsia="en-GB"/>
        </w:rPr>
        <w:t xml:space="preserve"> and etc, I think this would be interesting in the results to have the % of variation between categories. Actually, we say that Sex, Age, etc… account for X% of variance; but is it possible to have similar results such as Males have a AUC or </w:t>
      </w:r>
      <w:proofErr w:type="spellStart"/>
      <w:r w:rsidRPr="00A57FC3">
        <w:rPr>
          <w:rFonts w:ascii="Times New Roman" w:eastAsia="Times New Roman" w:hAnsi="Times New Roman" w:cs="Times New Roman"/>
          <w:color w:val="201F1E"/>
          <w:sz w:val="23"/>
          <w:szCs w:val="23"/>
          <w:lang w:eastAsia="en-GB"/>
        </w:rPr>
        <w:t>Cmax</w:t>
      </w:r>
      <w:proofErr w:type="spellEnd"/>
      <w:r w:rsidRPr="00A57FC3">
        <w:rPr>
          <w:rFonts w:ascii="Times New Roman" w:eastAsia="Times New Roman" w:hAnsi="Times New Roman" w:cs="Times New Roman"/>
          <w:color w:val="201F1E"/>
          <w:sz w:val="23"/>
          <w:szCs w:val="23"/>
          <w:lang w:eastAsia="en-GB"/>
        </w:rPr>
        <w:t xml:space="preserve"> of X% higher than </w:t>
      </w:r>
      <w:proofErr w:type="gramStart"/>
      <w:r w:rsidRPr="00A57FC3">
        <w:rPr>
          <w:rFonts w:ascii="Times New Roman" w:eastAsia="Times New Roman" w:hAnsi="Times New Roman" w:cs="Times New Roman"/>
          <w:color w:val="201F1E"/>
          <w:sz w:val="23"/>
          <w:szCs w:val="23"/>
          <w:lang w:eastAsia="en-GB"/>
        </w:rPr>
        <w:t>females ?</w:t>
      </w:r>
      <w:proofErr w:type="gramEnd"/>
      <w:r w:rsidRPr="00A57FC3">
        <w:rPr>
          <w:rFonts w:ascii="Times New Roman" w:eastAsia="Times New Roman" w:hAnsi="Times New Roman" w:cs="Times New Roman"/>
          <w:color w:val="201F1E"/>
          <w:sz w:val="23"/>
          <w:szCs w:val="23"/>
          <w:lang w:eastAsia="en-GB"/>
        </w:rPr>
        <w:t xml:space="preserve"> This is maybe more comprehensive.</w:t>
      </w:r>
    </w:p>
    <w:p w14:paraId="367ABDD4" w14:textId="060BAD11"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In the limit: this would be well to add that the liver function was not available. </w:t>
      </w:r>
    </w:p>
    <w:p w14:paraId="1DD13C3E" w14:textId="3FB38263"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Discussion: did you find paper on the genetic factors to explain PK </w:t>
      </w:r>
      <w:proofErr w:type="gramStart"/>
      <w:r w:rsidRPr="00A57FC3">
        <w:rPr>
          <w:rFonts w:ascii="Times New Roman" w:eastAsia="Times New Roman" w:hAnsi="Times New Roman" w:cs="Times New Roman"/>
          <w:color w:val="201F1E"/>
          <w:sz w:val="23"/>
          <w:szCs w:val="23"/>
          <w:lang w:eastAsia="en-GB"/>
        </w:rPr>
        <w:t>variability ?</w:t>
      </w:r>
      <w:proofErr w:type="gramEnd"/>
    </w:p>
    <w:p w14:paraId="7F00E246" w14:textId="766E2E04"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Regarding effect on Sex, did you examine your model to see when Sex is not significant after </w:t>
      </w:r>
      <w:proofErr w:type="gramStart"/>
      <w:r w:rsidRPr="00A57FC3">
        <w:rPr>
          <w:rFonts w:ascii="Times New Roman" w:eastAsia="Times New Roman" w:hAnsi="Times New Roman" w:cs="Times New Roman"/>
          <w:color w:val="201F1E"/>
          <w:sz w:val="23"/>
          <w:szCs w:val="23"/>
          <w:lang w:eastAsia="en-GB"/>
        </w:rPr>
        <w:t>adjustment ?</w:t>
      </w:r>
      <w:proofErr w:type="gramEnd"/>
      <w:r w:rsidRPr="00A57FC3">
        <w:rPr>
          <w:rFonts w:ascii="Times New Roman" w:eastAsia="Times New Roman" w:hAnsi="Times New Roman" w:cs="Times New Roman"/>
          <w:color w:val="201F1E"/>
          <w:sz w:val="23"/>
          <w:szCs w:val="23"/>
          <w:lang w:eastAsia="en-GB"/>
        </w:rPr>
        <w:t xml:space="preserve"> (After adjustment on Age, Fatty </w:t>
      </w:r>
      <w:proofErr w:type="gramStart"/>
      <w:r w:rsidRPr="00A57FC3">
        <w:rPr>
          <w:rFonts w:ascii="Times New Roman" w:eastAsia="Times New Roman" w:hAnsi="Times New Roman" w:cs="Times New Roman"/>
          <w:color w:val="201F1E"/>
          <w:sz w:val="23"/>
          <w:szCs w:val="23"/>
          <w:lang w:eastAsia="en-GB"/>
        </w:rPr>
        <w:t>meal ?</w:t>
      </w:r>
      <w:proofErr w:type="gramEnd"/>
      <w:r w:rsidRPr="00A57FC3">
        <w:rPr>
          <w:rFonts w:ascii="Times New Roman" w:eastAsia="Times New Roman" w:hAnsi="Times New Roman" w:cs="Times New Roman"/>
          <w:color w:val="201F1E"/>
          <w:sz w:val="23"/>
          <w:szCs w:val="23"/>
          <w:lang w:eastAsia="en-GB"/>
        </w:rPr>
        <w:t>) ; this would be interesting to have this information before to say that this is only (maybe) a lack of power.</w:t>
      </w:r>
    </w:p>
    <w:p w14:paraId="733E6902" w14:textId="422F5F26"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Last, as you said, all was already known except for Infection group. And the fact that AUC was significantly higher in the infected people is strange and interesting. We may suspect that anterior treatment was taken by individuals, or current treatment which can interact with Alb. In the articles, did they say formally that they have controlled for the other treatments or just past treatment?</w:t>
      </w:r>
    </w:p>
    <w:p w14:paraId="2E6211B8" w14:textId="6BC9491F" w:rsidR="00A57FC3" w:rsidRDefault="00A57FC3" w:rsidP="00A57FC3">
      <w:pPr>
        <w:shd w:val="clear" w:color="auto" w:fill="FFFFFF"/>
        <w:spacing w:after="0" w:line="240" w:lineRule="auto"/>
        <w:textAlignment w:val="baseline"/>
        <w:rPr>
          <w:rFonts w:ascii="Calibri" w:eastAsia="Times New Roman" w:hAnsi="Calibri" w:cs="Calibri"/>
          <w:color w:val="201F1E"/>
          <w:lang w:eastAsia="en-GB"/>
        </w:rPr>
      </w:pPr>
    </w:p>
    <w:p w14:paraId="24072C0A" w14:textId="6D25F917" w:rsidR="00A57FC3" w:rsidRPr="00A57FC3" w:rsidRDefault="00A57FC3" w:rsidP="00A57FC3">
      <w:pPr>
        <w:shd w:val="clear" w:color="auto" w:fill="FFFFFF"/>
        <w:spacing w:after="0" w:line="240" w:lineRule="auto"/>
        <w:textAlignment w:val="baseline"/>
        <w:rPr>
          <w:rFonts w:ascii="Calibri" w:eastAsia="Times New Roman" w:hAnsi="Calibri" w:cs="Calibri"/>
          <w:b/>
          <w:bCs/>
          <w:color w:val="201F1E"/>
          <w:lang w:eastAsia="en-GB"/>
        </w:rPr>
      </w:pPr>
      <w:r w:rsidRPr="00A57FC3">
        <w:rPr>
          <w:rFonts w:ascii="Calibri" w:eastAsia="Times New Roman" w:hAnsi="Calibri" w:cs="Calibri"/>
          <w:b/>
          <w:bCs/>
          <w:color w:val="201F1E"/>
          <w:lang w:eastAsia="en-GB"/>
        </w:rPr>
        <w:t xml:space="preserve">Feedback from </w:t>
      </w:r>
      <w:proofErr w:type="spellStart"/>
      <w:r w:rsidRPr="00A57FC3">
        <w:rPr>
          <w:rFonts w:ascii="Calibri" w:eastAsia="Times New Roman" w:hAnsi="Calibri" w:cs="Calibri"/>
          <w:b/>
          <w:bCs/>
          <w:color w:val="201F1E"/>
          <w:lang w:eastAsia="en-GB"/>
        </w:rPr>
        <w:t>Seb</w:t>
      </w:r>
      <w:proofErr w:type="spellEnd"/>
      <w:r w:rsidRPr="00A57FC3">
        <w:rPr>
          <w:rFonts w:ascii="Calibri" w:eastAsia="Times New Roman" w:hAnsi="Calibri" w:cs="Calibri"/>
          <w:b/>
          <w:bCs/>
          <w:color w:val="201F1E"/>
          <w:lang w:eastAsia="en-GB"/>
        </w:rPr>
        <w:t>:</w:t>
      </w:r>
    </w:p>
    <w:p w14:paraId="2F695701" w14:textId="601C7FC0" w:rsidR="00A57FC3" w:rsidRPr="00A57FC3" w:rsidRDefault="00A57FC3" w:rsidP="00583C11">
      <w:pPr>
        <w:pStyle w:val="ListParagraph"/>
        <w:numPr>
          <w:ilvl w:val="0"/>
          <w:numId w:val="9"/>
        </w:numPr>
        <w:shd w:val="clear" w:color="auto" w:fill="FFFFFF"/>
        <w:spacing w:after="0" w:line="240" w:lineRule="auto"/>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Regarding ref 11 (cited last line of second paragraph in the Intro): 1) this study was conducted in the Republic of the Congo (not in the Democratic RC); 2) In this paper, we described the evolution of ICT scores (2-&gt;1-&gt;0) during the trial. It shows that some individuals became negative faster than others. Is it what you mean by "Similar </w:t>
      </w:r>
      <w:proofErr w:type="spellStart"/>
      <w:r w:rsidRPr="00A57FC3">
        <w:rPr>
          <w:rFonts w:ascii="Times New Roman" w:eastAsia="Times New Roman" w:hAnsi="Times New Roman" w:cs="Times New Roman"/>
          <w:color w:val="201F1E"/>
          <w:sz w:val="23"/>
          <w:szCs w:val="23"/>
          <w:lang w:eastAsia="en-GB"/>
        </w:rPr>
        <w:t>vriability</w:t>
      </w:r>
      <w:proofErr w:type="spellEnd"/>
      <w:r w:rsidRPr="00A57FC3">
        <w:rPr>
          <w:rFonts w:ascii="Times New Roman" w:eastAsia="Times New Roman" w:hAnsi="Times New Roman" w:cs="Times New Roman"/>
          <w:color w:val="201F1E"/>
          <w:sz w:val="23"/>
          <w:szCs w:val="23"/>
          <w:lang w:eastAsia="en-GB"/>
        </w:rPr>
        <w:t xml:space="preserve"> in efficacy..."? Maybe the sentence here should be more explicit?</w:t>
      </w:r>
    </w:p>
    <w:p w14:paraId="4B715036" w14:textId="77777777" w:rsidR="00A57FC3" w:rsidRDefault="00A57FC3">
      <w:pPr>
        <w:rPr>
          <w:ins w:id="2" w:author="ACK" w:date="2020-02-03T17:45:00Z"/>
          <w:rFonts w:ascii="Times New Roman" w:hAnsi="Times New Roman" w:cs="Times New Roman"/>
          <w:b/>
        </w:rPr>
      </w:pPr>
    </w:p>
    <w:p w14:paraId="33E1B3BC" w14:textId="1A8913B2" w:rsidR="00532CE0" w:rsidRDefault="0010011F">
      <w:pPr>
        <w:rPr>
          <w:ins w:id="3" w:author="ACK" w:date="2020-02-03T17:45:00Z"/>
          <w:rFonts w:ascii="Times New Roman" w:hAnsi="Times New Roman" w:cs="Times New Roman"/>
          <w:b/>
        </w:rPr>
      </w:pPr>
      <w:ins w:id="4" w:author="ACK" w:date="2020-02-06T13:13:00Z">
        <w:r>
          <w:rPr>
            <w:rFonts w:ascii="Times New Roman" w:hAnsi="Times New Roman" w:cs="Times New Roman"/>
            <w:b/>
          </w:rPr>
          <w:t>I started with e</w:t>
        </w:r>
        <w:r w:rsidR="00E147A1">
          <w:rPr>
            <w:rFonts w:ascii="Times New Roman" w:hAnsi="Times New Roman" w:cs="Times New Roman"/>
            <w:b/>
          </w:rPr>
          <w:t xml:space="preserve">ntering comments into the manuscript but as I realized the extent to which many comments have </w:t>
        </w:r>
      </w:ins>
      <w:ins w:id="5" w:author="ACK" w:date="2020-02-06T13:15:00Z">
        <w:r w:rsidR="00234C7C">
          <w:rPr>
            <w:rFonts w:ascii="Times New Roman" w:hAnsi="Times New Roman" w:cs="Times New Roman"/>
            <w:b/>
          </w:rPr>
          <w:t xml:space="preserve">a common </w:t>
        </w:r>
      </w:ins>
      <w:ins w:id="6" w:author="ACK" w:date="2020-02-06T13:16:00Z">
        <w:r w:rsidR="00234C7C">
          <w:rPr>
            <w:rFonts w:ascii="Times New Roman" w:hAnsi="Times New Roman" w:cs="Times New Roman"/>
            <w:b/>
          </w:rPr>
          <w:t xml:space="preserve">‘source consideration’, I switched strategy and am here providing </w:t>
        </w:r>
      </w:ins>
      <w:ins w:id="7" w:author="ACK" w:date="2020-02-06T09:06:00Z">
        <w:r w:rsidR="0012407E">
          <w:rPr>
            <w:rFonts w:ascii="Times New Roman" w:hAnsi="Times New Roman" w:cs="Times New Roman"/>
            <w:b/>
          </w:rPr>
          <w:t>Q</w:t>
        </w:r>
      </w:ins>
      <w:ins w:id="8" w:author="ACK" w:date="2020-02-03T17:45:00Z">
        <w:r w:rsidR="00532CE0">
          <w:rPr>
            <w:rFonts w:ascii="Times New Roman" w:hAnsi="Times New Roman" w:cs="Times New Roman"/>
            <w:b/>
          </w:rPr>
          <w:t>uestions</w:t>
        </w:r>
      </w:ins>
      <w:ins w:id="9" w:author="ACK" w:date="2020-02-03T17:52:00Z">
        <w:r w:rsidR="00532CE0">
          <w:rPr>
            <w:rFonts w:ascii="Times New Roman" w:hAnsi="Times New Roman" w:cs="Times New Roman"/>
            <w:b/>
          </w:rPr>
          <w:t>/comments</w:t>
        </w:r>
      </w:ins>
      <w:ins w:id="10" w:author="ACK" w:date="2020-02-03T17:45:00Z">
        <w:r w:rsidR="00532CE0">
          <w:rPr>
            <w:rFonts w:ascii="Times New Roman" w:hAnsi="Times New Roman" w:cs="Times New Roman"/>
            <w:b/>
          </w:rPr>
          <w:t xml:space="preserve"> </w:t>
        </w:r>
        <w:r w:rsidR="002F6568">
          <w:rPr>
            <w:rFonts w:ascii="Times New Roman" w:hAnsi="Times New Roman" w:cs="Times New Roman"/>
            <w:b/>
          </w:rPr>
          <w:t xml:space="preserve">across </w:t>
        </w:r>
      </w:ins>
    </w:p>
    <w:p w14:paraId="6476A68F" w14:textId="6C3B1157" w:rsidR="00532CE0" w:rsidRDefault="00532CE0" w:rsidP="00532CE0">
      <w:pPr>
        <w:pStyle w:val="ListParagraph"/>
        <w:numPr>
          <w:ilvl w:val="0"/>
          <w:numId w:val="7"/>
        </w:numPr>
        <w:rPr>
          <w:ins w:id="11" w:author="ACK" w:date="2020-02-03T17:46:00Z"/>
          <w:rFonts w:ascii="Times New Roman" w:hAnsi="Times New Roman" w:cs="Times New Roman"/>
        </w:rPr>
      </w:pPr>
      <w:ins w:id="12" w:author="ACK" w:date="2020-02-03T17:45:00Z">
        <w:r w:rsidRPr="00532CE0">
          <w:rPr>
            <w:rFonts w:ascii="Times New Roman" w:hAnsi="Times New Roman" w:cs="Times New Roman"/>
          </w:rPr>
          <w:t xml:space="preserve">what is a driver vs. a </w:t>
        </w:r>
        <w:proofErr w:type="gramStart"/>
        <w:r w:rsidRPr="00532CE0">
          <w:rPr>
            <w:rFonts w:ascii="Times New Roman" w:hAnsi="Times New Roman" w:cs="Times New Roman"/>
          </w:rPr>
          <w:t>determinant ?</w:t>
        </w:r>
      </w:ins>
      <w:proofErr w:type="gramEnd"/>
    </w:p>
    <w:p w14:paraId="3163B7F2" w14:textId="77777777" w:rsidR="005D2FC1" w:rsidRDefault="005D2FC1" w:rsidP="005D2FC1">
      <w:pPr>
        <w:pStyle w:val="ListParagraph"/>
        <w:numPr>
          <w:ilvl w:val="0"/>
          <w:numId w:val="7"/>
        </w:numPr>
        <w:rPr>
          <w:ins w:id="13" w:author="ACK" w:date="2020-02-05T14:35:00Z"/>
          <w:rFonts w:ascii="Times New Roman" w:hAnsi="Times New Roman" w:cs="Times New Roman"/>
        </w:rPr>
      </w:pPr>
      <w:ins w:id="14" w:author="ACK" w:date="2020-02-05T14:35:00Z">
        <w:r>
          <w:rPr>
            <w:rFonts w:ascii="Times New Roman" w:hAnsi="Times New Roman" w:cs="Times New Roman"/>
          </w:rPr>
          <w:lastRenderedPageBreak/>
          <w:t xml:space="preserve">Only </w:t>
        </w:r>
        <w:proofErr w:type="spellStart"/>
        <w:r>
          <w:rPr>
            <w:rFonts w:ascii="Times New Roman" w:hAnsi="Times New Roman" w:cs="Times New Roman"/>
          </w:rPr>
          <w:t>brandnames</w:t>
        </w:r>
        <w:proofErr w:type="spellEnd"/>
        <w:r>
          <w:rPr>
            <w:rFonts w:ascii="Times New Roman" w:hAnsi="Times New Roman" w:cs="Times New Roman"/>
          </w:rPr>
          <w:t xml:space="preserve"> are capitalized – albendazole is not a brand name, and of course albendazole metabolites are not </w:t>
        </w:r>
        <w:proofErr w:type="spellStart"/>
        <w:r>
          <w:rPr>
            <w:rFonts w:ascii="Times New Roman" w:hAnsi="Times New Roman" w:cs="Times New Roman"/>
          </w:rPr>
          <w:t>brandnames</w:t>
        </w:r>
        <w:proofErr w:type="spellEnd"/>
      </w:ins>
    </w:p>
    <w:p w14:paraId="69DBA111" w14:textId="2B1DDFCF" w:rsidR="00B6603E" w:rsidRDefault="00B6603E" w:rsidP="005D2FC1">
      <w:pPr>
        <w:pStyle w:val="ListParagraph"/>
        <w:numPr>
          <w:ilvl w:val="0"/>
          <w:numId w:val="7"/>
        </w:numPr>
        <w:rPr>
          <w:ins w:id="15" w:author="ACK" w:date="2020-02-05T17:23:00Z"/>
          <w:rFonts w:ascii="Times New Roman" w:hAnsi="Times New Roman" w:cs="Times New Roman"/>
        </w:rPr>
      </w:pPr>
      <w:ins w:id="16" w:author="ACK" w:date="2020-02-05T14:38:00Z">
        <w:r>
          <w:rPr>
            <w:rFonts w:ascii="Times New Roman" w:hAnsi="Times New Roman" w:cs="Times New Roman"/>
          </w:rPr>
          <w:t xml:space="preserve">Please review the manuscript for language precision </w:t>
        </w:r>
      </w:ins>
      <w:ins w:id="17" w:author="ACK" w:date="2020-02-05T14:39:00Z">
        <w:r>
          <w:rPr>
            <w:rFonts w:ascii="Times New Roman" w:hAnsi="Times New Roman" w:cs="Times New Roman"/>
          </w:rPr>
          <w:t>… (I’ll point out a</w:t>
        </w:r>
      </w:ins>
      <w:ins w:id="18" w:author="ACK" w:date="2020-02-05T14:44:00Z">
        <w:r>
          <w:rPr>
            <w:rFonts w:ascii="Times New Roman" w:hAnsi="Times New Roman" w:cs="Times New Roman"/>
          </w:rPr>
          <w:t>n</w:t>
        </w:r>
      </w:ins>
      <w:ins w:id="19" w:author="ACK" w:date="2020-02-05T14:39:00Z">
        <w:r>
          <w:rPr>
            <w:rFonts w:ascii="Times New Roman" w:hAnsi="Times New Roman" w:cs="Times New Roman"/>
          </w:rPr>
          <w:t xml:space="preserve"> example of what I am referring to further down)</w:t>
        </w:r>
      </w:ins>
    </w:p>
    <w:p w14:paraId="341FDF91" w14:textId="68C518D8" w:rsidR="00E24AB8" w:rsidRDefault="00E24AB8" w:rsidP="005D2FC1">
      <w:pPr>
        <w:pStyle w:val="ListParagraph"/>
        <w:numPr>
          <w:ilvl w:val="0"/>
          <w:numId w:val="7"/>
        </w:numPr>
        <w:rPr>
          <w:ins w:id="20" w:author="ACK" w:date="2020-02-05T14:49:00Z"/>
          <w:rFonts w:ascii="Times New Roman" w:hAnsi="Times New Roman" w:cs="Times New Roman"/>
        </w:rPr>
      </w:pPr>
      <w:ins w:id="21" w:author="ACK" w:date="2020-02-05T17:23:00Z">
        <w:r>
          <w:rPr>
            <w:rFonts w:ascii="Times New Roman" w:hAnsi="Times New Roman" w:cs="Times New Roman"/>
          </w:rPr>
          <w:t xml:space="preserve">Some sentences seem very ‘German’, </w:t>
        </w:r>
      </w:ins>
      <w:ins w:id="22" w:author="ACK" w:date="2020-02-06T09:07:00Z">
        <w:r w:rsidR="0012407E">
          <w:rPr>
            <w:rFonts w:ascii="Times New Roman" w:hAnsi="Times New Roman" w:cs="Times New Roman"/>
          </w:rPr>
          <w:t>(</w:t>
        </w:r>
      </w:ins>
      <w:proofErr w:type="gramStart"/>
      <w:ins w:id="23" w:author="ACK" w:date="2020-02-05T17:23:00Z">
        <w:r>
          <w:rPr>
            <w:rFonts w:ascii="Times New Roman" w:hAnsi="Times New Roman" w:cs="Times New Roman"/>
          </w:rPr>
          <w:t>i.e.</w:t>
        </w:r>
        <w:proofErr w:type="gramEnd"/>
        <w:r>
          <w:rPr>
            <w:rFonts w:ascii="Times New Roman" w:hAnsi="Times New Roman" w:cs="Times New Roman"/>
          </w:rPr>
          <w:t xml:space="preserve"> very long</w:t>
        </w:r>
      </w:ins>
      <w:ins w:id="24" w:author="ACK" w:date="2020-02-06T09:07:00Z">
        <w:r w:rsidR="0012407E">
          <w:rPr>
            <w:rFonts w:ascii="Times New Roman" w:hAnsi="Times New Roman" w:cs="Times New Roman"/>
          </w:rPr>
          <w:t xml:space="preserve"> </w:t>
        </w:r>
        <w:r w:rsidR="0012407E" w:rsidRPr="0012407E">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2407E">
          <w:rPr>
            <w:rFonts w:ascii="Times New Roman" w:hAnsi="Times New Roman" w:cs="Times New Roman"/>
          </w:rPr>
          <w:t>)</w:t>
        </w:r>
      </w:ins>
      <w:ins w:id="25" w:author="ACK" w:date="2020-02-05T17:23:00Z">
        <w:r>
          <w:rPr>
            <w:rFonts w:ascii="Times New Roman" w:hAnsi="Times New Roman" w:cs="Times New Roman"/>
          </w:rPr>
          <w:t xml:space="preserve"> and might benefit from being cut up. </w:t>
        </w:r>
      </w:ins>
    </w:p>
    <w:p w14:paraId="6C3ABF83" w14:textId="6514ABDF" w:rsidR="00E02A9E" w:rsidRDefault="0012407E" w:rsidP="00532CE0">
      <w:pPr>
        <w:pStyle w:val="ListParagraph"/>
        <w:numPr>
          <w:ilvl w:val="0"/>
          <w:numId w:val="7"/>
        </w:numPr>
        <w:rPr>
          <w:ins w:id="26" w:author="ACK" w:date="2020-02-06T09:52:00Z"/>
          <w:rFonts w:ascii="Times New Roman" w:hAnsi="Times New Roman" w:cs="Times New Roman"/>
        </w:rPr>
      </w:pPr>
      <w:ins w:id="27" w:author="ACK" w:date="2020-02-06T09:11:00Z">
        <w:r>
          <w:rPr>
            <w:rFonts w:ascii="Times New Roman" w:hAnsi="Times New Roman" w:cs="Times New Roman"/>
          </w:rPr>
          <w:t xml:space="preserve">Your title implies a systematic review of all knowledge of albendazole </w:t>
        </w:r>
        <w:proofErr w:type="gramStart"/>
        <w:r>
          <w:rPr>
            <w:rFonts w:ascii="Times New Roman" w:hAnsi="Times New Roman" w:cs="Times New Roman"/>
          </w:rPr>
          <w:t>PK</w:t>
        </w:r>
        <w:proofErr w:type="gramEnd"/>
        <w:r>
          <w:rPr>
            <w:rFonts w:ascii="Times New Roman" w:hAnsi="Times New Roman" w:cs="Times New Roman"/>
          </w:rPr>
          <w:t xml:space="preserve"> </w:t>
        </w:r>
      </w:ins>
      <w:ins w:id="28" w:author="ACK" w:date="2020-02-06T09:12:00Z">
        <w:r>
          <w:rPr>
            <w:rFonts w:ascii="Times New Roman" w:hAnsi="Times New Roman" w:cs="Times New Roman"/>
          </w:rPr>
          <w:t xml:space="preserve">but </w:t>
        </w:r>
      </w:ins>
      <w:ins w:id="29" w:author="ACK" w:date="2020-02-06T09:13:00Z">
        <w:r>
          <w:rPr>
            <w:rFonts w:ascii="Times New Roman" w:hAnsi="Times New Roman" w:cs="Times New Roman"/>
          </w:rPr>
          <w:t xml:space="preserve">that element is not very prominent in the manuscript.  </w:t>
        </w:r>
      </w:ins>
      <w:ins w:id="30" w:author="ACK" w:date="2020-02-06T09:47:00Z">
        <w:r w:rsidR="00E521E3">
          <w:rPr>
            <w:rFonts w:ascii="Times New Roman" w:hAnsi="Times New Roman" w:cs="Times New Roman"/>
          </w:rPr>
          <w:t xml:space="preserve">I suggest </w:t>
        </w:r>
      </w:ins>
      <w:ins w:id="31" w:author="ACK" w:date="2020-02-06T09:56:00Z">
        <w:r w:rsidR="00E02A9E">
          <w:rPr>
            <w:rFonts w:ascii="Times New Roman" w:hAnsi="Times New Roman" w:cs="Times New Roman"/>
          </w:rPr>
          <w:t xml:space="preserve">you shorten the introduction where some of this is mentioned and </w:t>
        </w:r>
      </w:ins>
      <w:ins w:id="32" w:author="ACK" w:date="2020-02-06T09:47:00Z">
        <w:r w:rsidR="00E521E3">
          <w:rPr>
            <w:rFonts w:ascii="Times New Roman" w:hAnsi="Times New Roman" w:cs="Times New Roman"/>
          </w:rPr>
          <w:t xml:space="preserve">include </w:t>
        </w:r>
        <w:r w:rsidR="00F54AB3">
          <w:rPr>
            <w:rFonts w:ascii="Times New Roman" w:hAnsi="Times New Roman" w:cs="Times New Roman"/>
          </w:rPr>
          <w:t>a short</w:t>
        </w:r>
        <w:r w:rsidR="00E521E3">
          <w:rPr>
            <w:rFonts w:ascii="Times New Roman" w:hAnsi="Times New Roman" w:cs="Times New Roman"/>
          </w:rPr>
          <w:t xml:space="preserve"> </w:t>
        </w:r>
      </w:ins>
      <w:ins w:id="33" w:author="ACK" w:date="2020-02-06T10:31:00Z">
        <w:r w:rsidR="00F54AB3">
          <w:rPr>
            <w:rFonts w:ascii="Times New Roman" w:hAnsi="Times New Roman" w:cs="Times New Roman"/>
          </w:rPr>
          <w:t xml:space="preserve">summary </w:t>
        </w:r>
      </w:ins>
      <w:ins w:id="34" w:author="ACK" w:date="2020-02-06T09:50:00Z">
        <w:r w:rsidR="00E02A9E">
          <w:rPr>
            <w:rFonts w:ascii="Times New Roman" w:hAnsi="Times New Roman" w:cs="Times New Roman"/>
          </w:rPr>
          <w:t xml:space="preserve">of current knowledge of albendazole ADME (absorption, distribution, </w:t>
        </w:r>
        <w:proofErr w:type="gramStart"/>
        <w:r w:rsidR="00E02A9E">
          <w:rPr>
            <w:rFonts w:ascii="Times New Roman" w:hAnsi="Times New Roman" w:cs="Times New Roman"/>
          </w:rPr>
          <w:t>metabolism</w:t>
        </w:r>
        <w:proofErr w:type="gramEnd"/>
        <w:r w:rsidR="00E02A9E">
          <w:rPr>
            <w:rFonts w:ascii="Times New Roman" w:hAnsi="Times New Roman" w:cs="Times New Roman"/>
          </w:rPr>
          <w:t xml:space="preserve"> a</w:t>
        </w:r>
      </w:ins>
      <w:ins w:id="35" w:author="ACK" w:date="2020-02-06T09:51:00Z">
        <w:r w:rsidR="00E02A9E">
          <w:rPr>
            <w:rFonts w:ascii="Times New Roman" w:hAnsi="Times New Roman" w:cs="Times New Roman"/>
          </w:rPr>
          <w:t>n</w:t>
        </w:r>
      </w:ins>
      <w:ins w:id="36" w:author="ACK" w:date="2020-02-06T09:50:00Z">
        <w:r w:rsidR="00E02A9E">
          <w:rPr>
            <w:rFonts w:ascii="Times New Roman" w:hAnsi="Times New Roman" w:cs="Times New Roman"/>
          </w:rPr>
          <w:t>d excretion)</w:t>
        </w:r>
      </w:ins>
      <w:ins w:id="37" w:author="ACK" w:date="2020-02-06T09:47:00Z">
        <w:r w:rsidR="00E521E3">
          <w:rPr>
            <w:rFonts w:ascii="Times New Roman" w:hAnsi="Times New Roman" w:cs="Times New Roman"/>
          </w:rPr>
          <w:t xml:space="preserve"> </w:t>
        </w:r>
      </w:ins>
      <w:ins w:id="38" w:author="ACK" w:date="2020-02-06T09:49:00Z">
        <w:r w:rsidR="00E02A9E">
          <w:rPr>
            <w:rFonts w:ascii="Times New Roman" w:hAnsi="Times New Roman" w:cs="Times New Roman"/>
          </w:rPr>
          <w:t>as the first part of results</w:t>
        </w:r>
      </w:ins>
      <w:ins w:id="39" w:author="ACK" w:date="2020-02-06T14:06:00Z">
        <w:r w:rsidR="008D4840">
          <w:rPr>
            <w:rFonts w:ascii="Times New Roman" w:hAnsi="Times New Roman" w:cs="Times New Roman"/>
          </w:rPr>
          <w:t xml:space="preserve"> (based on published </w:t>
        </w:r>
      </w:ins>
      <w:ins w:id="40" w:author="ACK" w:date="2020-02-06T14:07:00Z">
        <w:r w:rsidR="008D4840">
          <w:rPr>
            <w:rFonts w:ascii="Times New Roman" w:hAnsi="Times New Roman" w:cs="Times New Roman"/>
          </w:rPr>
          <w:t xml:space="preserve">peer reviewed </w:t>
        </w:r>
      </w:ins>
      <w:ins w:id="41" w:author="ACK" w:date="2020-02-06T14:06:00Z">
        <w:r w:rsidR="008D4840">
          <w:rPr>
            <w:rFonts w:ascii="Times New Roman" w:hAnsi="Times New Roman" w:cs="Times New Roman"/>
          </w:rPr>
          <w:t xml:space="preserve">literature but also on </w:t>
        </w:r>
      </w:ins>
      <w:ins w:id="42" w:author="ACK" w:date="2020-02-06T14:07:00Z">
        <w:r w:rsidR="008D4840">
          <w:rPr>
            <w:rFonts w:ascii="Times New Roman" w:hAnsi="Times New Roman" w:cs="Times New Roman"/>
          </w:rPr>
          <w:t>the regulatory labels (which are the result of an even more rigorous ‘peer review’ process</w:t>
        </w:r>
      </w:ins>
      <w:ins w:id="43" w:author="ACK" w:date="2020-02-06T09:47:00Z">
        <w:r w:rsidR="00E521E3">
          <w:rPr>
            <w:rFonts w:ascii="Times New Roman" w:hAnsi="Times New Roman" w:cs="Times New Roman"/>
          </w:rPr>
          <w:t xml:space="preserve">.  </w:t>
        </w:r>
      </w:ins>
      <w:ins w:id="44" w:author="ACK" w:date="2020-02-06T10:52:00Z">
        <w:r w:rsidR="00FD4D07">
          <w:rPr>
            <w:rFonts w:ascii="Times New Roman" w:hAnsi="Times New Roman" w:cs="Times New Roman"/>
          </w:rPr>
          <w:t xml:space="preserve">The knowledge on metabolism should include what is known about which enzymes are involved in the metabolism.  </w:t>
        </w:r>
      </w:ins>
      <w:ins w:id="45" w:author="ACK" w:date="2020-02-06T09:48:00Z">
        <w:r w:rsidR="00E02A9E">
          <w:rPr>
            <w:rFonts w:ascii="Times New Roman" w:hAnsi="Times New Roman" w:cs="Times New Roman"/>
          </w:rPr>
          <w:t xml:space="preserve">This will provide a better basis for </w:t>
        </w:r>
      </w:ins>
      <w:ins w:id="46" w:author="ACK" w:date="2020-02-06T09:49:00Z">
        <w:r w:rsidR="00E02A9E">
          <w:rPr>
            <w:rFonts w:ascii="Times New Roman" w:hAnsi="Times New Roman" w:cs="Times New Roman"/>
          </w:rPr>
          <w:t>putting the results of the modelling into context</w:t>
        </w:r>
      </w:ins>
      <w:ins w:id="47" w:author="ACK" w:date="2020-02-06T10:52:00Z">
        <w:r w:rsidR="00FD4D07">
          <w:rPr>
            <w:rFonts w:ascii="Times New Roman" w:hAnsi="Times New Roman" w:cs="Times New Roman"/>
          </w:rPr>
          <w:t xml:space="preserve"> </w:t>
        </w:r>
      </w:ins>
      <w:ins w:id="48" w:author="ACK" w:date="2020-02-06T10:53:00Z">
        <w:r w:rsidR="00FD4D07">
          <w:rPr>
            <w:rFonts w:ascii="Times New Roman" w:hAnsi="Times New Roman" w:cs="Times New Roman"/>
          </w:rPr>
          <w:t>–</w:t>
        </w:r>
      </w:ins>
      <w:ins w:id="49" w:author="ACK" w:date="2020-02-06T10:52:00Z">
        <w:r w:rsidR="00FD4D07">
          <w:rPr>
            <w:rFonts w:ascii="Times New Roman" w:hAnsi="Times New Roman" w:cs="Times New Roman"/>
          </w:rPr>
          <w:t xml:space="preserve"> for </w:t>
        </w:r>
      </w:ins>
      <w:ins w:id="50" w:author="ACK" w:date="2020-02-06T10:53:00Z">
        <w:r w:rsidR="00FD4D07">
          <w:rPr>
            <w:rFonts w:ascii="Times New Roman" w:hAnsi="Times New Roman" w:cs="Times New Roman"/>
          </w:rPr>
          <w:t xml:space="preserve">example, you are saying </w:t>
        </w:r>
      </w:ins>
      <w:ins w:id="51" w:author="ACK" w:date="2020-02-06T10:54:00Z">
        <w:r w:rsidR="00FD4D07">
          <w:rPr>
            <w:rFonts w:ascii="Times New Roman" w:hAnsi="Times New Roman" w:cs="Times New Roman"/>
          </w:rPr>
          <w:t xml:space="preserve">in the discussion </w:t>
        </w:r>
      </w:ins>
      <w:ins w:id="52" w:author="ACK" w:date="2020-02-06T10:53:00Z">
        <w:r w:rsidR="00FD4D07">
          <w:rPr>
            <w:rFonts w:ascii="Times New Roman" w:hAnsi="Times New Roman" w:cs="Times New Roman"/>
          </w:rPr>
          <w:t xml:space="preserve">more attention </w:t>
        </w:r>
      </w:ins>
      <w:ins w:id="53" w:author="ACK" w:date="2020-02-06T10:55:00Z">
        <w:r w:rsidR="00FD4D07">
          <w:rPr>
            <w:rFonts w:ascii="Times New Roman" w:hAnsi="Times New Roman" w:cs="Times New Roman"/>
          </w:rPr>
          <w:t xml:space="preserve">needs to be paid to drug </w:t>
        </w:r>
        <w:proofErr w:type="spellStart"/>
        <w:r w:rsidR="00FD4D07">
          <w:rPr>
            <w:rFonts w:ascii="Times New Roman" w:hAnsi="Times New Roman" w:cs="Times New Roman"/>
          </w:rPr>
          <w:t>drug</w:t>
        </w:r>
        <w:proofErr w:type="spellEnd"/>
        <w:r w:rsidR="00D47B20">
          <w:rPr>
            <w:rFonts w:ascii="Times New Roman" w:hAnsi="Times New Roman" w:cs="Times New Roman"/>
          </w:rPr>
          <w:t xml:space="preserve"> interactions.  This sounds to m</w:t>
        </w:r>
        <w:r w:rsidR="00FD4D07">
          <w:rPr>
            <w:rFonts w:ascii="Times New Roman" w:hAnsi="Times New Roman" w:cs="Times New Roman"/>
          </w:rPr>
          <w:t xml:space="preserve">e as if you are saying more </w:t>
        </w:r>
      </w:ins>
      <w:ins w:id="54" w:author="ACK" w:date="2020-02-06T10:53:00Z">
        <w:r w:rsidR="00FD4D07">
          <w:rPr>
            <w:rFonts w:ascii="Times New Roman" w:hAnsi="Times New Roman" w:cs="Times New Roman"/>
          </w:rPr>
          <w:t xml:space="preserve">drug-drug interactions </w:t>
        </w:r>
      </w:ins>
      <w:ins w:id="55" w:author="ACK" w:date="2020-02-06T10:55:00Z">
        <w:r w:rsidR="00FD4D07">
          <w:rPr>
            <w:rFonts w:ascii="Times New Roman" w:hAnsi="Times New Roman" w:cs="Times New Roman"/>
          </w:rPr>
          <w:t>studies are required in humans</w:t>
        </w:r>
      </w:ins>
      <w:ins w:id="56" w:author="ACK" w:date="2020-02-06T10:53:00Z">
        <w:r w:rsidR="00FD4D07">
          <w:rPr>
            <w:rFonts w:ascii="Times New Roman" w:hAnsi="Times New Roman" w:cs="Times New Roman"/>
          </w:rPr>
          <w:t xml:space="preserve">.  The extent to which drug interaction studies are conducted in humans </w:t>
        </w:r>
      </w:ins>
      <w:ins w:id="57" w:author="ACK" w:date="2020-02-06T10:56:00Z">
        <w:r w:rsidR="00FD4D07">
          <w:rPr>
            <w:rFonts w:ascii="Times New Roman" w:hAnsi="Times New Roman" w:cs="Times New Roman"/>
          </w:rPr>
          <w:t xml:space="preserve">AND the type of drug </w:t>
        </w:r>
        <w:proofErr w:type="spellStart"/>
        <w:r w:rsidR="00FD4D07">
          <w:rPr>
            <w:rFonts w:ascii="Times New Roman" w:hAnsi="Times New Roman" w:cs="Times New Roman"/>
          </w:rPr>
          <w:t>drug</w:t>
        </w:r>
        <w:proofErr w:type="spellEnd"/>
        <w:r w:rsidR="00FD4D07">
          <w:rPr>
            <w:rFonts w:ascii="Times New Roman" w:hAnsi="Times New Roman" w:cs="Times New Roman"/>
          </w:rPr>
          <w:t xml:space="preserve"> interaction studies conducted </w:t>
        </w:r>
      </w:ins>
      <w:ins w:id="58" w:author="ACK" w:date="2020-02-06T10:53:00Z">
        <w:r w:rsidR="00FD4D07">
          <w:rPr>
            <w:rFonts w:ascii="Times New Roman" w:hAnsi="Times New Roman" w:cs="Times New Roman"/>
          </w:rPr>
          <w:t xml:space="preserve">depends on what is known about </w:t>
        </w:r>
      </w:ins>
      <w:ins w:id="59" w:author="ACK" w:date="2020-02-06T11:09:00Z">
        <w:r w:rsidR="00AB3EE6">
          <w:rPr>
            <w:rFonts w:ascii="Times New Roman" w:hAnsi="Times New Roman" w:cs="Times New Roman"/>
          </w:rPr>
          <w:t>the ADME</w:t>
        </w:r>
      </w:ins>
      <w:ins w:id="60" w:author="ACK" w:date="2020-02-06T10:53:00Z">
        <w:r w:rsidR="00FD4D07">
          <w:rPr>
            <w:rFonts w:ascii="Times New Roman" w:hAnsi="Times New Roman" w:cs="Times New Roman"/>
          </w:rPr>
          <w:t xml:space="preserve"> of the drugs from laboratory and pre-clinical studies</w:t>
        </w:r>
      </w:ins>
      <w:ins w:id="61" w:author="ACK" w:date="2020-02-06T10:57:00Z">
        <w:r w:rsidR="00FD4D07">
          <w:rPr>
            <w:rFonts w:ascii="Times New Roman" w:hAnsi="Times New Roman" w:cs="Times New Roman"/>
          </w:rPr>
          <w:t>.</w:t>
        </w:r>
      </w:ins>
      <w:ins w:id="62" w:author="ACK" w:date="2020-02-06T10:53:00Z">
        <w:r w:rsidR="00FD4D07">
          <w:rPr>
            <w:rFonts w:ascii="Times New Roman" w:hAnsi="Times New Roman" w:cs="Times New Roman"/>
          </w:rPr>
          <w:t xml:space="preserve"> </w:t>
        </w:r>
      </w:ins>
      <w:proofErr w:type="gramStart"/>
      <w:ins w:id="63" w:author="ACK" w:date="2020-02-06T10:57:00Z">
        <w:r w:rsidR="00FD4D07">
          <w:rPr>
            <w:rFonts w:ascii="Times New Roman" w:hAnsi="Times New Roman" w:cs="Times New Roman"/>
          </w:rPr>
          <w:t>S</w:t>
        </w:r>
      </w:ins>
      <w:ins w:id="64" w:author="ACK" w:date="2020-02-06T10:54:00Z">
        <w:r w:rsidR="00FD4D07">
          <w:rPr>
            <w:rFonts w:ascii="Times New Roman" w:hAnsi="Times New Roman" w:cs="Times New Roman"/>
          </w:rPr>
          <w:t>o</w:t>
        </w:r>
        <w:proofErr w:type="gramEnd"/>
        <w:r w:rsidR="00FD4D07">
          <w:rPr>
            <w:rFonts w:ascii="Times New Roman" w:hAnsi="Times New Roman" w:cs="Times New Roman"/>
          </w:rPr>
          <w:t xml:space="preserve"> you need to justify your demand for </w:t>
        </w:r>
      </w:ins>
      <w:ins w:id="65" w:author="ACK" w:date="2020-02-06T10:57:00Z">
        <w:r w:rsidR="00FD4D07">
          <w:rPr>
            <w:rFonts w:ascii="Times New Roman" w:hAnsi="Times New Roman" w:cs="Times New Roman"/>
          </w:rPr>
          <w:t xml:space="preserve">more attention to </w:t>
        </w:r>
      </w:ins>
      <w:ins w:id="66" w:author="ACK" w:date="2020-02-06T10:54:00Z">
        <w:r w:rsidR="00FD4D07">
          <w:rPr>
            <w:rFonts w:ascii="Times New Roman" w:hAnsi="Times New Roman" w:cs="Times New Roman"/>
          </w:rPr>
          <w:t xml:space="preserve">drug-drug interaction </w:t>
        </w:r>
      </w:ins>
      <w:ins w:id="67" w:author="ACK" w:date="2020-02-06T10:57:00Z">
        <w:r w:rsidR="00FD4D07">
          <w:rPr>
            <w:rFonts w:ascii="Times New Roman" w:hAnsi="Times New Roman" w:cs="Times New Roman"/>
          </w:rPr>
          <w:t xml:space="preserve">– and you can do that only on the basis of what drug </w:t>
        </w:r>
        <w:proofErr w:type="spellStart"/>
        <w:r w:rsidR="00FD4D07">
          <w:rPr>
            <w:rFonts w:ascii="Times New Roman" w:hAnsi="Times New Roman" w:cs="Times New Roman"/>
          </w:rPr>
          <w:t>drug</w:t>
        </w:r>
        <w:proofErr w:type="spellEnd"/>
        <w:r w:rsidR="00FD4D07">
          <w:rPr>
            <w:rFonts w:ascii="Times New Roman" w:hAnsi="Times New Roman" w:cs="Times New Roman"/>
          </w:rPr>
          <w:t xml:space="preserve"> interactions are </w:t>
        </w:r>
      </w:ins>
      <w:ins w:id="68" w:author="ACK" w:date="2020-02-06T11:12:00Z">
        <w:r w:rsidR="00703B29">
          <w:rPr>
            <w:rFonts w:ascii="Times New Roman" w:hAnsi="Times New Roman" w:cs="Times New Roman"/>
          </w:rPr>
          <w:t>biologically</w:t>
        </w:r>
      </w:ins>
      <w:ins w:id="69" w:author="ACK" w:date="2020-02-06T10:57:00Z">
        <w:r w:rsidR="00FD4D07">
          <w:rPr>
            <w:rFonts w:ascii="Times New Roman" w:hAnsi="Times New Roman" w:cs="Times New Roman"/>
          </w:rPr>
          <w:t xml:space="preserve"> feasible based on what is known about </w:t>
        </w:r>
      </w:ins>
      <w:ins w:id="70" w:author="ACK" w:date="2020-02-06T11:12:00Z">
        <w:r w:rsidR="00703B29">
          <w:rPr>
            <w:rFonts w:ascii="Times New Roman" w:hAnsi="Times New Roman" w:cs="Times New Roman"/>
          </w:rPr>
          <w:t xml:space="preserve">ADME of </w:t>
        </w:r>
      </w:ins>
      <w:ins w:id="71" w:author="ACK" w:date="2020-02-06T10:57:00Z">
        <w:r w:rsidR="00FD4D07">
          <w:rPr>
            <w:rFonts w:ascii="Times New Roman" w:hAnsi="Times New Roman" w:cs="Times New Roman"/>
          </w:rPr>
          <w:t>albendazole</w:t>
        </w:r>
      </w:ins>
      <w:ins w:id="72" w:author="ACK" w:date="2020-02-06T09:49:00Z">
        <w:r w:rsidR="00E02A9E">
          <w:rPr>
            <w:rFonts w:ascii="Times New Roman" w:hAnsi="Times New Roman" w:cs="Times New Roman"/>
          </w:rPr>
          <w:t xml:space="preserve">. </w:t>
        </w:r>
      </w:ins>
      <w:ins w:id="73" w:author="ACK" w:date="2020-02-06T11:06:00Z">
        <w:r w:rsidR="00AB3EE6">
          <w:rPr>
            <w:rFonts w:ascii="Times New Roman" w:hAnsi="Times New Roman" w:cs="Times New Roman"/>
          </w:rPr>
          <w:t xml:space="preserve">Assuming that your </w:t>
        </w:r>
      </w:ins>
      <w:ins w:id="74" w:author="ACK" w:date="2020-02-06T11:07:00Z">
        <w:r w:rsidR="00AB3EE6">
          <w:rPr>
            <w:rFonts w:ascii="Times New Roman" w:hAnsi="Times New Roman" w:cs="Times New Roman"/>
          </w:rPr>
          <w:t xml:space="preserve">statement </w:t>
        </w:r>
      </w:ins>
      <w:ins w:id="75" w:author="ACK" w:date="2020-02-06T11:06:00Z">
        <w:r w:rsidR="00AB3EE6">
          <w:rPr>
            <w:rFonts w:ascii="Times New Roman" w:hAnsi="Times New Roman" w:cs="Times New Roman"/>
          </w:rPr>
          <w:t xml:space="preserve">in the discussion of an </w:t>
        </w:r>
      </w:ins>
      <w:ins w:id="76" w:author="ACK" w:date="2020-02-06T11:05:00Z">
        <w:r w:rsidR="00AB3EE6">
          <w:rPr>
            <w:rFonts w:ascii="Times New Roman" w:hAnsi="Times New Roman" w:cs="Times New Roman"/>
          </w:rPr>
          <w:t xml:space="preserve">‘overall effect’ </w:t>
        </w:r>
      </w:ins>
      <w:ins w:id="77" w:author="ACK" w:date="2020-02-06T11:07:00Z">
        <w:r w:rsidR="00AB3EE6">
          <w:rPr>
            <w:rFonts w:ascii="Times New Roman" w:hAnsi="Times New Roman" w:cs="Times New Roman"/>
          </w:rPr>
          <w:t xml:space="preserve">is referring to ‘drug </w:t>
        </w:r>
        <w:proofErr w:type="spellStart"/>
        <w:r w:rsidR="00AB3EE6">
          <w:rPr>
            <w:rFonts w:ascii="Times New Roman" w:hAnsi="Times New Roman" w:cs="Times New Roman"/>
          </w:rPr>
          <w:t>drug</w:t>
        </w:r>
        <w:proofErr w:type="spellEnd"/>
        <w:r w:rsidR="00AB3EE6">
          <w:rPr>
            <w:rFonts w:ascii="Times New Roman" w:hAnsi="Times New Roman" w:cs="Times New Roman"/>
          </w:rPr>
          <w:t xml:space="preserve"> interaction with no matter what drug’</w:t>
        </w:r>
      </w:ins>
      <w:ins w:id="78" w:author="ACK" w:date="2020-02-06T11:35:00Z">
        <w:r w:rsidR="003F6131">
          <w:rPr>
            <w:rFonts w:ascii="Times New Roman" w:hAnsi="Times New Roman" w:cs="Times New Roman"/>
          </w:rPr>
          <w:t xml:space="preserve"> (which is suggested by the fact that it appears that this comes from the ‘average</w:t>
        </w:r>
      </w:ins>
      <w:ins w:id="79" w:author="ACK" w:date="2020-02-06T11:36:00Z">
        <w:r w:rsidR="003F6131">
          <w:rPr>
            <w:rFonts w:ascii="Times New Roman" w:hAnsi="Times New Roman" w:cs="Times New Roman"/>
          </w:rPr>
          <w:t>’ curve of Figure 4 E)</w:t>
        </w:r>
      </w:ins>
      <w:ins w:id="80" w:author="ACK" w:date="2020-02-06T11:09:00Z">
        <w:r w:rsidR="00AB3EE6">
          <w:rPr>
            <w:rFonts w:ascii="Times New Roman" w:hAnsi="Times New Roman" w:cs="Times New Roman"/>
          </w:rPr>
          <w:t>, such a statement</w:t>
        </w:r>
      </w:ins>
      <w:ins w:id="81" w:author="ACK" w:date="2020-02-06T11:07:00Z">
        <w:r w:rsidR="00AB3EE6">
          <w:rPr>
            <w:rFonts w:ascii="Times New Roman" w:hAnsi="Times New Roman" w:cs="Times New Roman"/>
          </w:rPr>
          <w:t xml:space="preserve"> require</w:t>
        </w:r>
      </w:ins>
      <w:ins w:id="82" w:author="ACK" w:date="2020-02-06T11:09:00Z">
        <w:r w:rsidR="00AB3EE6">
          <w:rPr>
            <w:rFonts w:ascii="Times New Roman" w:hAnsi="Times New Roman" w:cs="Times New Roman"/>
          </w:rPr>
          <w:t>s</w:t>
        </w:r>
      </w:ins>
      <w:ins w:id="83" w:author="ACK" w:date="2020-02-06T11:07:00Z">
        <w:r w:rsidR="00AB3EE6">
          <w:rPr>
            <w:rFonts w:ascii="Times New Roman" w:hAnsi="Times New Roman" w:cs="Times New Roman"/>
          </w:rPr>
          <w:t xml:space="preserve"> a LOT of justification since it is</w:t>
        </w:r>
      </w:ins>
      <w:ins w:id="84" w:author="ACK" w:date="2020-02-06T14:23:00Z">
        <w:r w:rsidR="00D47B20">
          <w:rPr>
            <w:rFonts w:ascii="Times New Roman" w:hAnsi="Times New Roman" w:cs="Times New Roman"/>
          </w:rPr>
          <w:t xml:space="preserve">, to my knowledge, inconsistent with biology and what is known about the mechanisms underlying drug </w:t>
        </w:r>
        <w:proofErr w:type="spellStart"/>
        <w:r w:rsidR="00D47B20">
          <w:rPr>
            <w:rFonts w:ascii="Times New Roman" w:hAnsi="Times New Roman" w:cs="Times New Roman"/>
          </w:rPr>
          <w:t>drug</w:t>
        </w:r>
        <w:proofErr w:type="spellEnd"/>
        <w:r w:rsidR="00D47B20">
          <w:rPr>
            <w:rFonts w:ascii="Times New Roman" w:hAnsi="Times New Roman" w:cs="Times New Roman"/>
          </w:rPr>
          <w:t xml:space="preserve"> interactions</w:t>
        </w:r>
      </w:ins>
      <w:ins w:id="85" w:author="ACK" w:date="2020-02-06T11:13:00Z">
        <w:r w:rsidR="00703B29">
          <w:rPr>
            <w:rFonts w:ascii="Times New Roman" w:hAnsi="Times New Roman" w:cs="Times New Roman"/>
          </w:rPr>
          <w:t xml:space="preserve">.  </w:t>
        </w:r>
      </w:ins>
      <w:ins w:id="86" w:author="ACK" w:date="2020-02-06T11:10:00Z">
        <w:r w:rsidR="00AB3EE6">
          <w:rPr>
            <w:rFonts w:ascii="Times New Roman" w:hAnsi="Times New Roman" w:cs="Times New Roman"/>
          </w:rPr>
          <w:t>I</w:t>
        </w:r>
      </w:ins>
      <w:ins w:id="87" w:author="ACK" w:date="2020-02-06T11:13:00Z">
        <w:r w:rsidR="00703B29">
          <w:rPr>
            <w:rFonts w:ascii="Times New Roman" w:hAnsi="Times New Roman" w:cs="Times New Roman"/>
          </w:rPr>
          <w:t>n that context, I</w:t>
        </w:r>
      </w:ins>
      <w:ins w:id="88" w:author="ACK" w:date="2020-02-06T11:10:00Z">
        <w:r w:rsidR="00AB3EE6">
          <w:rPr>
            <w:rFonts w:ascii="Times New Roman" w:hAnsi="Times New Roman" w:cs="Times New Roman"/>
          </w:rPr>
          <w:t xml:space="preserve"> suggest you look not only into what is known about ADME of Albendazole but also ADME of all the co-administered drugs in the </w:t>
        </w:r>
      </w:ins>
      <w:ins w:id="89" w:author="ACK" w:date="2020-02-06T11:13:00Z">
        <w:r w:rsidR="00703B29">
          <w:rPr>
            <w:rFonts w:ascii="Times New Roman" w:hAnsi="Times New Roman" w:cs="Times New Roman"/>
          </w:rPr>
          <w:t xml:space="preserve">38 </w:t>
        </w:r>
      </w:ins>
      <w:ins w:id="90" w:author="ACK" w:date="2020-02-06T11:11:00Z">
        <w:r w:rsidR="00703B29">
          <w:rPr>
            <w:rFonts w:ascii="Times New Roman" w:hAnsi="Times New Roman" w:cs="Times New Roman"/>
          </w:rPr>
          <w:t xml:space="preserve">time series </w:t>
        </w:r>
      </w:ins>
      <w:ins w:id="91" w:author="ACK" w:date="2020-02-06T11:14:00Z">
        <w:r w:rsidR="00703B29">
          <w:rPr>
            <w:rFonts w:ascii="Times New Roman" w:hAnsi="Times New Roman" w:cs="Times New Roman"/>
          </w:rPr>
          <w:t xml:space="preserve">where Albendazole was co-administered </w:t>
        </w:r>
      </w:ins>
      <w:ins w:id="92" w:author="ACK" w:date="2020-02-06T11:11:00Z">
        <w:r w:rsidR="00AB3EE6">
          <w:rPr>
            <w:rFonts w:ascii="Times New Roman" w:hAnsi="Times New Roman" w:cs="Times New Roman"/>
          </w:rPr>
          <w:t xml:space="preserve">to see whether it is biologically justifiable to </w:t>
        </w:r>
      </w:ins>
      <w:ins w:id="93" w:author="ACK" w:date="2020-02-06T11:34:00Z">
        <w:r w:rsidR="003F6131">
          <w:rPr>
            <w:rFonts w:ascii="Times New Roman" w:hAnsi="Times New Roman" w:cs="Times New Roman"/>
          </w:rPr>
          <w:t>draw conclusions from an average</w:t>
        </w:r>
      </w:ins>
      <w:ins w:id="94" w:author="ACK" w:date="2020-02-06T11:36:00Z">
        <w:r w:rsidR="003F6131">
          <w:rPr>
            <w:rFonts w:ascii="Times New Roman" w:hAnsi="Times New Roman" w:cs="Times New Roman"/>
          </w:rPr>
          <w:t xml:space="preserve"> (e.g. one co-administered drug might inhibit </w:t>
        </w:r>
      </w:ins>
      <w:ins w:id="95" w:author="ACK" w:date="2020-02-06T11:37:00Z">
        <w:r w:rsidR="003F6131">
          <w:rPr>
            <w:rFonts w:ascii="Times New Roman" w:hAnsi="Times New Roman" w:cs="Times New Roman"/>
          </w:rPr>
          <w:t xml:space="preserve">a specific step in the </w:t>
        </w:r>
      </w:ins>
      <w:ins w:id="96" w:author="ACK" w:date="2020-02-06T11:36:00Z">
        <w:r w:rsidR="003F6131">
          <w:rPr>
            <w:rFonts w:ascii="Times New Roman" w:hAnsi="Times New Roman" w:cs="Times New Roman"/>
          </w:rPr>
          <w:t>metabolism of the drug of interested</w:t>
        </w:r>
      </w:ins>
      <w:ins w:id="97" w:author="ACK" w:date="2020-02-06T11:45:00Z">
        <w:r w:rsidR="00E86927">
          <w:rPr>
            <w:rFonts w:ascii="Times New Roman" w:hAnsi="Times New Roman" w:cs="Times New Roman"/>
          </w:rPr>
          <w:t>,</w:t>
        </w:r>
      </w:ins>
      <w:ins w:id="98" w:author="ACK" w:date="2020-02-06T11:36:00Z">
        <w:r w:rsidR="003F6131">
          <w:rPr>
            <w:rFonts w:ascii="Times New Roman" w:hAnsi="Times New Roman" w:cs="Times New Roman"/>
          </w:rPr>
          <w:t xml:space="preserve"> </w:t>
        </w:r>
      </w:ins>
      <w:ins w:id="99" w:author="ACK" w:date="2020-02-06T11:37:00Z">
        <w:r w:rsidR="003F6131">
          <w:rPr>
            <w:rFonts w:ascii="Times New Roman" w:hAnsi="Times New Roman" w:cs="Times New Roman"/>
          </w:rPr>
          <w:t>another might actually increase it</w:t>
        </w:r>
      </w:ins>
      <w:ins w:id="100" w:author="ACK" w:date="2020-02-06T11:45:00Z">
        <w:r w:rsidR="00E86927">
          <w:rPr>
            <w:rFonts w:ascii="Times New Roman" w:hAnsi="Times New Roman" w:cs="Times New Roman"/>
          </w:rPr>
          <w:t>, one might inhibit, the other increase clearance of the drug</w:t>
        </w:r>
      </w:ins>
      <w:ins w:id="101" w:author="ACK" w:date="2020-02-06T11:37:00Z">
        <w:r w:rsidR="003F6131">
          <w:rPr>
            <w:rFonts w:ascii="Times New Roman" w:hAnsi="Times New Roman" w:cs="Times New Roman"/>
          </w:rPr>
          <w:t>)</w:t>
        </w:r>
      </w:ins>
      <w:ins w:id="102" w:author="ACK" w:date="2020-02-06T11:11:00Z">
        <w:r w:rsidR="00AB3EE6">
          <w:rPr>
            <w:rFonts w:ascii="Times New Roman" w:hAnsi="Times New Roman" w:cs="Times New Roman"/>
          </w:rPr>
          <w:t xml:space="preserve">.  </w:t>
        </w:r>
      </w:ins>
      <w:ins w:id="103" w:author="ACK" w:date="2020-02-06T14:24:00Z">
        <w:r w:rsidR="00D47B20">
          <w:rPr>
            <w:rFonts w:ascii="Times New Roman" w:hAnsi="Times New Roman" w:cs="Times New Roman"/>
          </w:rPr>
          <w:t>A good entry point into ADME info is the regulatory label of the drugs.</w:t>
        </w:r>
      </w:ins>
    </w:p>
    <w:p w14:paraId="119E0075" w14:textId="0857B378" w:rsidR="00E02A9E" w:rsidRDefault="00E02A9E" w:rsidP="00532CE0">
      <w:pPr>
        <w:pStyle w:val="ListParagraph"/>
        <w:numPr>
          <w:ilvl w:val="0"/>
          <w:numId w:val="7"/>
        </w:numPr>
        <w:rPr>
          <w:ins w:id="104" w:author="ACK" w:date="2020-02-06T09:48:00Z"/>
          <w:rFonts w:ascii="Times New Roman" w:hAnsi="Times New Roman" w:cs="Times New Roman"/>
        </w:rPr>
      </w:pPr>
      <w:ins w:id="105" w:author="ACK" w:date="2020-02-06T09:52:00Z">
        <w:r>
          <w:rPr>
            <w:rFonts w:ascii="Times New Roman" w:hAnsi="Times New Roman" w:cs="Times New Roman"/>
          </w:rPr>
          <w:t xml:space="preserve">Similarly, </w:t>
        </w:r>
      </w:ins>
      <w:ins w:id="106" w:author="ACK" w:date="2020-02-06T09:53:00Z">
        <w:r>
          <w:rPr>
            <w:rFonts w:ascii="Times New Roman" w:hAnsi="Times New Roman" w:cs="Times New Roman"/>
          </w:rPr>
          <w:t xml:space="preserve">more </w:t>
        </w:r>
      </w:ins>
      <w:ins w:id="107" w:author="ACK" w:date="2020-02-06T09:57:00Z">
        <w:r>
          <w:rPr>
            <w:rFonts w:ascii="Times New Roman" w:hAnsi="Times New Roman" w:cs="Times New Roman"/>
          </w:rPr>
          <w:t xml:space="preserve">specific and quantitative </w:t>
        </w:r>
      </w:ins>
      <w:ins w:id="108" w:author="ACK" w:date="2020-02-06T09:53:00Z">
        <w:r>
          <w:rPr>
            <w:rFonts w:ascii="Times New Roman" w:hAnsi="Times New Roman" w:cs="Times New Roman"/>
          </w:rPr>
          <w:t xml:space="preserve">information about </w:t>
        </w:r>
      </w:ins>
      <w:ins w:id="109" w:author="ACK" w:date="2020-02-06T09:52:00Z">
        <w:r>
          <w:rPr>
            <w:rFonts w:ascii="Times New Roman" w:hAnsi="Times New Roman" w:cs="Times New Roman"/>
          </w:rPr>
          <w:t>the variability in efficacy</w:t>
        </w:r>
      </w:ins>
      <w:ins w:id="110" w:author="ACK" w:date="2020-02-06T14:25:00Z">
        <w:r w:rsidR="00D47B20">
          <w:rPr>
            <w:rFonts w:ascii="Times New Roman" w:hAnsi="Times New Roman" w:cs="Times New Roman"/>
          </w:rPr>
          <w:t xml:space="preserve"> AND what is known about the association of variability in efficacy vs.</w:t>
        </w:r>
      </w:ins>
      <w:ins w:id="111" w:author="ACK" w:date="2020-02-06T14:26:00Z">
        <w:r w:rsidR="00D47B20">
          <w:rPr>
            <w:rFonts w:ascii="Times New Roman" w:hAnsi="Times New Roman" w:cs="Times New Roman"/>
          </w:rPr>
          <w:t xml:space="preserve"> variability in PK, estimated minimum effective plasma level (including where info on this is not available)</w:t>
        </w:r>
      </w:ins>
      <w:ins w:id="112" w:author="ACK" w:date="2020-02-06T09:52:00Z">
        <w:r>
          <w:rPr>
            <w:rFonts w:ascii="Times New Roman" w:hAnsi="Times New Roman" w:cs="Times New Roman"/>
          </w:rPr>
          <w:t xml:space="preserve"> </w:t>
        </w:r>
      </w:ins>
      <w:ins w:id="113" w:author="ACK" w:date="2020-02-06T09:53:00Z">
        <w:r>
          <w:rPr>
            <w:rFonts w:ascii="Times New Roman" w:hAnsi="Times New Roman" w:cs="Times New Roman"/>
          </w:rPr>
          <w:t xml:space="preserve">that motivated this work would be helpful </w:t>
        </w:r>
      </w:ins>
      <w:ins w:id="114" w:author="ACK" w:date="2020-02-06T09:52:00Z">
        <w:r>
          <w:rPr>
            <w:rFonts w:ascii="Times New Roman" w:hAnsi="Times New Roman" w:cs="Times New Roman"/>
          </w:rPr>
          <w:t xml:space="preserve">– this could be a table with indication, dose, </w:t>
        </w:r>
      </w:ins>
      <w:ins w:id="115" w:author="ACK" w:date="2020-02-06T15:12:00Z">
        <w:r w:rsidR="00612527">
          <w:rPr>
            <w:rFonts w:ascii="Times New Roman" w:hAnsi="Times New Roman" w:cs="Times New Roman"/>
          </w:rPr>
          <w:t xml:space="preserve">treatment regimen, </w:t>
        </w:r>
      </w:ins>
      <w:ins w:id="116" w:author="ACK" w:date="2020-02-06T09:52:00Z">
        <w:r>
          <w:rPr>
            <w:rFonts w:ascii="Times New Roman" w:hAnsi="Times New Roman" w:cs="Times New Roman"/>
          </w:rPr>
          <w:t xml:space="preserve">% of participants cured or other </w:t>
        </w:r>
      </w:ins>
      <w:ins w:id="117" w:author="ACK" w:date="2020-02-06T15:12:00Z">
        <w:r w:rsidR="00086605">
          <w:rPr>
            <w:rFonts w:ascii="Times New Roman" w:hAnsi="Times New Roman" w:cs="Times New Roman"/>
          </w:rPr>
          <w:t xml:space="preserve">efficacy parameter </w:t>
        </w:r>
      </w:ins>
      <w:ins w:id="118" w:author="ACK" w:date="2020-02-06T10:00:00Z">
        <w:r w:rsidR="002C20C2">
          <w:rPr>
            <w:rFonts w:ascii="Times New Roman" w:hAnsi="Times New Roman" w:cs="Times New Roman"/>
          </w:rPr>
          <w:t xml:space="preserve">that gives an idea of the variability </w:t>
        </w:r>
      </w:ins>
      <w:ins w:id="119" w:author="ACK" w:date="2020-02-06T09:55:00Z">
        <w:r>
          <w:rPr>
            <w:rFonts w:ascii="Times New Roman" w:hAnsi="Times New Roman" w:cs="Times New Roman"/>
          </w:rPr>
          <w:t>– if possible disaggregated by the population characteristics that you are looking at such as sex and age</w:t>
        </w:r>
      </w:ins>
      <w:ins w:id="120" w:author="ACK" w:date="2020-02-06T09:52:00Z">
        <w:r>
          <w:rPr>
            <w:rFonts w:ascii="Times New Roman" w:hAnsi="Times New Roman" w:cs="Times New Roman"/>
          </w:rPr>
          <w:t xml:space="preserve">. </w:t>
        </w:r>
      </w:ins>
      <w:proofErr w:type="gramStart"/>
      <w:ins w:id="121" w:author="ACK" w:date="2020-02-06T09:57:00Z">
        <w:r>
          <w:rPr>
            <w:rFonts w:ascii="Times New Roman" w:hAnsi="Times New Roman" w:cs="Times New Roman"/>
          </w:rPr>
          <w:t>So</w:t>
        </w:r>
        <w:proofErr w:type="gramEnd"/>
        <w:r>
          <w:rPr>
            <w:rFonts w:ascii="Times New Roman" w:hAnsi="Times New Roman" w:cs="Times New Roman"/>
          </w:rPr>
          <w:t xml:space="preserve"> I suggest that you shorten the introduction that mentions some of this and move a more specific description into the results</w:t>
        </w:r>
      </w:ins>
      <w:ins w:id="122" w:author="ACK" w:date="2020-02-06T09:58:00Z">
        <w:r>
          <w:rPr>
            <w:rFonts w:ascii="Times New Roman" w:hAnsi="Times New Roman" w:cs="Times New Roman"/>
          </w:rPr>
          <w:t xml:space="preserve"> section. </w:t>
        </w:r>
      </w:ins>
    </w:p>
    <w:p w14:paraId="52FCAF5E" w14:textId="05A05C99" w:rsidR="00D81945" w:rsidRDefault="00D81945" w:rsidP="00D81945">
      <w:pPr>
        <w:pStyle w:val="ListParagraph"/>
        <w:numPr>
          <w:ilvl w:val="0"/>
          <w:numId w:val="7"/>
        </w:numPr>
        <w:rPr>
          <w:ins w:id="123" w:author="ACK" w:date="2020-02-06T10:30:00Z"/>
          <w:rFonts w:ascii="Times New Roman" w:hAnsi="Times New Roman" w:cs="Times New Roman"/>
        </w:rPr>
      </w:pPr>
      <w:ins w:id="124" w:author="ACK" w:date="2020-02-06T10:30:00Z">
        <w:r>
          <w:rPr>
            <w:rFonts w:ascii="Times New Roman" w:hAnsi="Times New Roman" w:cs="Times New Roman"/>
          </w:rPr>
          <w:t xml:space="preserve">I suggest that the discussion </w:t>
        </w:r>
      </w:ins>
      <w:ins w:id="125" w:author="ACK" w:date="2020-02-06T14:27:00Z">
        <w:r w:rsidR="00D47B20">
          <w:rPr>
            <w:rFonts w:ascii="Times New Roman" w:hAnsi="Times New Roman" w:cs="Times New Roman"/>
          </w:rPr>
          <w:t xml:space="preserve">also </w:t>
        </w:r>
      </w:ins>
      <w:ins w:id="126" w:author="ACK" w:date="2020-02-06T10:30:00Z">
        <w:r>
          <w:rPr>
            <w:rFonts w:ascii="Times New Roman" w:hAnsi="Times New Roman" w:cs="Times New Roman"/>
          </w:rPr>
          <w:t>put</w:t>
        </w:r>
      </w:ins>
      <w:ins w:id="127" w:author="ACK" w:date="2020-02-06T14:27:00Z">
        <w:r w:rsidR="00D47B20">
          <w:rPr>
            <w:rFonts w:ascii="Times New Roman" w:hAnsi="Times New Roman" w:cs="Times New Roman"/>
          </w:rPr>
          <w:t>s</w:t>
        </w:r>
      </w:ins>
      <w:ins w:id="128" w:author="ACK" w:date="2020-02-06T10:30:00Z">
        <w:r>
          <w:rPr>
            <w:rFonts w:ascii="Times New Roman" w:hAnsi="Times New Roman" w:cs="Times New Roman"/>
          </w:rPr>
          <w:t xml:space="preserve"> </w:t>
        </w:r>
      </w:ins>
      <w:ins w:id="129" w:author="ACK" w:date="2020-02-06T14:27:00Z">
        <w:r w:rsidR="00D47B20">
          <w:rPr>
            <w:rFonts w:ascii="Times New Roman" w:hAnsi="Times New Roman" w:cs="Times New Roman"/>
          </w:rPr>
          <w:t xml:space="preserve">all </w:t>
        </w:r>
      </w:ins>
      <w:ins w:id="130" w:author="ACK" w:date="2020-02-06T10:30:00Z">
        <w:r>
          <w:rPr>
            <w:rFonts w:ascii="Times New Roman" w:hAnsi="Times New Roman" w:cs="Times New Roman"/>
          </w:rPr>
          <w:t xml:space="preserve">conclusions into the context of </w:t>
        </w:r>
      </w:ins>
      <w:ins w:id="131" w:author="ACK" w:date="2020-02-06T14:27:00Z">
        <w:r w:rsidR="00D47B20">
          <w:rPr>
            <w:rFonts w:ascii="Times New Roman" w:hAnsi="Times New Roman" w:cs="Times New Roman"/>
          </w:rPr>
          <w:t xml:space="preserve">what is already known (e.g. the effect of high fat </w:t>
        </w:r>
        <w:proofErr w:type="gramStart"/>
        <w:r w:rsidR="00D47B20">
          <w:rPr>
            <w:rFonts w:ascii="Times New Roman" w:hAnsi="Times New Roman" w:cs="Times New Roman"/>
          </w:rPr>
          <w:t>meals)and</w:t>
        </w:r>
        <w:proofErr w:type="gramEnd"/>
        <w:r w:rsidR="00D47B20">
          <w:rPr>
            <w:rFonts w:ascii="Times New Roman" w:hAnsi="Times New Roman" w:cs="Times New Roman"/>
          </w:rPr>
          <w:t xml:space="preserve"> what is not known or insufficiently known</w:t>
        </w:r>
      </w:ins>
      <w:ins w:id="132" w:author="ACK" w:date="2020-02-06T10:30:00Z">
        <w:r>
          <w:rPr>
            <w:rFonts w:ascii="Times New Roman" w:hAnsi="Times New Roman" w:cs="Times New Roman"/>
          </w:rPr>
          <w:t>.</w:t>
        </w:r>
        <w:r w:rsidR="00F54AB3">
          <w:rPr>
            <w:rFonts w:ascii="Times New Roman" w:hAnsi="Times New Roman" w:cs="Times New Roman"/>
          </w:rPr>
          <w:t xml:space="preserve">  That will be facilitated by </w:t>
        </w:r>
      </w:ins>
      <w:ins w:id="133" w:author="ACK" w:date="2020-02-06T10:42:00Z">
        <w:r w:rsidR="00DF5AF9">
          <w:rPr>
            <w:rFonts w:ascii="Times New Roman" w:hAnsi="Times New Roman" w:cs="Times New Roman"/>
          </w:rPr>
          <w:t xml:space="preserve">a summary </w:t>
        </w:r>
      </w:ins>
      <w:ins w:id="134" w:author="ACK" w:date="2020-02-06T10:30:00Z">
        <w:r w:rsidR="00F54AB3">
          <w:rPr>
            <w:rFonts w:ascii="Times New Roman" w:hAnsi="Times New Roman" w:cs="Times New Roman"/>
          </w:rPr>
          <w:t>of that knowledge in the results section</w:t>
        </w:r>
      </w:ins>
      <w:ins w:id="135" w:author="ACK" w:date="2020-02-06T10:42:00Z">
        <w:r w:rsidR="00DF5AF9">
          <w:rPr>
            <w:rFonts w:ascii="Times New Roman" w:hAnsi="Times New Roman" w:cs="Times New Roman"/>
          </w:rPr>
          <w:t xml:space="preserve"> that I suggest above</w:t>
        </w:r>
      </w:ins>
      <w:ins w:id="136" w:author="ACK" w:date="2020-02-06T10:30:00Z">
        <w:r w:rsidR="00F54AB3">
          <w:rPr>
            <w:rFonts w:ascii="Times New Roman" w:hAnsi="Times New Roman" w:cs="Times New Roman"/>
          </w:rPr>
          <w:t xml:space="preserve">.  </w:t>
        </w:r>
      </w:ins>
    </w:p>
    <w:p w14:paraId="27240545" w14:textId="3CAF9F2D" w:rsidR="00DF5AF9" w:rsidRDefault="00DF5AF9" w:rsidP="00DF5AF9">
      <w:pPr>
        <w:pStyle w:val="ListParagraph"/>
        <w:numPr>
          <w:ilvl w:val="0"/>
          <w:numId w:val="7"/>
        </w:numPr>
        <w:rPr>
          <w:ins w:id="137" w:author="ACK" w:date="2020-02-06T15:28:00Z"/>
          <w:rFonts w:ascii="Times New Roman" w:hAnsi="Times New Roman" w:cs="Times New Roman"/>
        </w:rPr>
      </w:pPr>
      <w:ins w:id="138" w:author="ACK" w:date="2020-02-06T10:43:00Z">
        <w:r>
          <w:rPr>
            <w:rFonts w:ascii="Times New Roman" w:hAnsi="Times New Roman" w:cs="Times New Roman"/>
          </w:rPr>
          <w:t>What exactly are you referring to with ‘bioavailability’</w:t>
        </w:r>
      </w:ins>
      <w:ins w:id="139" w:author="ACK" w:date="2020-02-06T15:46:00Z">
        <w:r w:rsidR="00780E14">
          <w:rPr>
            <w:rFonts w:ascii="Times New Roman" w:hAnsi="Times New Roman" w:cs="Times New Roman"/>
          </w:rPr>
          <w:t xml:space="preserve"> and with ‘bioavailability in the gut’</w:t>
        </w:r>
      </w:ins>
      <w:ins w:id="140" w:author="ACK" w:date="2020-02-06T10:43:00Z">
        <w:r>
          <w:rPr>
            <w:rFonts w:ascii="Times New Roman" w:hAnsi="Times New Roman" w:cs="Times New Roman"/>
          </w:rPr>
          <w:t xml:space="preserve">? The standard definition I am aware of is the fraction of the amount of drug administered that is available in the systemic circulation.  Can you please provide the formula with which you calculated albendazole </w:t>
        </w:r>
        <w:proofErr w:type="gramStart"/>
        <w:r>
          <w:rPr>
            <w:rFonts w:ascii="Times New Roman" w:hAnsi="Times New Roman" w:cs="Times New Roman"/>
          </w:rPr>
          <w:t>bioavailability ?</w:t>
        </w:r>
      </w:ins>
      <w:proofErr w:type="gramEnd"/>
    </w:p>
    <w:p w14:paraId="48E4AF00" w14:textId="5413F4B0" w:rsidR="00942792" w:rsidRDefault="00E70739" w:rsidP="00DF5AF9">
      <w:pPr>
        <w:pStyle w:val="ListParagraph"/>
        <w:numPr>
          <w:ilvl w:val="0"/>
          <w:numId w:val="7"/>
        </w:numPr>
        <w:rPr>
          <w:ins w:id="141" w:author="ACK" w:date="2020-02-06T15:31:00Z"/>
          <w:rFonts w:ascii="Times New Roman" w:hAnsi="Times New Roman" w:cs="Times New Roman"/>
        </w:rPr>
      </w:pPr>
      <w:ins w:id="142" w:author="ACK" w:date="2020-02-06T16:02:00Z">
        <w:r>
          <w:rPr>
            <w:rFonts w:ascii="Times New Roman" w:hAnsi="Times New Roman" w:cs="Times New Roman"/>
          </w:rPr>
          <w:t>W</w:t>
        </w:r>
      </w:ins>
      <w:ins w:id="143" w:author="ACK" w:date="2020-02-06T15:50:00Z">
        <w:r w:rsidR="00811200">
          <w:rPr>
            <w:rFonts w:ascii="Times New Roman" w:hAnsi="Times New Roman" w:cs="Times New Roman"/>
          </w:rPr>
          <w:t xml:space="preserve">hat is the </w:t>
        </w:r>
      </w:ins>
      <w:ins w:id="144" w:author="ACK" w:date="2020-02-06T15:28:00Z">
        <w:r w:rsidR="00811200">
          <w:rPr>
            <w:rFonts w:ascii="Times New Roman" w:hAnsi="Times New Roman" w:cs="Times New Roman"/>
          </w:rPr>
          <w:t xml:space="preserve">time over which you determined </w:t>
        </w:r>
        <w:proofErr w:type="gramStart"/>
        <w:r w:rsidR="00811200">
          <w:rPr>
            <w:rFonts w:ascii="Times New Roman" w:hAnsi="Times New Roman" w:cs="Times New Roman"/>
          </w:rPr>
          <w:t>AUC ?</w:t>
        </w:r>
      </w:ins>
      <w:proofErr w:type="gramEnd"/>
    </w:p>
    <w:p w14:paraId="1C9EE3D9" w14:textId="1D171DCE" w:rsidR="002B0819" w:rsidRDefault="002B0819" w:rsidP="00DF5AF9">
      <w:pPr>
        <w:pStyle w:val="ListParagraph"/>
        <w:numPr>
          <w:ilvl w:val="0"/>
          <w:numId w:val="7"/>
        </w:numPr>
        <w:rPr>
          <w:ins w:id="145" w:author="ACK" w:date="2020-02-06T10:43:00Z"/>
          <w:rFonts w:ascii="Times New Roman" w:hAnsi="Times New Roman" w:cs="Times New Roman"/>
        </w:rPr>
      </w:pPr>
      <w:ins w:id="146" w:author="ACK" w:date="2020-02-06T16:16:00Z">
        <w:r>
          <w:rPr>
            <w:rFonts w:ascii="Times New Roman" w:hAnsi="Times New Roman" w:cs="Times New Roman"/>
          </w:rPr>
          <w:t xml:space="preserve">Were the analytical </w:t>
        </w:r>
        <w:r w:rsidR="00D344B5">
          <w:rPr>
            <w:rFonts w:ascii="Times New Roman" w:hAnsi="Times New Roman" w:cs="Times New Roman"/>
          </w:rPr>
          <w:t xml:space="preserve">methods the same or comparable   - whatever happened in the study in row 1 panel 6 in Figure 3 </w:t>
        </w:r>
      </w:ins>
      <w:ins w:id="147" w:author="ACK" w:date="2020-02-06T16:20:00Z">
        <w:r w:rsidR="00D344B5">
          <w:rPr>
            <w:rFonts w:ascii="Times New Roman" w:hAnsi="Times New Roman" w:cs="Times New Roman"/>
          </w:rPr>
          <w:t>–</w:t>
        </w:r>
      </w:ins>
      <w:ins w:id="148" w:author="ACK" w:date="2020-02-06T16:16:00Z">
        <w:r w:rsidR="00D344B5">
          <w:rPr>
            <w:rFonts w:ascii="Times New Roman" w:hAnsi="Times New Roman" w:cs="Times New Roman"/>
          </w:rPr>
          <w:t xml:space="preserve"> and </w:t>
        </w:r>
      </w:ins>
      <w:ins w:id="149" w:author="ACK" w:date="2020-02-06T16:20:00Z">
        <w:r w:rsidR="00D344B5">
          <w:rPr>
            <w:rFonts w:ascii="Times New Roman" w:hAnsi="Times New Roman" w:cs="Times New Roman"/>
          </w:rPr>
          <w:t xml:space="preserve">how did you manage to fit that curve to those data </w:t>
        </w:r>
        <w:r w:rsidR="00D344B5" w:rsidRPr="00D344B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ins>
    </w:p>
    <w:p w14:paraId="0B10C44A" w14:textId="2BEAF758" w:rsidR="00D5632A" w:rsidRDefault="00017C5E" w:rsidP="00D81945">
      <w:pPr>
        <w:pStyle w:val="ListParagraph"/>
        <w:numPr>
          <w:ilvl w:val="0"/>
          <w:numId w:val="7"/>
        </w:numPr>
        <w:rPr>
          <w:ins w:id="150" w:author="ACK" w:date="2020-02-05T12:51:00Z"/>
          <w:rFonts w:ascii="Times New Roman" w:hAnsi="Times New Roman" w:cs="Times New Roman"/>
        </w:rPr>
      </w:pPr>
      <w:ins w:id="151" w:author="ACK" w:date="2020-02-03T19:15:00Z">
        <w:r>
          <w:rPr>
            <w:rFonts w:ascii="Times New Roman" w:hAnsi="Times New Roman" w:cs="Times New Roman"/>
          </w:rPr>
          <w:lastRenderedPageBreak/>
          <w:t>‘</w:t>
        </w:r>
        <w:proofErr w:type="gramStart"/>
        <w:r>
          <w:rPr>
            <w:rFonts w:ascii="Times New Roman" w:hAnsi="Times New Roman" w:cs="Times New Roman"/>
          </w:rPr>
          <w:t>physiological</w:t>
        </w:r>
        <w:proofErr w:type="gramEnd"/>
        <w:r>
          <w:rPr>
            <w:rFonts w:ascii="Times New Roman" w:hAnsi="Times New Roman" w:cs="Times New Roman"/>
          </w:rPr>
          <w:t xml:space="preserve"> inspired’ PK model vs. the standard physiological based PK modelling, I can see why you </w:t>
        </w:r>
      </w:ins>
      <w:ins w:id="152" w:author="ACK" w:date="2020-02-03T19:16:00Z">
        <w:r>
          <w:rPr>
            <w:rFonts w:ascii="Times New Roman" w:hAnsi="Times New Roman" w:cs="Times New Roman"/>
          </w:rPr>
          <w:t xml:space="preserve">cannot use </w:t>
        </w:r>
        <w:proofErr w:type="spellStart"/>
        <w:r>
          <w:rPr>
            <w:rFonts w:ascii="Times New Roman" w:hAnsi="Times New Roman" w:cs="Times New Roman"/>
          </w:rPr>
          <w:t>physiologal</w:t>
        </w:r>
        <w:proofErr w:type="spellEnd"/>
        <w:r>
          <w:rPr>
            <w:rFonts w:ascii="Times New Roman" w:hAnsi="Times New Roman" w:cs="Times New Roman"/>
          </w:rPr>
          <w:t xml:space="preserve"> based </w:t>
        </w:r>
      </w:ins>
      <w:ins w:id="153" w:author="ACK" w:date="2020-02-03T19:17:00Z">
        <w:r>
          <w:rPr>
            <w:rFonts w:ascii="Times New Roman" w:hAnsi="Times New Roman" w:cs="Times New Roman"/>
          </w:rPr>
          <w:t xml:space="preserve">but I am wondering about the phrasing you used and a reviewer might also wonder and request explanation.  </w:t>
        </w:r>
      </w:ins>
    </w:p>
    <w:p w14:paraId="307B6139" w14:textId="4C25B07A" w:rsidR="00764F95" w:rsidRDefault="00764F95" w:rsidP="00532CE0">
      <w:pPr>
        <w:pStyle w:val="ListParagraph"/>
        <w:numPr>
          <w:ilvl w:val="0"/>
          <w:numId w:val="7"/>
        </w:numPr>
        <w:rPr>
          <w:ins w:id="154" w:author="ACK" w:date="2020-02-06T10:58:00Z"/>
          <w:rFonts w:ascii="Times New Roman" w:hAnsi="Times New Roman" w:cs="Times New Roman"/>
        </w:rPr>
      </w:pPr>
      <w:ins w:id="155" w:author="ACK" w:date="2020-02-05T13:01:00Z">
        <w:r>
          <w:rPr>
            <w:rFonts w:ascii="Times New Roman" w:hAnsi="Times New Roman" w:cs="Times New Roman"/>
          </w:rPr>
          <w:t xml:space="preserve">In that context: I am not aware of any of </w:t>
        </w:r>
      </w:ins>
      <w:ins w:id="156" w:author="ACK" w:date="2020-02-06T10:00:00Z">
        <w:r w:rsidR="002C20C2">
          <w:rPr>
            <w:rFonts w:ascii="Times New Roman" w:hAnsi="Times New Roman" w:cs="Times New Roman"/>
          </w:rPr>
          <w:t xml:space="preserve">the current </w:t>
        </w:r>
      </w:ins>
      <w:ins w:id="157" w:author="ACK" w:date="2020-02-05T13:01:00Z">
        <w:r>
          <w:rPr>
            <w:rFonts w:ascii="Times New Roman" w:hAnsi="Times New Roman" w:cs="Times New Roman"/>
          </w:rPr>
          <w:t xml:space="preserve">co-authors being a </w:t>
        </w:r>
      </w:ins>
      <w:ins w:id="158" w:author="ACK" w:date="2020-02-06T16:02:00Z">
        <w:r w:rsidR="00E70739">
          <w:rPr>
            <w:rFonts w:ascii="Times New Roman" w:hAnsi="Times New Roman" w:cs="Times New Roman"/>
          </w:rPr>
          <w:t>‘hard core</w:t>
        </w:r>
      </w:ins>
      <w:ins w:id="159" w:author="ACK" w:date="2020-02-06T16:03:00Z">
        <w:r w:rsidR="00E70739">
          <w:rPr>
            <w:rFonts w:ascii="Times New Roman" w:hAnsi="Times New Roman" w:cs="Times New Roman"/>
          </w:rPr>
          <w:t xml:space="preserve">’ </w:t>
        </w:r>
      </w:ins>
      <w:proofErr w:type="spellStart"/>
      <w:ins w:id="160" w:author="ACK" w:date="2020-02-05T13:02:00Z">
        <w:r w:rsidR="00E86927">
          <w:rPr>
            <w:rFonts w:ascii="Times New Roman" w:hAnsi="Times New Roman" w:cs="Times New Roman"/>
          </w:rPr>
          <w:t>pharmacokineticist</w:t>
        </w:r>
        <w:proofErr w:type="spellEnd"/>
        <w:r>
          <w:rPr>
            <w:rFonts w:ascii="Times New Roman" w:hAnsi="Times New Roman" w:cs="Times New Roman"/>
          </w:rPr>
          <w:t xml:space="preserve">. </w:t>
        </w:r>
      </w:ins>
      <w:ins w:id="161" w:author="ACK" w:date="2020-02-06T11:46:00Z">
        <w:r w:rsidR="00E86927">
          <w:rPr>
            <w:rFonts w:ascii="Times New Roman" w:hAnsi="Times New Roman" w:cs="Times New Roman"/>
          </w:rPr>
          <w:t xml:space="preserve">Unless I am wrong, </w:t>
        </w:r>
      </w:ins>
      <w:ins w:id="162" w:author="ACK" w:date="2020-02-05T13:03:00Z">
        <w:r>
          <w:rPr>
            <w:rFonts w:ascii="Times New Roman" w:hAnsi="Times New Roman" w:cs="Times New Roman"/>
          </w:rPr>
          <w:t>I suggest that you identi</w:t>
        </w:r>
      </w:ins>
      <w:ins w:id="163" w:author="ACK" w:date="2020-02-05T13:04:00Z">
        <w:r>
          <w:rPr>
            <w:rFonts w:ascii="Times New Roman" w:hAnsi="Times New Roman" w:cs="Times New Roman"/>
          </w:rPr>
          <w:t>f</w:t>
        </w:r>
      </w:ins>
      <w:ins w:id="164" w:author="ACK" w:date="2020-02-05T13:03:00Z">
        <w:r>
          <w:rPr>
            <w:rFonts w:ascii="Times New Roman" w:hAnsi="Times New Roman" w:cs="Times New Roman"/>
          </w:rPr>
          <w:t xml:space="preserve">y such a </w:t>
        </w:r>
      </w:ins>
      <w:ins w:id="165" w:author="ACK" w:date="2020-02-05T13:04:00Z">
        <w:r>
          <w:rPr>
            <w:rFonts w:ascii="Times New Roman" w:hAnsi="Times New Roman" w:cs="Times New Roman"/>
          </w:rPr>
          <w:t xml:space="preserve">person </w:t>
        </w:r>
      </w:ins>
      <w:ins w:id="166" w:author="ACK" w:date="2020-02-05T13:03:00Z">
        <w:r>
          <w:rPr>
            <w:rFonts w:ascii="Times New Roman" w:hAnsi="Times New Roman" w:cs="Times New Roman"/>
          </w:rPr>
          <w:t xml:space="preserve">and ask them for </w:t>
        </w:r>
      </w:ins>
      <w:ins w:id="167" w:author="ACK" w:date="2020-02-05T13:05:00Z">
        <w:r>
          <w:rPr>
            <w:rFonts w:ascii="Times New Roman" w:hAnsi="Times New Roman" w:cs="Times New Roman"/>
          </w:rPr>
          <w:t>review of the manuscript.</w:t>
        </w:r>
      </w:ins>
    </w:p>
    <w:p w14:paraId="47935B9B" w14:textId="293F307A" w:rsidR="00E86927" w:rsidRDefault="00FD4D07" w:rsidP="00532CE0">
      <w:pPr>
        <w:pStyle w:val="ListParagraph"/>
        <w:numPr>
          <w:ilvl w:val="0"/>
          <w:numId w:val="7"/>
        </w:numPr>
        <w:rPr>
          <w:ins w:id="168" w:author="ACK" w:date="2020-02-06T11:50:00Z"/>
          <w:rFonts w:ascii="Times New Roman" w:hAnsi="Times New Roman" w:cs="Times New Roman"/>
        </w:rPr>
      </w:pPr>
      <w:ins w:id="169" w:author="ACK" w:date="2020-02-06T10:58:00Z">
        <w:r>
          <w:rPr>
            <w:rFonts w:ascii="Times New Roman" w:hAnsi="Times New Roman" w:cs="Times New Roman"/>
          </w:rPr>
          <w:t xml:space="preserve">I am not a PK person, but I </w:t>
        </w:r>
      </w:ins>
      <w:ins w:id="170" w:author="ACK" w:date="2020-02-06T11:02:00Z">
        <w:r w:rsidR="00AB3EE6">
          <w:rPr>
            <w:rFonts w:ascii="Times New Roman" w:hAnsi="Times New Roman" w:cs="Times New Roman"/>
          </w:rPr>
          <w:t>have worked for around 20 years in drug development</w:t>
        </w:r>
      </w:ins>
      <w:ins w:id="171" w:author="ACK" w:date="2020-02-06T11:23:00Z">
        <w:r w:rsidR="00FD445B">
          <w:rPr>
            <w:rFonts w:ascii="Times New Roman" w:hAnsi="Times New Roman" w:cs="Times New Roman"/>
          </w:rPr>
          <w:t>. Doing clinical s</w:t>
        </w:r>
        <w:r w:rsidR="0068680B">
          <w:rPr>
            <w:rFonts w:ascii="Times New Roman" w:hAnsi="Times New Roman" w:cs="Times New Roman"/>
          </w:rPr>
          <w:t>tudies and generating the data modelers use</w:t>
        </w:r>
        <w:r w:rsidR="00FD445B">
          <w:rPr>
            <w:rFonts w:ascii="Times New Roman" w:hAnsi="Times New Roman" w:cs="Times New Roman"/>
          </w:rPr>
          <w:t xml:space="preserve"> is very </w:t>
        </w:r>
      </w:ins>
      <w:proofErr w:type="spellStart"/>
      <w:ins w:id="172" w:author="ACK" w:date="2020-02-06T13:34:00Z">
        <w:r w:rsidR="00320993">
          <w:rPr>
            <w:rFonts w:ascii="Times New Roman" w:hAnsi="Times New Roman" w:cs="Times New Roman"/>
          </w:rPr>
          <w:t>very</w:t>
        </w:r>
        <w:proofErr w:type="spellEnd"/>
        <w:r w:rsidR="00320993">
          <w:rPr>
            <w:rFonts w:ascii="Times New Roman" w:hAnsi="Times New Roman" w:cs="Times New Roman"/>
          </w:rPr>
          <w:t xml:space="preserve"> </w:t>
        </w:r>
      </w:ins>
      <w:ins w:id="173" w:author="ACK" w:date="2020-02-06T11:23:00Z">
        <w:r w:rsidR="00FD445B">
          <w:rPr>
            <w:rFonts w:ascii="Times New Roman" w:hAnsi="Times New Roman" w:cs="Times New Roman"/>
          </w:rPr>
          <w:t>hard work, doing th</w:t>
        </w:r>
        <w:r w:rsidR="00E70739">
          <w:rPr>
            <w:rFonts w:ascii="Times New Roman" w:hAnsi="Times New Roman" w:cs="Times New Roman"/>
          </w:rPr>
          <w:t xml:space="preserve">em in LMICs is even harder, </w:t>
        </w:r>
        <w:r w:rsidR="00FD445B">
          <w:rPr>
            <w:rFonts w:ascii="Times New Roman" w:hAnsi="Times New Roman" w:cs="Times New Roman"/>
          </w:rPr>
          <w:t>paediatric studies are incredibly hard</w:t>
        </w:r>
      </w:ins>
      <w:ins w:id="174" w:author="ACK" w:date="2020-02-06T14:29:00Z">
        <w:r w:rsidR="00D47B20">
          <w:rPr>
            <w:rFonts w:ascii="Times New Roman" w:hAnsi="Times New Roman" w:cs="Times New Roman"/>
          </w:rPr>
          <w:t xml:space="preserve"> and paediatric PK studies are the hardest</w:t>
        </w:r>
      </w:ins>
      <w:ins w:id="175" w:author="ACK" w:date="2020-02-06T14:35:00Z">
        <w:r w:rsidR="008F1937">
          <w:rPr>
            <w:rFonts w:ascii="Times New Roman" w:hAnsi="Times New Roman" w:cs="Times New Roman"/>
          </w:rPr>
          <w:t xml:space="preserve"> – on par with studies in pregnant women</w:t>
        </w:r>
      </w:ins>
      <w:ins w:id="176" w:author="ACK" w:date="2020-02-06T15:14:00Z">
        <w:r w:rsidR="00086605">
          <w:rPr>
            <w:rFonts w:ascii="Times New Roman" w:hAnsi="Times New Roman" w:cs="Times New Roman"/>
          </w:rPr>
          <w:t xml:space="preserve">. Specifically, </w:t>
        </w:r>
      </w:ins>
      <w:ins w:id="177" w:author="ACK" w:date="2020-02-06T14:35:00Z">
        <w:r w:rsidR="008F1937">
          <w:rPr>
            <w:rFonts w:ascii="Times New Roman" w:hAnsi="Times New Roman" w:cs="Times New Roman"/>
          </w:rPr>
          <w:t xml:space="preserve">think </w:t>
        </w:r>
      </w:ins>
      <w:ins w:id="178" w:author="ACK" w:date="2020-02-06T14:36:00Z">
        <w:r w:rsidR="008F1937">
          <w:rPr>
            <w:rFonts w:ascii="Times New Roman" w:hAnsi="Times New Roman" w:cs="Times New Roman"/>
          </w:rPr>
          <w:t xml:space="preserve">about justifying to an EC that you need to do lots of blood sampling in small kids who will not benefit at all from all that blood sampling, and then try to motivate parents to agree to that being done with their kids and to motivate kids to participate </w:t>
        </w:r>
      </w:ins>
      <w:ins w:id="179" w:author="ACK" w:date="2020-02-06T15:14:00Z">
        <w:r w:rsidR="00086605">
          <w:rPr>
            <w:rFonts w:ascii="Times New Roman" w:hAnsi="Times New Roman" w:cs="Times New Roman"/>
          </w:rPr>
          <w:t xml:space="preserve">in a study where they will be stuck </w:t>
        </w:r>
      </w:ins>
      <w:ins w:id="180" w:author="ACK" w:date="2020-02-06T16:04:00Z">
        <w:r w:rsidR="00E70739">
          <w:rPr>
            <w:rFonts w:ascii="Times New Roman" w:hAnsi="Times New Roman" w:cs="Times New Roman"/>
          </w:rPr>
          <w:t>numerous</w:t>
        </w:r>
      </w:ins>
      <w:ins w:id="181" w:author="ACK" w:date="2020-02-06T15:14:00Z">
        <w:r w:rsidR="00086605">
          <w:rPr>
            <w:rFonts w:ascii="Times New Roman" w:hAnsi="Times New Roman" w:cs="Times New Roman"/>
          </w:rPr>
          <w:t xml:space="preserve"> times</w:t>
        </w:r>
      </w:ins>
      <w:ins w:id="182" w:author="ACK" w:date="2020-02-06T11:23:00Z">
        <w:r w:rsidR="00FD445B">
          <w:rPr>
            <w:rFonts w:ascii="Times New Roman" w:hAnsi="Times New Roman" w:cs="Times New Roman"/>
          </w:rPr>
          <w:t>.</w:t>
        </w:r>
      </w:ins>
      <w:ins w:id="183" w:author="ACK" w:date="2020-02-06T11:24:00Z">
        <w:r w:rsidR="00FD445B">
          <w:rPr>
            <w:rFonts w:ascii="Times New Roman" w:hAnsi="Times New Roman" w:cs="Times New Roman"/>
          </w:rPr>
          <w:t xml:space="preserve"> </w:t>
        </w:r>
      </w:ins>
    </w:p>
    <w:p w14:paraId="44EBA90C" w14:textId="1F18F585" w:rsidR="00FD4D07" w:rsidRDefault="00FD445B" w:rsidP="00E86927">
      <w:pPr>
        <w:pStyle w:val="ListParagraph"/>
        <w:numPr>
          <w:ilvl w:val="1"/>
          <w:numId w:val="7"/>
        </w:numPr>
        <w:rPr>
          <w:ins w:id="184" w:author="ACK" w:date="2020-02-06T11:51:00Z"/>
          <w:rFonts w:ascii="Times New Roman" w:hAnsi="Times New Roman" w:cs="Times New Roman"/>
        </w:rPr>
      </w:pPr>
      <w:proofErr w:type="gramStart"/>
      <w:ins w:id="185" w:author="ACK" w:date="2020-02-06T11:24:00Z">
        <w:r>
          <w:rPr>
            <w:rFonts w:ascii="Times New Roman" w:hAnsi="Times New Roman" w:cs="Times New Roman"/>
          </w:rPr>
          <w:t>So</w:t>
        </w:r>
        <w:proofErr w:type="gramEnd"/>
        <w:r>
          <w:rPr>
            <w:rFonts w:ascii="Times New Roman" w:hAnsi="Times New Roman" w:cs="Times New Roman"/>
          </w:rPr>
          <w:t xml:space="preserve"> </w:t>
        </w:r>
      </w:ins>
      <w:ins w:id="186" w:author="ACK" w:date="2020-02-06T10:58:00Z">
        <w:r w:rsidR="00FD4D07">
          <w:rPr>
            <w:rFonts w:ascii="Times New Roman" w:hAnsi="Times New Roman" w:cs="Times New Roman"/>
          </w:rPr>
          <w:t xml:space="preserve">from </w:t>
        </w:r>
      </w:ins>
      <w:ins w:id="187" w:author="ACK" w:date="2020-02-06T11:02:00Z">
        <w:r w:rsidR="00AB3EE6">
          <w:rPr>
            <w:rFonts w:ascii="Times New Roman" w:hAnsi="Times New Roman" w:cs="Times New Roman"/>
          </w:rPr>
          <w:t>that perspective</w:t>
        </w:r>
      </w:ins>
      <w:ins w:id="188" w:author="ACK" w:date="2020-02-06T10:58:00Z">
        <w:r w:rsidR="00FD4D07">
          <w:rPr>
            <w:rFonts w:ascii="Times New Roman" w:hAnsi="Times New Roman" w:cs="Times New Roman"/>
          </w:rPr>
          <w:t xml:space="preserve">, 5 paediatric PK studies are a LOT. Doing </w:t>
        </w:r>
      </w:ins>
      <w:proofErr w:type="spellStart"/>
      <w:ins w:id="189" w:author="ACK" w:date="2020-02-06T15:15:00Z">
        <w:r w:rsidR="00086605">
          <w:rPr>
            <w:rFonts w:ascii="Times New Roman" w:hAnsi="Times New Roman" w:cs="Times New Roman"/>
          </w:rPr>
          <w:t>additioanl</w:t>
        </w:r>
        <w:proofErr w:type="spellEnd"/>
        <w:r w:rsidR="00086605">
          <w:rPr>
            <w:rFonts w:ascii="Times New Roman" w:hAnsi="Times New Roman" w:cs="Times New Roman"/>
          </w:rPr>
          <w:t xml:space="preserve"> </w:t>
        </w:r>
      </w:ins>
      <w:ins w:id="190" w:author="ACK" w:date="2020-02-06T10:58:00Z">
        <w:r w:rsidR="00FD4D07">
          <w:rPr>
            <w:rFonts w:ascii="Times New Roman" w:hAnsi="Times New Roman" w:cs="Times New Roman"/>
          </w:rPr>
          <w:t xml:space="preserve">PK studies in paediatric populations </w:t>
        </w:r>
      </w:ins>
      <w:ins w:id="191" w:author="ACK" w:date="2020-02-06T11:24:00Z">
        <w:r>
          <w:rPr>
            <w:rFonts w:ascii="Times New Roman" w:hAnsi="Times New Roman" w:cs="Times New Roman"/>
          </w:rPr>
          <w:t xml:space="preserve">requires </w:t>
        </w:r>
      </w:ins>
      <w:ins w:id="192" w:author="ACK" w:date="2020-02-06T10:58:00Z">
        <w:r w:rsidR="00AB3EE6">
          <w:rPr>
            <w:rFonts w:ascii="Times New Roman" w:hAnsi="Times New Roman" w:cs="Times New Roman"/>
          </w:rPr>
          <w:t>very careful justification</w:t>
        </w:r>
      </w:ins>
      <w:ins w:id="193" w:author="ACK" w:date="2020-02-06T15:15:00Z">
        <w:r w:rsidR="00086605">
          <w:rPr>
            <w:rFonts w:ascii="Times New Roman" w:hAnsi="Times New Roman" w:cs="Times New Roman"/>
          </w:rPr>
          <w:t>.</w:t>
        </w:r>
      </w:ins>
      <w:ins w:id="194" w:author="ACK" w:date="2020-02-06T11:26:00Z">
        <w:r>
          <w:rPr>
            <w:rFonts w:ascii="Times New Roman" w:hAnsi="Times New Roman" w:cs="Times New Roman"/>
          </w:rPr>
          <w:t xml:space="preserve"> </w:t>
        </w:r>
      </w:ins>
      <w:ins w:id="195" w:author="ACK" w:date="2020-02-06T15:15:00Z">
        <w:r w:rsidR="00086605">
          <w:rPr>
            <w:rFonts w:ascii="Times New Roman" w:hAnsi="Times New Roman" w:cs="Times New Roman"/>
          </w:rPr>
          <w:t xml:space="preserve">I don’t see an </w:t>
        </w:r>
      </w:ins>
      <w:ins w:id="196" w:author="ACK" w:date="2020-02-06T11:26:00Z">
        <w:r>
          <w:rPr>
            <w:rFonts w:ascii="Times New Roman" w:hAnsi="Times New Roman" w:cs="Times New Roman"/>
          </w:rPr>
          <w:t xml:space="preserve">age dependency </w:t>
        </w:r>
      </w:ins>
      <w:ins w:id="197" w:author="ACK" w:date="2020-02-06T14:38:00Z">
        <w:r w:rsidR="008F1937">
          <w:rPr>
            <w:rFonts w:ascii="Times New Roman" w:hAnsi="Times New Roman" w:cs="Times New Roman"/>
          </w:rPr>
          <w:t xml:space="preserve">in the type of modelling you did </w:t>
        </w:r>
      </w:ins>
      <w:ins w:id="198" w:author="ACK" w:date="2020-02-06T11:26:00Z">
        <w:r w:rsidR="00086605">
          <w:rPr>
            <w:rFonts w:ascii="Times New Roman" w:hAnsi="Times New Roman" w:cs="Times New Roman"/>
          </w:rPr>
          <w:t xml:space="preserve">directly </w:t>
        </w:r>
        <w:proofErr w:type="gramStart"/>
        <w:r w:rsidR="00086605">
          <w:rPr>
            <w:rFonts w:ascii="Times New Roman" w:hAnsi="Times New Roman" w:cs="Times New Roman"/>
          </w:rPr>
          <w:t>translating</w:t>
        </w:r>
        <w:proofErr w:type="gramEnd"/>
        <w:r>
          <w:rPr>
            <w:rFonts w:ascii="Times New Roman" w:hAnsi="Times New Roman" w:cs="Times New Roman"/>
          </w:rPr>
          <w:t xml:space="preserve"> into requirement for more paediatric PK studies</w:t>
        </w:r>
      </w:ins>
      <w:ins w:id="199" w:author="ACK" w:date="2020-02-06T13:34:00Z">
        <w:r w:rsidR="00320993">
          <w:rPr>
            <w:rFonts w:ascii="Times New Roman" w:hAnsi="Times New Roman" w:cs="Times New Roman"/>
          </w:rPr>
          <w:t xml:space="preserve"> (which is what your discussion text suggests you are </w:t>
        </w:r>
      </w:ins>
      <w:ins w:id="200" w:author="ACK" w:date="2020-02-06T14:40:00Z">
        <w:r w:rsidR="008F1937">
          <w:rPr>
            <w:rFonts w:ascii="Times New Roman" w:hAnsi="Times New Roman" w:cs="Times New Roman"/>
          </w:rPr>
          <w:t>concluding</w:t>
        </w:r>
      </w:ins>
      <w:ins w:id="201" w:author="ACK" w:date="2020-02-06T13:34:00Z">
        <w:r w:rsidR="00320993">
          <w:rPr>
            <w:rFonts w:ascii="Times New Roman" w:hAnsi="Times New Roman" w:cs="Times New Roman"/>
          </w:rPr>
          <w:t>)</w:t>
        </w:r>
      </w:ins>
      <w:ins w:id="202" w:author="ACK" w:date="2020-02-06T11:26:00Z">
        <w:r>
          <w:rPr>
            <w:rFonts w:ascii="Times New Roman" w:hAnsi="Times New Roman" w:cs="Times New Roman"/>
          </w:rPr>
          <w:t xml:space="preserve">. </w:t>
        </w:r>
      </w:ins>
      <w:ins w:id="203" w:author="ACK" w:date="2020-02-06T15:15:00Z">
        <w:r w:rsidR="00086605">
          <w:rPr>
            <w:rFonts w:ascii="Times New Roman" w:hAnsi="Times New Roman" w:cs="Times New Roman"/>
          </w:rPr>
          <w:br/>
        </w:r>
      </w:ins>
      <w:ins w:id="204" w:author="ACK" w:date="2020-02-06T11:28:00Z">
        <w:r>
          <w:rPr>
            <w:rFonts w:ascii="Times New Roman" w:hAnsi="Times New Roman" w:cs="Times New Roman"/>
          </w:rPr>
          <w:t xml:space="preserve">Specifically, paediatric studies can only be </w:t>
        </w:r>
      </w:ins>
      <w:ins w:id="205" w:author="ACK" w:date="2020-02-06T13:35:00Z">
        <w:r w:rsidR="00320993">
          <w:rPr>
            <w:rFonts w:ascii="Times New Roman" w:hAnsi="Times New Roman" w:cs="Times New Roman"/>
          </w:rPr>
          <w:t xml:space="preserve">done </w:t>
        </w:r>
      </w:ins>
      <w:ins w:id="206" w:author="ACK" w:date="2020-02-06T11:28:00Z">
        <w:r>
          <w:rPr>
            <w:rFonts w:ascii="Times New Roman" w:hAnsi="Times New Roman" w:cs="Times New Roman"/>
          </w:rPr>
          <w:t>if the required information cannot be obtained through other studies. With already 5 studies available</w:t>
        </w:r>
      </w:ins>
      <w:ins w:id="207" w:author="ACK" w:date="2020-02-06T13:35:00Z">
        <w:r w:rsidR="00320993">
          <w:rPr>
            <w:rFonts w:ascii="Times New Roman" w:hAnsi="Times New Roman" w:cs="Times New Roman"/>
          </w:rPr>
          <w:t xml:space="preserve"> (and I suggest you include a summary of what is known from paediatric studies in the summary of ALB PK I suggested above)</w:t>
        </w:r>
      </w:ins>
      <w:ins w:id="208" w:author="ACK" w:date="2020-02-06T11:28:00Z">
        <w:r>
          <w:rPr>
            <w:rFonts w:ascii="Times New Roman" w:hAnsi="Times New Roman" w:cs="Times New Roman"/>
          </w:rPr>
          <w:t xml:space="preserve">, you need to </w:t>
        </w:r>
      </w:ins>
      <w:ins w:id="209" w:author="ACK" w:date="2020-02-06T11:29:00Z">
        <w:r>
          <w:rPr>
            <w:rFonts w:ascii="Times New Roman" w:hAnsi="Times New Roman" w:cs="Times New Roman"/>
          </w:rPr>
          <w:t xml:space="preserve">show that there is something in ADME of albendazole </w:t>
        </w:r>
      </w:ins>
      <w:ins w:id="210" w:author="ACK" w:date="2020-02-06T13:36:00Z">
        <w:r w:rsidR="00320993">
          <w:rPr>
            <w:rFonts w:ascii="Times New Roman" w:hAnsi="Times New Roman" w:cs="Times New Roman"/>
          </w:rPr>
          <w:t xml:space="preserve">or </w:t>
        </w:r>
      </w:ins>
      <w:ins w:id="211" w:author="ACK" w:date="2020-02-06T14:44:00Z">
        <w:r w:rsidR="003D3D24">
          <w:rPr>
            <w:rFonts w:ascii="Times New Roman" w:hAnsi="Times New Roman" w:cs="Times New Roman"/>
          </w:rPr>
          <w:t xml:space="preserve">something </w:t>
        </w:r>
      </w:ins>
      <w:ins w:id="212" w:author="ACK" w:date="2020-02-06T13:36:00Z">
        <w:r w:rsidR="00320993">
          <w:rPr>
            <w:rFonts w:ascii="Times New Roman" w:hAnsi="Times New Roman" w:cs="Times New Roman"/>
          </w:rPr>
          <w:t xml:space="preserve">your analysis suggests </w:t>
        </w:r>
      </w:ins>
      <w:ins w:id="213" w:author="ACK" w:date="2020-02-06T11:29:00Z">
        <w:r>
          <w:rPr>
            <w:rFonts w:ascii="Times New Roman" w:hAnsi="Times New Roman" w:cs="Times New Roman"/>
          </w:rPr>
          <w:t xml:space="preserve">that is affected by relevant biological differences between the paediatric population and </w:t>
        </w:r>
      </w:ins>
      <w:ins w:id="214" w:author="ACK" w:date="2020-02-06T15:16:00Z">
        <w:r w:rsidR="00086605">
          <w:rPr>
            <w:rFonts w:ascii="Times New Roman" w:hAnsi="Times New Roman" w:cs="Times New Roman"/>
          </w:rPr>
          <w:t>adults,</w:t>
        </w:r>
      </w:ins>
      <w:ins w:id="215" w:author="ACK" w:date="2020-02-06T11:29:00Z">
        <w:r>
          <w:rPr>
            <w:rFonts w:ascii="Times New Roman" w:hAnsi="Times New Roman" w:cs="Times New Roman"/>
          </w:rPr>
          <w:t xml:space="preserve"> </w:t>
        </w:r>
      </w:ins>
      <w:ins w:id="216" w:author="ACK" w:date="2020-02-06T15:16:00Z">
        <w:r w:rsidR="00086605">
          <w:rPr>
            <w:rFonts w:ascii="Times New Roman" w:hAnsi="Times New Roman" w:cs="Times New Roman"/>
          </w:rPr>
          <w:t xml:space="preserve">that </w:t>
        </w:r>
      </w:ins>
      <w:ins w:id="217" w:author="ACK" w:date="2020-02-06T11:48:00Z">
        <w:r w:rsidR="00E86927">
          <w:rPr>
            <w:rFonts w:ascii="Times New Roman" w:hAnsi="Times New Roman" w:cs="Times New Roman"/>
          </w:rPr>
          <w:t>the previous studies were insufficient to address those</w:t>
        </w:r>
      </w:ins>
      <w:ins w:id="218" w:author="ACK" w:date="2020-02-06T15:17:00Z">
        <w:r w:rsidR="00086605">
          <w:rPr>
            <w:rFonts w:ascii="Times New Roman" w:hAnsi="Times New Roman" w:cs="Times New Roman"/>
          </w:rPr>
          <w:t xml:space="preserve"> and</w:t>
        </w:r>
      </w:ins>
      <w:ins w:id="219" w:author="ACK" w:date="2020-02-06T13:36:00Z">
        <w:r w:rsidR="003D3D24">
          <w:rPr>
            <w:rFonts w:ascii="Times New Roman" w:hAnsi="Times New Roman" w:cs="Times New Roman"/>
          </w:rPr>
          <w:t xml:space="preserve"> that not having addressed </w:t>
        </w:r>
      </w:ins>
      <w:ins w:id="220" w:author="ACK" w:date="2020-02-06T14:42:00Z">
        <w:r w:rsidR="003D3D24">
          <w:rPr>
            <w:rFonts w:ascii="Times New Roman" w:hAnsi="Times New Roman" w:cs="Times New Roman"/>
          </w:rPr>
          <w:t xml:space="preserve">those results in treatment failures in kids … </w:t>
        </w:r>
      </w:ins>
      <w:ins w:id="221" w:author="ACK" w:date="2020-02-06T11:29:00Z">
        <w:r>
          <w:rPr>
            <w:rFonts w:ascii="Times New Roman" w:hAnsi="Times New Roman" w:cs="Times New Roman"/>
          </w:rPr>
          <w:t xml:space="preserve">.  </w:t>
        </w:r>
      </w:ins>
      <w:ins w:id="222" w:author="ACK" w:date="2020-02-06T15:17:00Z">
        <w:r w:rsidR="00086605">
          <w:rPr>
            <w:rFonts w:ascii="Times New Roman" w:hAnsi="Times New Roman" w:cs="Times New Roman"/>
          </w:rPr>
          <w:br/>
          <w:t xml:space="preserve">Furthermore, </w:t>
        </w:r>
      </w:ins>
      <w:ins w:id="223" w:author="ACK" w:date="2020-02-06T11:30:00Z">
        <w:r>
          <w:rPr>
            <w:rFonts w:ascii="Times New Roman" w:hAnsi="Times New Roman" w:cs="Times New Roman"/>
          </w:rPr>
          <w:t xml:space="preserve">you need to clarify that the age dependency </w:t>
        </w:r>
      </w:ins>
      <w:ins w:id="224" w:author="ACK" w:date="2020-02-06T15:17:00Z">
        <w:r w:rsidR="00086605">
          <w:rPr>
            <w:rFonts w:ascii="Times New Roman" w:hAnsi="Times New Roman" w:cs="Times New Roman"/>
          </w:rPr>
          <w:t xml:space="preserve">you detected </w:t>
        </w:r>
      </w:ins>
      <w:ins w:id="225" w:author="ACK" w:date="2020-02-06T11:30:00Z">
        <w:r>
          <w:rPr>
            <w:rFonts w:ascii="Times New Roman" w:hAnsi="Times New Roman" w:cs="Times New Roman"/>
          </w:rPr>
          <w:t>is due to the ‘</w:t>
        </w:r>
      </w:ins>
      <w:ins w:id="226" w:author="ACK" w:date="2020-02-06T11:49:00Z">
        <w:r w:rsidR="00E86927">
          <w:rPr>
            <w:rFonts w:ascii="Times New Roman" w:hAnsi="Times New Roman" w:cs="Times New Roman"/>
          </w:rPr>
          <w:t xml:space="preserve">paediatric </w:t>
        </w:r>
      </w:ins>
      <w:ins w:id="227" w:author="ACK" w:date="2020-02-06T11:30:00Z">
        <w:r>
          <w:rPr>
            <w:rFonts w:ascii="Times New Roman" w:hAnsi="Times New Roman" w:cs="Times New Roman"/>
          </w:rPr>
          <w:t>age range’, not the higher age range since older people might have changes in liver and kidney function that affect PK.</w:t>
        </w:r>
      </w:ins>
    </w:p>
    <w:p w14:paraId="36FE1856" w14:textId="4749E27A" w:rsidR="00E86927" w:rsidRDefault="00861898" w:rsidP="00E86927">
      <w:pPr>
        <w:pStyle w:val="ListParagraph"/>
        <w:numPr>
          <w:ilvl w:val="1"/>
          <w:numId w:val="7"/>
        </w:numPr>
        <w:rPr>
          <w:ins w:id="228" w:author="ACK" w:date="2020-02-06T11:39:00Z"/>
          <w:rFonts w:ascii="Times New Roman" w:hAnsi="Times New Roman" w:cs="Times New Roman"/>
        </w:rPr>
      </w:pPr>
      <w:ins w:id="229" w:author="ACK" w:date="2020-02-06T12:12:00Z">
        <w:r>
          <w:rPr>
            <w:rFonts w:ascii="Times New Roman" w:hAnsi="Times New Roman" w:cs="Times New Roman"/>
          </w:rPr>
          <w:t xml:space="preserve">Doing studies in women </w:t>
        </w:r>
      </w:ins>
      <w:ins w:id="230" w:author="ACK" w:date="2020-02-06T12:19:00Z">
        <w:r w:rsidR="00E67E92">
          <w:rPr>
            <w:rFonts w:ascii="Times New Roman" w:hAnsi="Times New Roman" w:cs="Times New Roman"/>
          </w:rPr>
          <w:t xml:space="preserve">is also a bit harder than with men. </w:t>
        </w:r>
      </w:ins>
      <w:ins w:id="231" w:author="ACK" w:date="2020-02-06T12:20:00Z">
        <w:r w:rsidR="00E67E92">
          <w:rPr>
            <w:rFonts w:ascii="Times New Roman" w:hAnsi="Times New Roman" w:cs="Times New Roman"/>
          </w:rPr>
          <w:t>Frequently, the first studies in humans – which are PK studies – do not include women because the non-clinical reproductive toxicity studies are very expensive and not done until the first PK studies in human have not shown anything untoward (</w:t>
        </w:r>
      </w:ins>
      <w:proofErr w:type="spellStart"/>
      <w:ins w:id="232" w:author="ACK" w:date="2020-02-06T12:21:00Z">
        <w:r w:rsidR="00E67E92">
          <w:rPr>
            <w:rFonts w:ascii="Times New Roman" w:hAnsi="Times New Roman" w:cs="Times New Roman"/>
          </w:rPr>
          <w:t>e.g</w:t>
        </w:r>
        <w:proofErr w:type="spellEnd"/>
        <w:r w:rsidR="00E67E92">
          <w:rPr>
            <w:rFonts w:ascii="Times New Roman" w:hAnsi="Times New Roman" w:cs="Times New Roman"/>
          </w:rPr>
          <w:t xml:space="preserve"> </w:t>
        </w:r>
      </w:ins>
      <w:ins w:id="233" w:author="ACK" w:date="2020-02-06T12:20:00Z">
        <w:r w:rsidR="00E67E92">
          <w:rPr>
            <w:rFonts w:ascii="Times New Roman" w:hAnsi="Times New Roman" w:cs="Times New Roman"/>
          </w:rPr>
          <w:t xml:space="preserve">toxicity, problems with bioavailability). </w:t>
        </w:r>
      </w:ins>
      <w:ins w:id="234" w:author="ACK" w:date="2020-02-06T13:16:00Z">
        <w:r w:rsidR="00234C7C">
          <w:rPr>
            <w:rFonts w:ascii="Times New Roman" w:hAnsi="Times New Roman" w:cs="Times New Roman"/>
          </w:rPr>
          <w:br/>
        </w:r>
      </w:ins>
      <w:ins w:id="235" w:author="ACK" w:date="2020-02-06T12:21:00Z">
        <w:r w:rsidR="00E67E92">
          <w:rPr>
            <w:rFonts w:ascii="Times New Roman" w:hAnsi="Times New Roman" w:cs="Times New Roman"/>
          </w:rPr>
          <w:t xml:space="preserve">I </w:t>
        </w:r>
      </w:ins>
      <w:ins w:id="236" w:author="ACK" w:date="2020-02-06T16:06:00Z">
        <w:r w:rsidR="00E70739">
          <w:rPr>
            <w:rFonts w:ascii="Times New Roman" w:hAnsi="Times New Roman" w:cs="Times New Roman"/>
          </w:rPr>
          <w:t xml:space="preserve">suggest you </w:t>
        </w:r>
      </w:ins>
      <w:ins w:id="237" w:author="ACK" w:date="2020-02-06T12:21:00Z">
        <w:r w:rsidR="00E67E92">
          <w:rPr>
            <w:rFonts w:ascii="Times New Roman" w:hAnsi="Times New Roman" w:cs="Times New Roman"/>
          </w:rPr>
          <w:t xml:space="preserve">think </w:t>
        </w:r>
      </w:ins>
      <w:ins w:id="238" w:author="ACK" w:date="2020-02-06T16:06:00Z">
        <w:r w:rsidR="00E70739">
          <w:rPr>
            <w:rFonts w:ascii="Times New Roman" w:hAnsi="Times New Roman" w:cs="Times New Roman"/>
          </w:rPr>
          <w:t xml:space="preserve">about inclusion of </w:t>
        </w:r>
      </w:ins>
      <w:ins w:id="239" w:author="ACK" w:date="2020-02-06T12:22:00Z">
        <w:r w:rsidR="00E67E92">
          <w:rPr>
            <w:rFonts w:ascii="Times New Roman" w:hAnsi="Times New Roman" w:cs="Times New Roman"/>
          </w:rPr>
          <w:t xml:space="preserve">which of the known factors </w:t>
        </w:r>
      </w:ins>
      <w:ins w:id="240" w:author="ACK" w:date="2020-02-06T16:06:00Z">
        <w:r w:rsidR="00E70739">
          <w:rPr>
            <w:rFonts w:ascii="Times New Roman" w:hAnsi="Times New Roman" w:cs="Times New Roman"/>
          </w:rPr>
          <w:t xml:space="preserve">affecting Albendazole ADME </w:t>
        </w:r>
      </w:ins>
      <w:ins w:id="241" w:author="ACK" w:date="2020-02-06T12:22:00Z">
        <w:r w:rsidR="00E67E92">
          <w:rPr>
            <w:rFonts w:ascii="Times New Roman" w:hAnsi="Times New Roman" w:cs="Times New Roman"/>
          </w:rPr>
          <w:t xml:space="preserve">could contribute to sex differences </w:t>
        </w:r>
      </w:ins>
      <w:ins w:id="242" w:author="ACK" w:date="2020-02-06T12:33:00Z">
        <w:r w:rsidR="00D6288D">
          <w:rPr>
            <w:rFonts w:ascii="Times New Roman" w:hAnsi="Times New Roman" w:cs="Times New Roman"/>
          </w:rPr>
          <w:t>in the results section that I suggest</w:t>
        </w:r>
      </w:ins>
      <w:ins w:id="243" w:author="ACK" w:date="2020-02-06T14:45:00Z">
        <w:r w:rsidR="003D3D24">
          <w:rPr>
            <w:rFonts w:ascii="Times New Roman" w:hAnsi="Times New Roman" w:cs="Times New Roman"/>
          </w:rPr>
          <w:t>ed</w:t>
        </w:r>
      </w:ins>
      <w:ins w:id="244" w:author="ACK" w:date="2020-02-06T12:22:00Z">
        <w:r w:rsidR="00E67E92">
          <w:rPr>
            <w:rFonts w:ascii="Times New Roman" w:hAnsi="Times New Roman" w:cs="Times New Roman"/>
          </w:rPr>
          <w:t>.  I’ll send a review</w:t>
        </w:r>
      </w:ins>
      <w:ins w:id="245" w:author="ACK" w:date="2020-02-06T12:30:00Z">
        <w:r w:rsidR="00D6288D">
          <w:rPr>
            <w:rFonts w:ascii="Times New Roman" w:hAnsi="Times New Roman" w:cs="Times New Roman"/>
          </w:rPr>
          <w:t xml:space="preserve"> </w:t>
        </w:r>
      </w:ins>
      <w:ins w:id="246" w:author="ACK" w:date="2020-02-06T13:18:00Z">
        <w:r w:rsidR="00234C7C">
          <w:rPr>
            <w:rFonts w:ascii="Times New Roman" w:hAnsi="Times New Roman" w:cs="Times New Roman"/>
          </w:rPr>
          <w:t xml:space="preserve">on sex and PK </w:t>
        </w:r>
      </w:ins>
      <w:ins w:id="247" w:author="ACK" w:date="2020-02-06T14:45:00Z">
        <w:r w:rsidR="003D3D24">
          <w:rPr>
            <w:rFonts w:ascii="Times New Roman" w:hAnsi="Times New Roman" w:cs="Times New Roman"/>
          </w:rPr>
          <w:t xml:space="preserve">in general </w:t>
        </w:r>
      </w:ins>
      <w:ins w:id="248" w:author="ACK" w:date="2020-02-06T12:30:00Z">
        <w:r w:rsidR="00D6288D">
          <w:rPr>
            <w:rFonts w:ascii="Times New Roman" w:hAnsi="Times New Roman" w:cs="Times New Roman"/>
          </w:rPr>
          <w:t>–</w:t>
        </w:r>
        <w:r w:rsidR="00234C7C">
          <w:rPr>
            <w:rFonts w:ascii="Times New Roman" w:hAnsi="Times New Roman" w:cs="Times New Roman"/>
          </w:rPr>
          <w:t xml:space="preserve"> not very recent</w:t>
        </w:r>
        <w:r w:rsidR="00D6288D">
          <w:rPr>
            <w:rFonts w:ascii="Times New Roman" w:hAnsi="Times New Roman" w:cs="Times New Roman"/>
          </w:rPr>
          <w:t>, you might want to look for something newer</w:t>
        </w:r>
      </w:ins>
      <w:ins w:id="249" w:author="ACK" w:date="2020-02-06T12:22:00Z">
        <w:r w:rsidR="00E67E92">
          <w:rPr>
            <w:rFonts w:ascii="Times New Roman" w:hAnsi="Times New Roman" w:cs="Times New Roman"/>
          </w:rPr>
          <w:t xml:space="preserve">. </w:t>
        </w:r>
      </w:ins>
      <w:ins w:id="250" w:author="ACK" w:date="2020-02-06T12:32:00Z">
        <w:r w:rsidR="00D6288D">
          <w:rPr>
            <w:rFonts w:ascii="Times New Roman" w:hAnsi="Times New Roman" w:cs="Times New Roman"/>
          </w:rPr>
          <w:t xml:space="preserve"> </w:t>
        </w:r>
      </w:ins>
      <w:ins w:id="251" w:author="ACK" w:date="2020-02-06T13:19:00Z">
        <w:r w:rsidR="00234C7C">
          <w:rPr>
            <w:rFonts w:ascii="Times New Roman" w:hAnsi="Times New Roman" w:cs="Times New Roman"/>
          </w:rPr>
          <w:br/>
        </w:r>
      </w:ins>
      <w:ins w:id="252" w:author="ACK" w:date="2020-02-06T13:40:00Z">
        <w:r w:rsidR="00320993">
          <w:rPr>
            <w:rFonts w:ascii="Times New Roman" w:hAnsi="Times New Roman" w:cs="Times New Roman"/>
          </w:rPr>
          <w:t>Having said that</w:t>
        </w:r>
      </w:ins>
      <w:ins w:id="253" w:author="ACK" w:date="2020-02-06T12:33:00Z">
        <w:r w:rsidR="00D6288D">
          <w:rPr>
            <w:rFonts w:ascii="Times New Roman" w:hAnsi="Times New Roman" w:cs="Times New Roman"/>
          </w:rPr>
          <w:t xml:space="preserve">, given inter-individual variability of PK and the fact that you did not </w:t>
        </w:r>
      </w:ins>
      <w:ins w:id="254" w:author="ACK" w:date="2020-02-06T12:34:00Z">
        <w:r w:rsidR="00D6288D">
          <w:rPr>
            <w:rFonts w:ascii="Times New Roman" w:hAnsi="Times New Roman" w:cs="Times New Roman"/>
          </w:rPr>
          <w:t>have</w:t>
        </w:r>
      </w:ins>
      <w:ins w:id="255" w:author="ACK" w:date="2020-02-06T12:33:00Z">
        <w:r w:rsidR="00D6288D">
          <w:rPr>
            <w:rFonts w:ascii="Times New Roman" w:hAnsi="Times New Roman" w:cs="Times New Roman"/>
          </w:rPr>
          <w:t xml:space="preserve"> </w:t>
        </w:r>
      </w:ins>
      <w:ins w:id="256" w:author="ACK" w:date="2020-02-06T12:34:00Z">
        <w:r w:rsidR="00D6288D">
          <w:rPr>
            <w:rFonts w:ascii="Times New Roman" w:hAnsi="Times New Roman" w:cs="Times New Roman"/>
          </w:rPr>
          <w:t xml:space="preserve">sex disaggregated data, I am suggesting you reconsider </w:t>
        </w:r>
      </w:ins>
      <w:ins w:id="257" w:author="ACK" w:date="2020-02-06T15:18:00Z">
        <w:r w:rsidR="00086605">
          <w:rPr>
            <w:rFonts w:ascii="Times New Roman" w:hAnsi="Times New Roman" w:cs="Times New Roman"/>
          </w:rPr>
          <w:t xml:space="preserve">making </w:t>
        </w:r>
      </w:ins>
      <w:ins w:id="258" w:author="ACK" w:date="2020-02-06T12:34:00Z">
        <w:r w:rsidR="00D6288D">
          <w:rPr>
            <w:rFonts w:ascii="Times New Roman" w:hAnsi="Times New Roman" w:cs="Times New Roman"/>
          </w:rPr>
          <w:t>any conclusions regarding sex differences</w:t>
        </w:r>
      </w:ins>
      <w:ins w:id="259" w:author="ACK" w:date="2020-02-06T15:18:00Z">
        <w:r w:rsidR="00086605">
          <w:rPr>
            <w:rFonts w:ascii="Times New Roman" w:hAnsi="Times New Roman" w:cs="Times New Roman"/>
          </w:rPr>
          <w:t xml:space="preserve"> – as you are addressing the limitations you are essentially saying </w:t>
        </w:r>
      </w:ins>
      <w:ins w:id="260" w:author="ACK" w:date="2020-02-06T15:19:00Z">
        <w:r w:rsidR="00086605">
          <w:rPr>
            <w:rFonts w:ascii="Times New Roman" w:hAnsi="Times New Roman" w:cs="Times New Roman"/>
          </w:rPr>
          <w:t xml:space="preserve">that </w:t>
        </w:r>
        <w:proofErr w:type="spellStart"/>
        <w:r w:rsidR="00086605">
          <w:rPr>
            <w:rFonts w:ascii="Times New Roman" w:hAnsi="Times New Roman" w:cs="Times New Roman"/>
          </w:rPr>
          <w:t>conclusios</w:t>
        </w:r>
        <w:proofErr w:type="spellEnd"/>
        <w:r w:rsidR="00086605">
          <w:rPr>
            <w:rFonts w:ascii="Times New Roman" w:hAnsi="Times New Roman" w:cs="Times New Roman"/>
          </w:rPr>
          <w:t xml:space="preserve"> about impact of sex are </w:t>
        </w:r>
      </w:ins>
      <w:ins w:id="261" w:author="ACK" w:date="2020-02-06T15:18:00Z">
        <w:r w:rsidR="00086605">
          <w:rPr>
            <w:rFonts w:ascii="Times New Roman" w:hAnsi="Times New Roman" w:cs="Times New Roman"/>
          </w:rPr>
          <w:t xml:space="preserve">not </w:t>
        </w:r>
      </w:ins>
      <w:ins w:id="262" w:author="ACK" w:date="2020-02-06T15:19:00Z">
        <w:r w:rsidR="00086605">
          <w:rPr>
            <w:rFonts w:ascii="Times New Roman" w:hAnsi="Times New Roman" w:cs="Times New Roman"/>
          </w:rPr>
          <w:t>valid – so why did you do it</w:t>
        </w:r>
      </w:ins>
      <w:ins w:id="263" w:author="ACK" w:date="2020-02-06T15:20:00Z">
        <w:r w:rsidR="00086605">
          <w:rPr>
            <w:rFonts w:ascii="Times New Roman" w:hAnsi="Times New Roman" w:cs="Times New Roman"/>
          </w:rPr>
          <w:t xml:space="preserve"> (and this here is a manuscript, not a thesis)</w:t>
        </w:r>
      </w:ins>
      <w:ins w:id="264" w:author="ACK" w:date="2020-02-06T15:19:00Z">
        <w:r w:rsidR="00086605">
          <w:rPr>
            <w:rFonts w:ascii="Times New Roman" w:hAnsi="Times New Roman" w:cs="Times New Roman"/>
          </w:rPr>
          <w:t xml:space="preserve">? </w:t>
        </w:r>
      </w:ins>
      <w:ins w:id="265" w:author="ACK" w:date="2020-02-06T12:34:00Z">
        <w:r w:rsidR="00D6288D">
          <w:rPr>
            <w:rFonts w:ascii="Times New Roman" w:hAnsi="Times New Roman" w:cs="Times New Roman"/>
          </w:rPr>
          <w:t xml:space="preserve"> </w:t>
        </w:r>
      </w:ins>
    </w:p>
    <w:p w14:paraId="31654344" w14:textId="549FCD02" w:rsidR="00942792" w:rsidRDefault="00942792" w:rsidP="003F6131">
      <w:pPr>
        <w:pStyle w:val="ListParagraph"/>
        <w:numPr>
          <w:ilvl w:val="0"/>
          <w:numId w:val="7"/>
        </w:numPr>
        <w:rPr>
          <w:ins w:id="266" w:author="ACK" w:date="2020-02-06T15:26:00Z"/>
          <w:rFonts w:ascii="Times New Roman" w:hAnsi="Times New Roman" w:cs="Times New Roman"/>
        </w:rPr>
      </w:pPr>
      <w:ins w:id="267" w:author="ACK" w:date="2020-02-06T15:26:00Z">
        <w:r>
          <w:rPr>
            <w:rFonts w:ascii="Times New Roman" w:hAnsi="Times New Roman" w:cs="Times New Roman"/>
          </w:rPr>
          <w:t>I have not read through the literature that Michel sent re infection and PK</w:t>
        </w:r>
      </w:ins>
      <w:ins w:id="268" w:author="ACK" w:date="2020-02-06T15:54:00Z">
        <w:r w:rsidR="00811200">
          <w:rPr>
            <w:rFonts w:ascii="Times New Roman" w:hAnsi="Times New Roman" w:cs="Times New Roman"/>
          </w:rPr>
          <w:t xml:space="preserve"> but a</w:t>
        </w:r>
      </w:ins>
      <w:ins w:id="269" w:author="ACK" w:date="2020-02-06T15:38:00Z">
        <w:r w:rsidR="00780E14">
          <w:rPr>
            <w:rFonts w:ascii="Times New Roman" w:hAnsi="Times New Roman" w:cs="Times New Roman"/>
          </w:rPr>
          <w:t xml:space="preserve">s with drug-drug interaction, </w:t>
        </w:r>
      </w:ins>
      <w:ins w:id="270" w:author="ACK" w:date="2020-02-06T15:40:00Z">
        <w:r w:rsidR="00780E14">
          <w:rPr>
            <w:rFonts w:ascii="Times New Roman" w:hAnsi="Times New Roman" w:cs="Times New Roman"/>
          </w:rPr>
          <w:t xml:space="preserve">looking </w:t>
        </w:r>
      </w:ins>
      <w:ins w:id="271" w:author="ACK" w:date="2020-02-06T15:38:00Z">
        <w:r w:rsidR="00780E14">
          <w:rPr>
            <w:rFonts w:ascii="Times New Roman" w:hAnsi="Times New Roman" w:cs="Times New Roman"/>
          </w:rPr>
          <w:t xml:space="preserve">at infection vs. non-infection ‘generically’ </w:t>
        </w:r>
      </w:ins>
      <w:ins w:id="272" w:author="ACK" w:date="2020-02-06T15:40:00Z">
        <w:r w:rsidR="00780E14">
          <w:rPr>
            <w:rFonts w:ascii="Times New Roman" w:hAnsi="Times New Roman" w:cs="Times New Roman"/>
          </w:rPr>
          <w:t xml:space="preserve">may not be the best approach </w:t>
        </w:r>
      </w:ins>
      <w:ins w:id="273" w:author="ACK" w:date="2020-02-06T15:38:00Z">
        <w:r w:rsidR="00780E14">
          <w:rPr>
            <w:rFonts w:ascii="Times New Roman" w:hAnsi="Times New Roman" w:cs="Times New Roman"/>
          </w:rPr>
          <w:t xml:space="preserve">and </w:t>
        </w:r>
      </w:ins>
      <w:ins w:id="274" w:author="ACK" w:date="2020-02-06T15:40:00Z">
        <w:r w:rsidR="00780E14">
          <w:rPr>
            <w:rFonts w:ascii="Times New Roman" w:hAnsi="Times New Roman" w:cs="Times New Roman"/>
          </w:rPr>
          <w:t xml:space="preserve">I suggest you </w:t>
        </w:r>
      </w:ins>
      <w:ins w:id="275" w:author="ACK" w:date="2020-02-06T15:59:00Z">
        <w:r w:rsidR="008F3421">
          <w:rPr>
            <w:rFonts w:ascii="Times New Roman" w:hAnsi="Times New Roman" w:cs="Times New Roman"/>
          </w:rPr>
          <w:t xml:space="preserve">consider having </w:t>
        </w:r>
      </w:ins>
      <w:ins w:id="276" w:author="ACK" w:date="2020-02-06T15:38:00Z">
        <w:r w:rsidR="00780E14">
          <w:rPr>
            <w:rFonts w:ascii="Times New Roman" w:hAnsi="Times New Roman" w:cs="Times New Roman"/>
          </w:rPr>
          <w:t>a look at the type of infection</w:t>
        </w:r>
      </w:ins>
      <w:ins w:id="277" w:author="ACK" w:date="2020-02-06T15:54:00Z">
        <w:r w:rsidR="00811200">
          <w:rPr>
            <w:rFonts w:ascii="Times New Roman" w:hAnsi="Times New Roman" w:cs="Times New Roman"/>
          </w:rPr>
          <w:t xml:space="preserve"> </w:t>
        </w:r>
      </w:ins>
      <w:ins w:id="278" w:author="ACK" w:date="2020-02-06T15:58:00Z">
        <w:r w:rsidR="00811200">
          <w:rPr>
            <w:rFonts w:ascii="Times New Roman" w:hAnsi="Times New Roman" w:cs="Times New Roman"/>
          </w:rPr>
          <w:t xml:space="preserve">and what is known about their </w:t>
        </w:r>
        <w:r w:rsidR="008F3421">
          <w:rPr>
            <w:rFonts w:ascii="Times New Roman" w:hAnsi="Times New Roman" w:cs="Times New Roman"/>
          </w:rPr>
          <w:t xml:space="preserve">gastrointestinal </w:t>
        </w:r>
      </w:ins>
      <w:ins w:id="279" w:author="ACK" w:date="2020-02-06T16:36:00Z">
        <w:r w:rsidR="00D07A20">
          <w:rPr>
            <w:rFonts w:ascii="Times New Roman" w:hAnsi="Times New Roman" w:cs="Times New Roman"/>
          </w:rPr>
          <w:t>effects</w:t>
        </w:r>
      </w:ins>
      <w:ins w:id="280" w:author="ACK" w:date="2020-02-06T15:59:00Z">
        <w:r w:rsidR="008F3421">
          <w:rPr>
            <w:rFonts w:ascii="Times New Roman" w:hAnsi="Times New Roman" w:cs="Times New Roman"/>
          </w:rPr>
          <w:t xml:space="preserve"> – and </w:t>
        </w:r>
      </w:ins>
      <w:ins w:id="281" w:author="ACK" w:date="2020-02-06T16:36:00Z">
        <w:r w:rsidR="00D07A20">
          <w:rPr>
            <w:rFonts w:ascii="Times New Roman" w:hAnsi="Times New Roman" w:cs="Times New Roman"/>
          </w:rPr>
          <w:t>whether</w:t>
        </w:r>
      </w:ins>
      <w:ins w:id="282" w:author="ACK" w:date="2020-02-06T15:59:00Z">
        <w:r w:rsidR="008F3421">
          <w:rPr>
            <w:rFonts w:ascii="Times New Roman" w:hAnsi="Times New Roman" w:cs="Times New Roman"/>
          </w:rPr>
          <w:t xml:space="preserve"> the same infection results in the same ‘direction’ in terms of effect on PK parameter</w:t>
        </w:r>
      </w:ins>
      <w:ins w:id="283" w:author="ACK" w:date="2020-02-06T15:38:00Z">
        <w:r w:rsidR="00780E14">
          <w:rPr>
            <w:rFonts w:ascii="Times New Roman" w:hAnsi="Times New Roman" w:cs="Times New Roman"/>
          </w:rPr>
          <w:t>.</w:t>
        </w:r>
      </w:ins>
      <w:ins w:id="284" w:author="ACK" w:date="2020-02-06T15:39:00Z">
        <w:r w:rsidR="00780E14">
          <w:rPr>
            <w:rFonts w:ascii="Times New Roman" w:hAnsi="Times New Roman" w:cs="Times New Roman"/>
          </w:rPr>
          <w:t xml:space="preserve">  </w:t>
        </w:r>
      </w:ins>
      <w:ins w:id="285" w:author="ACK" w:date="2020-02-06T15:28:00Z">
        <w:r>
          <w:rPr>
            <w:rFonts w:ascii="Times New Roman" w:hAnsi="Times New Roman" w:cs="Times New Roman"/>
          </w:rPr>
          <w:t xml:space="preserve"> </w:t>
        </w:r>
      </w:ins>
    </w:p>
    <w:p w14:paraId="3760BA3D" w14:textId="50002A58" w:rsidR="00320993" w:rsidRDefault="00753600" w:rsidP="003F6131">
      <w:pPr>
        <w:pStyle w:val="ListParagraph"/>
        <w:numPr>
          <w:ilvl w:val="0"/>
          <w:numId w:val="7"/>
        </w:numPr>
        <w:rPr>
          <w:ins w:id="286" w:author="ACK" w:date="2020-02-06T13:44:00Z"/>
          <w:rFonts w:ascii="Times New Roman" w:hAnsi="Times New Roman" w:cs="Times New Roman"/>
        </w:rPr>
      </w:pPr>
      <w:ins w:id="287" w:author="ACK" w:date="2020-02-06T13:49:00Z">
        <w:r>
          <w:rPr>
            <w:rFonts w:ascii="Times New Roman" w:hAnsi="Times New Roman" w:cs="Times New Roman"/>
          </w:rPr>
          <w:t xml:space="preserve">I suggest you </w:t>
        </w:r>
      </w:ins>
      <w:ins w:id="288" w:author="ACK" w:date="2020-02-06T14:46:00Z">
        <w:r w:rsidR="003D3D24">
          <w:rPr>
            <w:rFonts w:ascii="Times New Roman" w:hAnsi="Times New Roman" w:cs="Times New Roman"/>
          </w:rPr>
          <w:t xml:space="preserve">are more specific </w:t>
        </w:r>
      </w:ins>
      <w:ins w:id="289" w:author="ACK" w:date="2020-02-06T15:20:00Z">
        <w:r w:rsidR="00086605">
          <w:rPr>
            <w:rFonts w:ascii="Times New Roman" w:hAnsi="Times New Roman" w:cs="Times New Roman"/>
          </w:rPr>
          <w:t xml:space="preserve">in your </w:t>
        </w:r>
      </w:ins>
      <w:ins w:id="290" w:author="ACK" w:date="2020-02-06T13:49:00Z">
        <w:r>
          <w:rPr>
            <w:rFonts w:ascii="Times New Roman" w:hAnsi="Times New Roman" w:cs="Times New Roman"/>
          </w:rPr>
          <w:t>conclusion that this work suggests way</w:t>
        </w:r>
      </w:ins>
      <w:ins w:id="291" w:author="ACK" w:date="2020-02-06T14:46:00Z">
        <w:r w:rsidR="003D3D24">
          <w:rPr>
            <w:rFonts w:ascii="Times New Roman" w:hAnsi="Times New Roman" w:cs="Times New Roman"/>
          </w:rPr>
          <w:t>s</w:t>
        </w:r>
      </w:ins>
      <w:ins w:id="292" w:author="ACK" w:date="2020-02-06T13:49:00Z">
        <w:r>
          <w:rPr>
            <w:rFonts w:ascii="Times New Roman" w:hAnsi="Times New Roman" w:cs="Times New Roman"/>
          </w:rPr>
          <w:t xml:space="preserve"> in which the delivery of albendazole in programmatic context might be pharmacokinetically optimized to </w:t>
        </w:r>
        <w:proofErr w:type="spellStart"/>
        <w:r>
          <w:rPr>
            <w:rFonts w:ascii="Times New Roman" w:hAnsi="Times New Roman" w:cs="Times New Roman"/>
          </w:rPr>
          <w:t>mazimise</w:t>
        </w:r>
        <w:proofErr w:type="spellEnd"/>
        <w:r>
          <w:rPr>
            <w:rFonts w:ascii="Times New Roman" w:hAnsi="Times New Roman" w:cs="Times New Roman"/>
          </w:rPr>
          <w:t xml:space="preserve"> the impact of the drugs distribution </w:t>
        </w:r>
      </w:ins>
      <w:ins w:id="293" w:author="ACK" w:date="2020-02-06T13:50:00Z">
        <w:r>
          <w:rPr>
            <w:rFonts w:ascii="Times New Roman" w:hAnsi="Times New Roman" w:cs="Times New Roman"/>
          </w:rPr>
          <w:t>–</w:t>
        </w:r>
      </w:ins>
      <w:ins w:id="294" w:author="ACK" w:date="2020-02-06T13:49:00Z">
        <w:r>
          <w:rPr>
            <w:rFonts w:ascii="Times New Roman" w:hAnsi="Times New Roman" w:cs="Times New Roman"/>
          </w:rPr>
          <w:t xml:space="preserve"> </w:t>
        </w:r>
      </w:ins>
      <w:ins w:id="295" w:author="ACK" w:date="2020-02-06T13:50:00Z">
        <w:r>
          <w:rPr>
            <w:rFonts w:ascii="Times New Roman" w:hAnsi="Times New Roman" w:cs="Times New Roman"/>
          </w:rPr>
          <w:t xml:space="preserve">in the absence of having linked the PK </w:t>
        </w:r>
      </w:ins>
      <w:ins w:id="296" w:author="ACK" w:date="2020-02-06T13:51:00Z">
        <w:r>
          <w:rPr>
            <w:rFonts w:ascii="Times New Roman" w:hAnsi="Times New Roman" w:cs="Times New Roman"/>
          </w:rPr>
          <w:t xml:space="preserve">data </w:t>
        </w:r>
        <w:r>
          <w:rPr>
            <w:rFonts w:ascii="Times New Roman" w:hAnsi="Times New Roman" w:cs="Times New Roman"/>
          </w:rPr>
          <w:lastRenderedPageBreak/>
          <w:t>to efficacy</w:t>
        </w:r>
      </w:ins>
      <w:ins w:id="297" w:author="ACK" w:date="2020-02-06T14:47:00Z">
        <w:r w:rsidR="003D3D24">
          <w:rPr>
            <w:rFonts w:ascii="Times New Roman" w:hAnsi="Times New Roman" w:cs="Times New Roman"/>
          </w:rPr>
          <w:t xml:space="preserve"> (but your literature review that I suggest you summarize above might have yielded </w:t>
        </w:r>
      </w:ins>
      <w:ins w:id="298" w:author="ACK" w:date="2020-02-06T15:21:00Z">
        <w:r w:rsidR="00086605">
          <w:rPr>
            <w:rFonts w:ascii="Times New Roman" w:hAnsi="Times New Roman" w:cs="Times New Roman"/>
          </w:rPr>
          <w:t xml:space="preserve">relevant </w:t>
        </w:r>
      </w:ins>
      <w:ins w:id="299" w:author="ACK" w:date="2020-02-06T14:47:00Z">
        <w:r w:rsidR="003D3D24">
          <w:rPr>
            <w:rFonts w:ascii="Times New Roman" w:hAnsi="Times New Roman" w:cs="Times New Roman"/>
          </w:rPr>
          <w:t>data)</w:t>
        </w:r>
      </w:ins>
      <w:ins w:id="300" w:author="ACK" w:date="2020-02-06T13:51:00Z">
        <w:r>
          <w:rPr>
            <w:rFonts w:ascii="Times New Roman" w:hAnsi="Times New Roman" w:cs="Times New Roman"/>
          </w:rPr>
          <w:t xml:space="preserve">, what </w:t>
        </w:r>
      </w:ins>
      <w:ins w:id="301" w:author="ACK" w:date="2020-02-06T13:52:00Z">
        <w:r>
          <w:rPr>
            <w:rFonts w:ascii="Times New Roman" w:hAnsi="Times New Roman" w:cs="Times New Roman"/>
          </w:rPr>
          <w:t xml:space="preserve">exactly </w:t>
        </w:r>
      </w:ins>
      <w:ins w:id="302" w:author="ACK" w:date="2020-02-06T13:51:00Z">
        <w:r>
          <w:rPr>
            <w:rFonts w:ascii="Times New Roman" w:hAnsi="Times New Roman" w:cs="Times New Roman"/>
          </w:rPr>
          <w:t xml:space="preserve">are the ways that emerge from your </w:t>
        </w:r>
        <w:proofErr w:type="gramStart"/>
        <w:r>
          <w:rPr>
            <w:rFonts w:ascii="Times New Roman" w:hAnsi="Times New Roman" w:cs="Times New Roman"/>
          </w:rPr>
          <w:t>work ?</w:t>
        </w:r>
        <w:proofErr w:type="gramEnd"/>
        <w:r>
          <w:rPr>
            <w:rFonts w:ascii="Times New Roman" w:hAnsi="Times New Roman" w:cs="Times New Roman"/>
          </w:rPr>
          <w:t xml:space="preserve"> </w:t>
        </w:r>
      </w:ins>
    </w:p>
    <w:p w14:paraId="497D3B47" w14:textId="1DEAB3CB" w:rsidR="00942792" w:rsidRDefault="00942792" w:rsidP="003F6131">
      <w:pPr>
        <w:pStyle w:val="ListParagraph"/>
        <w:numPr>
          <w:ilvl w:val="0"/>
          <w:numId w:val="7"/>
        </w:numPr>
        <w:rPr>
          <w:ins w:id="303" w:author="ACK" w:date="2020-02-06T15:25:00Z"/>
          <w:rFonts w:ascii="Times New Roman" w:hAnsi="Times New Roman" w:cs="Times New Roman"/>
        </w:rPr>
      </w:pPr>
      <w:ins w:id="304" w:author="ACK" w:date="2020-02-06T15:25:00Z">
        <w:r>
          <w:rPr>
            <w:rFonts w:ascii="Times New Roman" w:hAnsi="Times New Roman" w:cs="Times New Roman"/>
          </w:rPr>
          <w:t xml:space="preserve">I suggest you reference relevant WHO guidelines for programmatic use. </w:t>
        </w:r>
      </w:ins>
      <w:ins w:id="305" w:author="ACK" w:date="2020-02-06T15:26:00Z">
        <w:r>
          <w:rPr>
            <w:rFonts w:ascii="Times New Roman" w:hAnsi="Times New Roman" w:cs="Times New Roman"/>
          </w:rPr>
          <w:t xml:space="preserve"> </w:t>
        </w:r>
      </w:ins>
    </w:p>
    <w:p w14:paraId="5197FD4D" w14:textId="372E4C19" w:rsidR="003F6131" w:rsidRDefault="003F6131" w:rsidP="003F6131">
      <w:pPr>
        <w:pStyle w:val="ListParagraph"/>
        <w:numPr>
          <w:ilvl w:val="0"/>
          <w:numId w:val="7"/>
        </w:numPr>
        <w:rPr>
          <w:ins w:id="306" w:author="ACK" w:date="2020-02-06T13:20:00Z"/>
          <w:rFonts w:ascii="Times New Roman" w:hAnsi="Times New Roman" w:cs="Times New Roman"/>
        </w:rPr>
      </w:pPr>
      <w:ins w:id="307" w:author="ACK" w:date="2020-02-06T11:39:00Z">
        <w:r>
          <w:rPr>
            <w:rFonts w:ascii="Times New Roman" w:hAnsi="Times New Roman" w:cs="Times New Roman"/>
          </w:rPr>
          <w:t xml:space="preserve">To get a better handle on all the biological elements </w:t>
        </w:r>
      </w:ins>
      <w:ins w:id="308" w:author="ACK" w:date="2020-02-06T11:41:00Z">
        <w:r>
          <w:rPr>
            <w:rFonts w:ascii="Times New Roman" w:hAnsi="Times New Roman" w:cs="Times New Roman"/>
          </w:rPr>
          <w:t>from ADME, via paediatrics to geriatrics</w:t>
        </w:r>
      </w:ins>
      <w:ins w:id="309" w:author="ACK" w:date="2020-02-06T11:42:00Z">
        <w:r>
          <w:rPr>
            <w:rFonts w:ascii="Times New Roman" w:hAnsi="Times New Roman" w:cs="Times New Roman"/>
          </w:rPr>
          <w:t xml:space="preserve"> that </w:t>
        </w:r>
      </w:ins>
      <w:ins w:id="310" w:author="ACK" w:date="2020-02-06T11:39:00Z">
        <w:r>
          <w:rPr>
            <w:rFonts w:ascii="Times New Roman" w:hAnsi="Times New Roman" w:cs="Times New Roman"/>
          </w:rPr>
          <w:t xml:space="preserve">I </w:t>
        </w:r>
      </w:ins>
      <w:ins w:id="311" w:author="ACK" w:date="2020-02-06T16:08:00Z">
        <w:r w:rsidR="003E5A1A">
          <w:rPr>
            <w:rFonts w:ascii="Times New Roman" w:hAnsi="Times New Roman" w:cs="Times New Roman"/>
          </w:rPr>
          <w:t>suggest you consider</w:t>
        </w:r>
        <w:r w:rsidR="002B0819">
          <w:rPr>
            <w:rFonts w:ascii="Times New Roman" w:hAnsi="Times New Roman" w:cs="Times New Roman"/>
          </w:rPr>
          <w:t xml:space="preserve"> </w:t>
        </w:r>
      </w:ins>
      <w:ins w:id="312" w:author="ACK" w:date="2020-02-06T16:09:00Z">
        <w:r w:rsidR="002B0819">
          <w:rPr>
            <w:rFonts w:ascii="Times New Roman" w:hAnsi="Times New Roman" w:cs="Times New Roman"/>
          </w:rPr>
          <w:t xml:space="preserve">the ICH guidelines </w:t>
        </w:r>
      </w:ins>
      <w:ins w:id="313" w:author="ACK" w:date="2020-02-06T11:40:00Z">
        <w:r>
          <w:rPr>
            <w:rFonts w:ascii="Times New Roman" w:hAnsi="Times New Roman" w:cs="Times New Roman"/>
          </w:rPr>
          <w:fldChar w:fldCharType="begin"/>
        </w:r>
        <w:r>
          <w:rPr>
            <w:rFonts w:ascii="Times New Roman" w:hAnsi="Times New Roman" w:cs="Times New Roman"/>
          </w:rPr>
          <w:instrText xml:space="preserve"> HYPERLINK "</w:instrText>
        </w:r>
        <w:r w:rsidRPr="003F6131">
          <w:rPr>
            <w:rFonts w:ascii="Times New Roman" w:hAnsi="Times New Roman" w:cs="Times New Roman"/>
          </w:rPr>
          <w:instrText>https://www.ich.org/page/ich-guidelines</w:instrText>
        </w:r>
        <w:r>
          <w:rPr>
            <w:rFonts w:ascii="Times New Roman" w:hAnsi="Times New Roman" w:cs="Times New Roman"/>
          </w:rPr>
          <w:instrText xml:space="preserve">" </w:instrText>
        </w:r>
        <w:r>
          <w:rPr>
            <w:rFonts w:ascii="Times New Roman" w:hAnsi="Times New Roman" w:cs="Times New Roman"/>
          </w:rPr>
          <w:fldChar w:fldCharType="separate"/>
        </w:r>
        <w:r w:rsidRPr="007C0717">
          <w:rPr>
            <w:rStyle w:val="Hyperlink"/>
            <w:rFonts w:ascii="Times New Roman" w:hAnsi="Times New Roman" w:cs="Times New Roman"/>
          </w:rPr>
          <w:t>https://www.ich.org/page/ich-guidelines</w:t>
        </w:r>
        <w:r>
          <w:rPr>
            <w:rFonts w:ascii="Times New Roman" w:hAnsi="Times New Roman" w:cs="Times New Roman"/>
          </w:rPr>
          <w:fldChar w:fldCharType="end"/>
        </w:r>
        <w:r>
          <w:rPr>
            <w:rFonts w:ascii="Times New Roman" w:hAnsi="Times New Roman" w:cs="Times New Roman"/>
          </w:rPr>
          <w:t xml:space="preserve"> </w:t>
        </w:r>
      </w:ins>
      <w:ins w:id="314" w:author="ACK" w:date="2020-02-06T16:09:00Z">
        <w:r w:rsidR="002B0819">
          <w:rPr>
            <w:rFonts w:ascii="Times New Roman" w:hAnsi="Times New Roman" w:cs="Times New Roman"/>
          </w:rPr>
          <w:t xml:space="preserve">can give you a good start </w:t>
        </w:r>
      </w:ins>
      <w:ins w:id="315" w:author="ACK" w:date="2020-02-06T11:40:00Z">
        <w:r>
          <w:rPr>
            <w:rFonts w:ascii="Times New Roman" w:hAnsi="Times New Roman" w:cs="Times New Roman"/>
          </w:rPr>
          <w:t>–look at relevant ‘safety’ and ‘effica</w:t>
        </w:r>
      </w:ins>
      <w:ins w:id="316" w:author="ACK" w:date="2020-02-06T11:41:00Z">
        <w:r>
          <w:rPr>
            <w:rFonts w:ascii="Times New Roman" w:hAnsi="Times New Roman" w:cs="Times New Roman"/>
          </w:rPr>
          <w:t>c</w:t>
        </w:r>
      </w:ins>
      <w:ins w:id="317" w:author="ACK" w:date="2020-02-06T11:40:00Z">
        <w:r>
          <w:rPr>
            <w:rFonts w:ascii="Times New Roman" w:hAnsi="Times New Roman" w:cs="Times New Roman"/>
          </w:rPr>
          <w:t xml:space="preserve">y’ guidelines (quality </w:t>
        </w:r>
      </w:ins>
      <w:ins w:id="318" w:author="ACK" w:date="2020-02-06T15:22:00Z">
        <w:r w:rsidR="00086605">
          <w:rPr>
            <w:rFonts w:ascii="Times New Roman" w:hAnsi="Times New Roman" w:cs="Times New Roman"/>
          </w:rPr>
          <w:t xml:space="preserve">is not </w:t>
        </w:r>
      </w:ins>
      <w:ins w:id="319" w:author="ACK" w:date="2020-02-06T11:40:00Z">
        <w:r>
          <w:rPr>
            <w:rFonts w:ascii="Times New Roman" w:hAnsi="Times New Roman" w:cs="Times New Roman"/>
          </w:rPr>
          <w:t xml:space="preserve">relevant </w:t>
        </w:r>
      </w:ins>
      <w:ins w:id="320" w:author="ACK" w:date="2020-02-06T11:41:00Z">
        <w:r>
          <w:rPr>
            <w:rFonts w:ascii="Times New Roman" w:hAnsi="Times New Roman" w:cs="Times New Roman"/>
          </w:rPr>
          <w:t>since those are all about drug substance and drug product)</w:t>
        </w:r>
      </w:ins>
      <w:ins w:id="321" w:author="ACK" w:date="2020-02-06T15:22:00Z">
        <w:r w:rsidR="00086605">
          <w:rPr>
            <w:rFonts w:ascii="Times New Roman" w:hAnsi="Times New Roman" w:cs="Times New Roman"/>
          </w:rPr>
          <w:t>.</w:t>
        </w:r>
      </w:ins>
    </w:p>
    <w:p w14:paraId="0C5E2ADC" w14:textId="274CCA13" w:rsidR="0010011F" w:rsidRDefault="0010011F" w:rsidP="003F6131">
      <w:pPr>
        <w:pStyle w:val="ListParagraph"/>
        <w:numPr>
          <w:ilvl w:val="0"/>
          <w:numId w:val="7"/>
        </w:numPr>
        <w:rPr>
          <w:ins w:id="322" w:author="ACK" w:date="2020-02-06T13:23:00Z"/>
          <w:rFonts w:ascii="Times New Roman" w:hAnsi="Times New Roman" w:cs="Times New Roman"/>
        </w:rPr>
      </w:pPr>
      <w:ins w:id="323" w:author="ACK" w:date="2020-02-06T13:23:00Z">
        <w:r>
          <w:rPr>
            <w:rFonts w:ascii="Times New Roman" w:hAnsi="Times New Roman" w:cs="Times New Roman"/>
          </w:rPr>
          <w:t>Minor comments:</w:t>
        </w:r>
      </w:ins>
    </w:p>
    <w:p w14:paraId="054CED01" w14:textId="32FE6E33" w:rsidR="0010011F" w:rsidRDefault="0068680B" w:rsidP="0010011F">
      <w:pPr>
        <w:pStyle w:val="ListParagraph"/>
        <w:numPr>
          <w:ilvl w:val="1"/>
          <w:numId w:val="7"/>
        </w:numPr>
        <w:rPr>
          <w:ins w:id="324" w:author="ACK" w:date="2020-02-06T13:28:00Z"/>
          <w:rFonts w:ascii="Times New Roman" w:hAnsi="Times New Roman" w:cs="Times New Roman"/>
        </w:rPr>
      </w:pPr>
      <w:ins w:id="325" w:author="ACK" w:date="2020-02-06T13:24:00Z">
        <w:r>
          <w:rPr>
            <w:rFonts w:ascii="Times New Roman" w:hAnsi="Times New Roman" w:cs="Times New Roman"/>
          </w:rPr>
          <w:t xml:space="preserve">Why did you chose to talk about </w:t>
        </w:r>
      </w:ins>
      <w:ins w:id="326" w:author="ACK" w:date="2020-02-06T13:20:00Z">
        <w:r w:rsidR="0010011F">
          <w:rPr>
            <w:rFonts w:ascii="Times New Roman" w:hAnsi="Times New Roman" w:cs="Times New Roman"/>
          </w:rPr>
          <w:t>‘gut and intestine</w:t>
        </w:r>
      </w:ins>
      <w:ins w:id="327" w:author="ACK" w:date="2020-02-06T13:21:00Z">
        <w:r w:rsidR="0010011F">
          <w:rPr>
            <w:rFonts w:ascii="Times New Roman" w:hAnsi="Times New Roman" w:cs="Times New Roman"/>
          </w:rPr>
          <w:t xml:space="preserve">’ </w:t>
        </w:r>
      </w:ins>
      <w:ins w:id="328" w:author="ACK" w:date="2020-02-06T16:10:00Z">
        <w:r w:rsidR="002B0819">
          <w:rPr>
            <w:rFonts w:ascii="Times New Roman" w:hAnsi="Times New Roman" w:cs="Times New Roman"/>
          </w:rPr>
          <w:t>(</w:t>
        </w:r>
      </w:ins>
      <w:ins w:id="329" w:author="ACK" w:date="2020-02-06T16:11:00Z">
        <w:r w:rsidR="002B0819">
          <w:rPr>
            <w:rFonts w:ascii="Times New Roman" w:hAnsi="Times New Roman" w:cs="Times New Roman"/>
          </w:rPr>
          <w:t xml:space="preserve">doesn’t gut </w:t>
        </w:r>
        <w:proofErr w:type="gramStart"/>
        <w:r w:rsidR="002B0819">
          <w:rPr>
            <w:rFonts w:ascii="Times New Roman" w:hAnsi="Times New Roman" w:cs="Times New Roman"/>
          </w:rPr>
          <w:t>include the intestines)</w:t>
        </w:r>
      </w:ins>
      <w:proofErr w:type="gramEnd"/>
      <w:ins w:id="330" w:author="ACK" w:date="2020-02-06T16:10:00Z">
        <w:r w:rsidR="002B0819">
          <w:rPr>
            <w:rFonts w:ascii="Times New Roman" w:hAnsi="Times New Roman" w:cs="Times New Roman"/>
          </w:rPr>
          <w:t xml:space="preserve"> </w:t>
        </w:r>
      </w:ins>
    </w:p>
    <w:p w14:paraId="6B8921A1" w14:textId="033F6572" w:rsidR="0068680B" w:rsidRDefault="0068680B" w:rsidP="0010011F">
      <w:pPr>
        <w:pStyle w:val="ListParagraph"/>
        <w:numPr>
          <w:ilvl w:val="1"/>
          <w:numId w:val="7"/>
        </w:numPr>
        <w:rPr>
          <w:ins w:id="331" w:author="ACK" w:date="2020-02-06T13:29:00Z"/>
          <w:rFonts w:ascii="Times New Roman" w:hAnsi="Times New Roman" w:cs="Times New Roman"/>
        </w:rPr>
      </w:pPr>
      <w:ins w:id="332" w:author="ACK" w:date="2020-02-06T13:28:00Z">
        <w:r>
          <w:rPr>
            <w:rFonts w:ascii="Times New Roman" w:hAnsi="Times New Roman" w:cs="Times New Roman"/>
          </w:rPr>
          <w:t xml:space="preserve">Figure 3 </w:t>
        </w:r>
      </w:ins>
      <w:ins w:id="333" w:author="ACK" w:date="2020-02-06T13:30:00Z">
        <w:r w:rsidR="00942792">
          <w:rPr>
            <w:rFonts w:ascii="Times New Roman" w:hAnsi="Times New Roman" w:cs="Times New Roman"/>
          </w:rPr>
          <w:t>a</w:t>
        </w:r>
        <w:r>
          <w:rPr>
            <w:rFonts w:ascii="Times New Roman" w:hAnsi="Times New Roman" w:cs="Times New Roman"/>
          </w:rPr>
          <w:t xml:space="preserve">ny chance you can </w:t>
        </w:r>
      </w:ins>
    </w:p>
    <w:p w14:paraId="0EE6A474" w14:textId="6BC2D3C8" w:rsidR="0068680B" w:rsidRDefault="0068680B" w:rsidP="0068680B">
      <w:pPr>
        <w:pStyle w:val="ListParagraph"/>
        <w:numPr>
          <w:ilvl w:val="2"/>
          <w:numId w:val="7"/>
        </w:numPr>
        <w:rPr>
          <w:ins w:id="334" w:author="ACK" w:date="2020-02-06T13:28:00Z"/>
          <w:rFonts w:ascii="Times New Roman" w:hAnsi="Times New Roman" w:cs="Times New Roman"/>
        </w:rPr>
      </w:pPr>
      <w:ins w:id="335" w:author="ACK" w:date="2020-02-06T13:29:00Z">
        <w:r>
          <w:rPr>
            <w:rFonts w:ascii="Times New Roman" w:hAnsi="Times New Roman" w:cs="Times New Roman"/>
          </w:rPr>
          <w:t xml:space="preserve">number each individual </w:t>
        </w:r>
      </w:ins>
      <w:ins w:id="336" w:author="ACK" w:date="2020-02-06T13:28:00Z">
        <w:r>
          <w:rPr>
            <w:rFonts w:ascii="Times New Roman" w:hAnsi="Times New Roman" w:cs="Times New Roman"/>
          </w:rPr>
          <w:t xml:space="preserve">figure </w:t>
        </w:r>
      </w:ins>
      <w:ins w:id="337" w:author="ACK" w:date="2020-02-06T13:29:00Z">
        <w:r>
          <w:rPr>
            <w:rFonts w:ascii="Times New Roman" w:hAnsi="Times New Roman" w:cs="Times New Roman"/>
          </w:rPr>
          <w:t>with the number the study has in the table in the supplementary information that I understand you are preparing</w:t>
        </w:r>
      </w:ins>
    </w:p>
    <w:p w14:paraId="3A6E602D" w14:textId="77777777" w:rsidR="002B0819" w:rsidRDefault="002B0819" w:rsidP="002B0819">
      <w:pPr>
        <w:pStyle w:val="ListParagraph"/>
        <w:numPr>
          <w:ilvl w:val="2"/>
          <w:numId w:val="7"/>
        </w:numPr>
        <w:rPr>
          <w:ins w:id="338" w:author="ACK" w:date="2020-02-06T16:12:00Z"/>
          <w:rFonts w:ascii="Times New Roman" w:hAnsi="Times New Roman" w:cs="Times New Roman"/>
        </w:rPr>
      </w:pPr>
      <w:ins w:id="339" w:author="ACK" w:date="2020-02-06T16:12:00Z">
        <w:r>
          <w:rPr>
            <w:rFonts w:ascii="Times New Roman" w:hAnsi="Times New Roman" w:cs="Times New Roman"/>
          </w:rPr>
          <w:t xml:space="preserve">use a different symbol for albendazole and albendazole sulfoxide so that those of us who print and do so in black and white can see what symbol belongs to which compound – admittedly that is needed for only a few </w:t>
        </w:r>
        <w:proofErr w:type="gramStart"/>
        <w:r>
          <w:rPr>
            <w:rFonts w:ascii="Times New Roman" w:hAnsi="Times New Roman" w:cs="Times New Roman"/>
          </w:rPr>
          <w:t>figure</w:t>
        </w:r>
        <w:proofErr w:type="gramEnd"/>
        <w:r>
          <w:rPr>
            <w:rFonts w:ascii="Times New Roman" w:hAnsi="Times New Roman" w:cs="Times New Roman"/>
          </w:rPr>
          <w:t xml:space="preserve">, but if it is possible to do easily </w:t>
        </w:r>
      </w:ins>
    </w:p>
    <w:p w14:paraId="461FF5CB" w14:textId="694D41F0" w:rsidR="0068680B" w:rsidRDefault="0068680B" w:rsidP="0068680B">
      <w:pPr>
        <w:pStyle w:val="ListParagraph"/>
        <w:numPr>
          <w:ilvl w:val="2"/>
          <w:numId w:val="7"/>
        </w:numPr>
        <w:rPr>
          <w:ins w:id="340" w:author="ACK" w:date="2020-02-06T13:33:00Z"/>
          <w:rFonts w:ascii="Times New Roman" w:hAnsi="Times New Roman" w:cs="Times New Roman"/>
        </w:rPr>
      </w:pPr>
      <w:ins w:id="341" w:author="ACK" w:date="2020-02-06T13:33:00Z">
        <w:r>
          <w:rPr>
            <w:rFonts w:ascii="Times New Roman" w:hAnsi="Times New Roman" w:cs="Times New Roman"/>
          </w:rPr>
          <w:t>order them ‘by topic’ (e.g. without co-administration</w:t>
        </w:r>
      </w:ins>
      <w:ins w:id="342" w:author="ACK" w:date="2020-02-06T16:12:00Z">
        <w:r w:rsidR="002B0819">
          <w:rPr>
            <w:rFonts w:ascii="Times New Roman" w:hAnsi="Times New Roman" w:cs="Times New Roman"/>
          </w:rPr>
          <w:t xml:space="preserve"> </w:t>
        </w:r>
        <w:proofErr w:type="gramStart"/>
        <w:r w:rsidR="002B0819">
          <w:rPr>
            <w:rFonts w:ascii="Times New Roman" w:hAnsi="Times New Roman" w:cs="Times New Roman"/>
          </w:rPr>
          <w:t>vs  with</w:t>
        </w:r>
        <w:proofErr w:type="gramEnd"/>
        <w:r w:rsidR="002B0819">
          <w:rPr>
            <w:rFonts w:ascii="Times New Roman" w:hAnsi="Times New Roman" w:cs="Times New Roman"/>
          </w:rPr>
          <w:t xml:space="preserve"> drug A</w:t>
        </w:r>
      </w:ins>
      <w:ins w:id="343" w:author="ACK" w:date="2020-02-06T16:13:00Z">
        <w:r w:rsidR="002B0819">
          <w:rPr>
            <w:rFonts w:ascii="Times New Roman" w:hAnsi="Times New Roman" w:cs="Times New Roman"/>
          </w:rPr>
          <w:t xml:space="preserve"> vs</w:t>
        </w:r>
      </w:ins>
      <w:ins w:id="344" w:author="ACK" w:date="2020-02-06T16:12:00Z">
        <w:r w:rsidR="002B0819">
          <w:rPr>
            <w:rFonts w:ascii="Times New Roman" w:hAnsi="Times New Roman" w:cs="Times New Roman"/>
          </w:rPr>
          <w:t xml:space="preserve"> with drug B, </w:t>
        </w:r>
      </w:ins>
      <w:ins w:id="345" w:author="ACK" w:date="2020-02-06T13:33:00Z">
        <w:r>
          <w:rPr>
            <w:rFonts w:ascii="Times New Roman" w:hAnsi="Times New Roman" w:cs="Times New Roman"/>
          </w:rPr>
          <w:t>healthy normal volunteers vs. patients</w:t>
        </w:r>
      </w:ins>
      <w:ins w:id="346" w:author="ACK" w:date="2020-02-06T16:11:00Z">
        <w:r w:rsidR="002B0819">
          <w:rPr>
            <w:rFonts w:ascii="Times New Roman" w:hAnsi="Times New Roman" w:cs="Times New Roman"/>
          </w:rPr>
          <w:t xml:space="preserve"> with infection A vs. B vs. mixed populations?</w:t>
        </w:r>
      </w:ins>
      <w:ins w:id="347" w:author="ACK" w:date="2020-02-06T13:33:00Z">
        <w:r>
          <w:rPr>
            <w:rFonts w:ascii="Times New Roman" w:hAnsi="Times New Roman" w:cs="Times New Roman"/>
          </w:rPr>
          <w:t>)</w:t>
        </w:r>
      </w:ins>
    </w:p>
    <w:p w14:paraId="044A527B" w14:textId="31459C84" w:rsidR="0068680B" w:rsidRDefault="0068680B" w:rsidP="0068680B">
      <w:pPr>
        <w:pStyle w:val="ListParagraph"/>
        <w:numPr>
          <w:ilvl w:val="2"/>
          <w:numId w:val="7"/>
        </w:numPr>
        <w:rPr>
          <w:ins w:id="348" w:author="ACK" w:date="2020-02-06T13:31:00Z"/>
          <w:rFonts w:ascii="Times New Roman" w:hAnsi="Times New Roman" w:cs="Times New Roman"/>
        </w:rPr>
      </w:pPr>
      <w:ins w:id="349" w:author="ACK" w:date="2020-02-06T13:30:00Z">
        <w:r>
          <w:rPr>
            <w:rFonts w:ascii="Times New Roman" w:hAnsi="Times New Roman" w:cs="Times New Roman"/>
          </w:rPr>
          <w:t xml:space="preserve">order them so that </w:t>
        </w:r>
      </w:ins>
      <w:ins w:id="350" w:author="ACK" w:date="2020-02-06T13:33:00Z">
        <w:r>
          <w:rPr>
            <w:rFonts w:ascii="Times New Roman" w:hAnsi="Times New Roman" w:cs="Times New Roman"/>
          </w:rPr>
          <w:t>f</w:t>
        </w:r>
      </w:ins>
      <w:ins w:id="351" w:author="ACK" w:date="2020-02-06T13:30:00Z">
        <w:r>
          <w:rPr>
            <w:rFonts w:ascii="Times New Roman" w:hAnsi="Times New Roman" w:cs="Times New Roman"/>
          </w:rPr>
          <w:t xml:space="preserve">igures with similar maximum y axes </w:t>
        </w:r>
      </w:ins>
      <w:ins w:id="352" w:author="ACK" w:date="2020-02-06T13:31:00Z">
        <w:r>
          <w:rPr>
            <w:rFonts w:ascii="Times New Roman" w:hAnsi="Times New Roman" w:cs="Times New Roman"/>
          </w:rPr>
          <w:t xml:space="preserve">value </w:t>
        </w:r>
      </w:ins>
      <w:ins w:id="353" w:author="ACK" w:date="2020-02-06T13:30:00Z">
        <w:r>
          <w:rPr>
            <w:rFonts w:ascii="Times New Roman" w:hAnsi="Times New Roman" w:cs="Times New Roman"/>
          </w:rPr>
          <w:t>are in one row or column</w:t>
        </w:r>
      </w:ins>
      <w:ins w:id="354" w:author="ACK" w:date="2020-02-06T13:31:00Z">
        <w:r>
          <w:rPr>
            <w:rFonts w:ascii="Times New Roman" w:hAnsi="Times New Roman" w:cs="Times New Roman"/>
          </w:rPr>
          <w:t>?</w:t>
        </w:r>
      </w:ins>
    </w:p>
    <w:p w14:paraId="7BBD2DE0" w14:textId="3A7579E1" w:rsidR="002B5C1D" w:rsidDel="00753600" w:rsidRDefault="00753600">
      <w:pPr>
        <w:rPr>
          <w:del w:id="355" w:author="ACK" w:date="2020-02-06T13:23:00Z"/>
          <w:rFonts w:ascii="Times New Roman" w:hAnsi="Times New Roman" w:cs="Times New Roman"/>
          <w:b/>
        </w:rPr>
      </w:pPr>
      <w:ins w:id="356" w:author="ACK" w:date="2020-02-06T13:45:00Z">
        <w:r>
          <w:rPr>
            <w:rFonts w:ascii="Times New Roman" w:hAnsi="Times New Roman" w:cs="Times New Roman"/>
            <w:b/>
          </w:rPr>
          <w:t xml:space="preserve">Feedback to the </w:t>
        </w:r>
        <w:proofErr w:type="spellStart"/>
        <w:r>
          <w:rPr>
            <w:rFonts w:ascii="Times New Roman" w:hAnsi="Times New Roman" w:cs="Times New Roman"/>
            <w:b/>
          </w:rPr>
          <w:t>abstract:</w:t>
        </w:r>
      </w:ins>
    </w:p>
    <w:p w14:paraId="47D18BE6" w14:textId="253DEDE6" w:rsidR="00753600" w:rsidRPr="00753600" w:rsidRDefault="00942792">
      <w:pPr>
        <w:rPr>
          <w:ins w:id="357" w:author="ACK" w:date="2020-02-06T13:45:00Z"/>
          <w:rFonts w:ascii="Times New Roman" w:hAnsi="Times New Roman" w:cs="Times New Roman"/>
        </w:rPr>
      </w:pPr>
      <w:ins w:id="358" w:author="ACK" w:date="2020-02-06T15:23:00Z">
        <w:r>
          <w:rPr>
            <w:rFonts w:ascii="Times New Roman" w:hAnsi="Times New Roman" w:cs="Times New Roman"/>
          </w:rPr>
          <w:t>Is</w:t>
        </w:r>
        <w:proofErr w:type="spellEnd"/>
        <w:r>
          <w:rPr>
            <w:rFonts w:ascii="Times New Roman" w:hAnsi="Times New Roman" w:cs="Times New Roman"/>
          </w:rPr>
          <w:t xml:space="preserve"> the statement that </w:t>
        </w:r>
      </w:ins>
      <w:ins w:id="359" w:author="ACK" w:date="2020-02-06T13:45:00Z">
        <w:r>
          <w:rPr>
            <w:rFonts w:ascii="Times New Roman" w:hAnsi="Times New Roman" w:cs="Times New Roman"/>
          </w:rPr>
          <w:t>al</w:t>
        </w:r>
        <w:r w:rsidR="00753600">
          <w:rPr>
            <w:rFonts w:ascii="Times New Roman" w:hAnsi="Times New Roman" w:cs="Times New Roman"/>
          </w:rPr>
          <w:t>b</w:t>
        </w:r>
      </w:ins>
      <w:ins w:id="360" w:author="ACK" w:date="2020-02-06T15:23:00Z">
        <w:r>
          <w:rPr>
            <w:rFonts w:ascii="Times New Roman" w:hAnsi="Times New Roman" w:cs="Times New Roman"/>
          </w:rPr>
          <w:t>en</w:t>
        </w:r>
      </w:ins>
      <w:ins w:id="361" w:author="ACK" w:date="2020-02-06T13:45:00Z">
        <w:r w:rsidR="00753600">
          <w:rPr>
            <w:rFonts w:ascii="Times New Roman" w:hAnsi="Times New Roman" w:cs="Times New Roman"/>
          </w:rPr>
          <w:t xml:space="preserve">dazole is widely used for treatment of </w:t>
        </w:r>
        <w:proofErr w:type="spellStart"/>
        <w:r w:rsidR="00753600">
          <w:rPr>
            <w:rFonts w:ascii="Times New Roman" w:hAnsi="Times New Roman" w:cs="Times New Roman"/>
          </w:rPr>
          <w:t>loiasis</w:t>
        </w:r>
        <w:proofErr w:type="spellEnd"/>
        <w:r w:rsidR="00753600">
          <w:rPr>
            <w:rFonts w:ascii="Times New Roman" w:hAnsi="Times New Roman" w:cs="Times New Roman"/>
          </w:rPr>
          <w:t xml:space="preserve"> </w:t>
        </w:r>
      </w:ins>
      <w:proofErr w:type="gramStart"/>
      <w:ins w:id="362" w:author="ACK" w:date="2020-02-06T15:24:00Z">
        <w:r>
          <w:rPr>
            <w:rFonts w:ascii="Times New Roman" w:hAnsi="Times New Roman" w:cs="Times New Roman"/>
          </w:rPr>
          <w:t>correct ?</w:t>
        </w:r>
        <w:proofErr w:type="gramEnd"/>
        <w:r>
          <w:rPr>
            <w:rFonts w:ascii="Times New Roman" w:hAnsi="Times New Roman" w:cs="Times New Roman"/>
          </w:rPr>
          <w:t xml:space="preserve"> U</w:t>
        </w:r>
      </w:ins>
      <w:ins w:id="363" w:author="ACK" w:date="2020-02-06T13:45:00Z">
        <w:r w:rsidR="00753600">
          <w:rPr>
            <w:rFonts w:ascii="Times New Roman" w:hAnsi="Times New Roman" w:cs="Times New Roman"/>
          </w:rPr>
          <w:t xml:space="preserve">se in </w:t>
        </w:r>
        <w:proofErr w:type="spellStart"/>
        <w:r w:rsidR="00753600">
          <w:rPr>
            <w:rFonts w:ascii="Times New Roman" w:hAnsi="Times New Roman" w:cs="Times New Roman"/>
          </w:rPr>
          <w:t>loiasis</w:t>
        </w:r>
        <w:proofErr w:type="spellEnd"/>
        <w:r w:rsidR="00753600">
          <w:rPr>
            <w:rFonts w:ascii="Times New Roman" w:hAnsi="Times New Roman" w:cs="Times New Roman"/>
          </w:rPr>
          <w:t xml:space="preserve"> co-endemic areas for LF is not the same as use for treatment of </w:t>
        </w:r>
        <w:proofErr w:type="spellStart"/>
        <w:r w:rsidR="00753600">
          <w:rPr>
            <w:rFonts w:ascii="Times New Roman" w:hAnsi="Times New Roman" w:cs="Times New Roman"/>
          </w:rPr>
          <w:t>loisis</w:t>
        </w:r>
        <w:proofErr w:type="spellEnd"/>
        <w:r w:rsidR="00753600">
          <w:rPr>
            <w:rFonts w:ascii="Times New Roman" w:hAnsi="Times New Roman" w:cs="Times New Roman"/>
          </w:rPr>
          <w:t>.</w:t>
        </w:r>
      </w:ins>
    </w:p>
    <w:p w14:paraId="4ECED9C5" w14:textId="77777777" w:rsidR="0053591B" w:rsidRDefault="0053591B" w:rsidP="00D57221">
      <w:pPr>
        <w:jc w:val="both"/>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Albendazole, pharmacokinetics, treatment, parasitic infections, helminthiases</w:t>
      </w:r>
    </w:p>
    <w:p w14:paraId="70852ABD" w14:textId="5829AD1E" w:rsidR="0053591B" w:rsidRPr="0053591B" w:rsidRDefault="0053591B" w:rsidP="00D57221">
      <w:pPr>
        <w:jc w:val="both"/>
        <w:rPr>
          <w:rFonts w:ascii="Times New Roman" w:hAnsi="Times New Roman" w:cs="Times New Roman"/>
        </w:rPr>
      </w:pPr>
      <w:r>
        <w:rPr>
          <w:rFonts w:ascii="Times New Roman" w:hAnsi="Times New Roman" w:cs="Times New Roman"/>
          <w:b/>
        </w:rPr>
        <w:t xml:space="preserve">Key Points: </w:t>
      </w:r>
      <w:r>
        <w:rPr>
          <w:rFonts w:ascii="Times New Roman" w:hAnsi="Times New Roman" w:cs="Times New Roman"/>
        </w:rPr>
        <w:t xml:space="preserve">A systematic review and population pharmacokinetic modelling </w:t>
      </w:r>
      <w:del w:id="364" w:author="ACK" w:date="2020-02-03T17:44:00Z">
        <w:r w:rsidDel="00532CE0">
          <w:rPr>
            <w:rFonts w:ascii="Times New Roman" w:hAnsi="Times New Roman" w:cs="Times New Roman"/>
          </w:rPr>
          <w:delText xml:space="preserve">approach </w:delText>
        </w:r>
      </w:del>
      <w:r>
        <w:rPr>
          <w:rFonts w:ascii="Times New Roman" w:hAnsi="Times New Roman" w:cs="Times New Roman"/>
        </w:rPr>
        <w:t>was undertaken to explore the drivers of the variation in Albe</w:t>
      </w:r>
      <w:ins w:id="365" w:author="ACK" w:date="2020-02-03T17:44:00Z">
        <w:r w:rsidR="00532CE0">
          <w:rPr>
            <w:rFonts w:ascii="Times New Roman" w:hAnsi="Times New Roman" w:cs="Times New Roman"/>
          </w:rPr>
          <w:t>n</w:t>
        </w:r>
      </w:ins>
      <w:r>
        <w:rPr>
          <w:rFonts w:ascii="Times New Roman" w:hAnsi="Times New Roman" w:cs="Times New Roman"/>
        </w:rPr>
        <w:t>dazole’s pharmacokinetics</w:t>
      </w:r>
      <w:r w:rsidR="001D7B2C">
        <w:rPr>
          <w:rFonts w:ascii="Times New Roman" w:hAnsi="Times New Roman" w:cs="Times New Roman"/>
        </w:rPr>
        <w:t xml:space="preserve"> following receipt of a single dose of the drug</w:t>
      </w:r>
      <w:r w:rsidR="00D57221">
        <w:rPr>
          <w:rFonts w:ascii="Times New Roman" w:hAnsi="Times New Roman" w:cs="Times New Roman"/>
        </w:rPr>
        <w:t xml:space="preserve">. This work </w:t>
      </w:r>
      <w:r>
        <w:rPr>
          <w:rFonts w:ascii="Times New Roman" w:hAnsi="Times New Roman" w:cs="Times New Roman"/>
        </w:rPr>
        <w:t>reveal</w:t>
      </w:r>
      <w:r w:rsidR="00D57221">
        <w:rPr>
          <w:rFonts w:ascii="Times New Roman" w:hAnsi="Times New Roman" w:cs="Times New Roman"/>
        </w:rPr>
        <w:t>ed</w:t>
      </w:r>
      <w:r>
        <w:rPr>
          <w:rFonts w:ascii="Times New Roman" w:hAnsi="Times New Roman" w:cs="Times New Roman"/>
        </w:rPr>
        <w:t xml:space="preserve"> the role of </w:t>
      </w:r>
      <w:commentRangeStart w:id="366"/>
      <w:r>
        <w:rPr>
          <w:rFonts w:ascii="Times New Roman" w:hAnsi="Times New Roman" w:cs="Times New Roman"/>
        </w:rPr>
        <w:t>gastric factors</w:t>
      </w:r>
      <w:commentRangeEnd w:id="366"/>
      <w:r w:rsidR="00412A5A">
        <w:rPr>
          <w:rStyle w:val="CommentReference"/>
        </w:rPr>
        <w:commentReference w:id="366"/>
      </w:r>
      <w:r>
        <w:rPr>
          <w:rFonts w:ascii="Times New Roman" w:hAnsi="Times New Roman" w:cs="Times New Roman"/>
        </w:rPr>
        <w:t>, age,</w:t>
      </w:r>
      <w:r w:rsidR="0040496D">
        <w:rPr>
          <w:rFonts w:ascii="Times New Roman" w:hAnsi="Times New Roman" w:cs="Times New Roman"/>
        </w:rPr>
        <w:t xml:space="preserve"> </w:t>
      </w:r>
      <w:proofErr w:type="gramStart"/>
      <w:r w:rsidR="0040496D">
        <w:rPr>
          <w:rFonts w:ascii="Times New Roman" w:hAnsi="Times New Roman" w:cs="Times New Roman"/>
        </w:rPr>
        <w:t>sex</w:t>
      </w:r>
      <w:proofErr w:type="gramEnd"/>
      <w:r>
        <w:rPr>
          <w:rFonts w:ascii="Times New Roman" w:hAnsi="Times New Roman" w:cs="Times New Roman"/>
        </w:rPr>
        <w:t xml:space="preserve"> and co-administration of different drugs as significant determinants of Albendazole’s pharmacokinetic profile.</w:t>
      </w:r>
    </w:p>
    <w:p w14:paraId="3FC57C23" w14:textId="77777777" w:rsidR="00522686" w:rsidRPr="004D4195" w:rsidRDefault="00522686">
      <w:pPr>
        <w:rPr>
          <w:rFonts w:ascii="Times New Roman" w:hAnsi="Times New Roman" w:cs="Times New Roman"/>
          <w:b/>
          <w:sz w:val="32"/>
        </w:rPr>
      </w:pPr>
      <w:r w:rsidRPr="004D4195">
        <w:rPr>
          <w:rFonts w:ascii="Times New Roman" w:hAnsi="Times New Roman" w:cs="Times New Roman"/>
          <w:b/>
          <w:sz w:val="32"/>
        </w:rPr>
        <w:t>Abstract:</w:t>
      </w:r>
    </w:p>
    <w:p w14:paraId="16381EB6" w14:textId="77777777" w:rsidR="0053591B" w:rsidRDefault="00DB592A" w:rsidP="00967F2D">
      <w:pPr>
        <w:tabs>
          <w:tab w:val="left" w:pos="1931"/>
        </w:tabs>
        <w:jc w:val="both"/>
        <w:rPr>
          <w:rFonts w:ascii="Times New Roman" w:hAnsi="Times New Roman" w:cs="Times New Roman"/>
        </w:rPr>
      </w:pPr>
      <w:r>
        <w:rPr>
          <w:rFonts w:ascii="Times New Roman" w:hAnsi="Times New Roman" w:cs="Times New Roman"/>
          <w:b/>
        </w:rPr>
        <w:t>Background</w:t>
      </w:r>
      <w:r w:rsidR="00967F2D">
        <w:rPr>
          <w:rFonts w:ascii="Times New Roman" w:hAnsi="Times New Roman" w:cs="Times New Roman"/>
          <w:b/>
        </w:rPr>
        <w:t xml:space="preserve">: </w:t>
      </w:r>
      <w:r w:rsidR="0053591B">
        <w:rPr>
          <w:rFonts w:ascii="Times New Roman" w:hAnsi="Times New Roman" w:cs="Times New Roman"/>
        </w:rPr>
        <w:t xml:space="preserve">Albendazole is an anti-parasitic medication used in a wide array of both </w:t>
      </w:r>
      <w:commentRangeStart w:id="367"/>
      <w:r w:rsidR="0053591B">
        <w:rPr>
          <w:rFonts w:ascii="Times New Roman" w:hAnsi="Times New Roman" w:cs="Times New Roman"/>
        </w:rPr>
        <w:t>clinical and programmatic contexts</w:t>
      </w:r>
      <w:commentRangeEnd w:id="367"/>
      <w:r w:rsidR="00532CE0">
        <w:rPr>
          <w:rStyle w:val="CommentReference"/>
        </w:rPr>
        <w:commentReference w:id="367"/>
      </w:r>
      <w:r w:rsidR="0053591B">
        <w:rPr>
          <w:rFonts w:ascii="Times New Roman" w:hAnsi="Times New Roman" w:cs="Times New Roman"/>
        </w:rPr>
        <w:t xml:space="preserve">. Significant inter- and intra-individual variation in the pharmacokinetic profile of Albendazole and its pharmacologically active metabolite, Albendazole Sulfoxide, has been observed. This variation </w:t>
      </w:r>
      <w:commentRangeStart w:id="368"/>
      <w:r w:rsidR="0053591B">
        <w:rPr>
          <w:rFonts w:ascii="Times New Roman" w:hAnsi="Times New Roman" w:cs="Times New Roman"/>
        </w:rPr>
        <w:t>is thought to have important consequences for treatment success</w:t>
      </w:r>
      <w:commentRangeEnd w:id="368"/>
      <w:r w:rsidR="00B6603E">
        <w:rPr>
          <w:rStyle w:val="CommentReference"/>
        </w:rPr>
        <w:commentReference w:id="368"/>
      </w:r>
      <w:r w:rsidR="0053591B">
        <w:rPr>
          <w:rFonts w:ascii="Times New Roman" w:hAnsi="Times New Roman" w:cs="Times New Roman"/>
        </w:rPr>
        <w:t>, but our understanding of the factors driving this variation remains far from complete.</w:t>
      </w:r>
    </w:p>
    <w:p w14:paraId="01FEF759" w14:textId="5633E936" w:rsidR="007578B9" w:rsidRPr="0053591B" w:rsidRDefault="00DB592A" w:rsidP="00967F2D">
      <w:pPr>
        <w:tabs>
          <w:tab w:val="left" w:pos="1931"/>
        </w:tabs>
        <w:jc w:val="both"/>
        <w:rPr>
          <w:rFonts w:ascii="Times New Roman" w:hAnsi="Times New Roman" w:cs="Times New Roman"/>
        </w:rPr>
      </w:pPr>
      <w:r>
        <w:rPr>
          <w:rFonts w:ascii="Times New Roman" w:hAnsi="Times New Roman" w:cs="Times New Roman"/>
          <w:b/>
        </w:rPr>
        <w:t>Methods</w:t>
      </w:r>
      <w:r w:rsidR="00967F2D">
        <w:rPr>
          <w:rFonts w:ascii="Times New Roman" w:hAnsi="Times New Roman" w:cs="Times New Roman"/>
          <w:b/>
        </w:rPr>
        <w:t xml:space="preserve">: </w:t>
      </w:r>
      <w:r w:rsidR="0053591B">
        <w:rPr>
          <w:rFonts w:ascii="Times New Roman" w:hAnsi="Times New Roman" w:cs="Times New Roman"/>
        </w:rPr>
        <w:t xml:space="preserve">A systematic review was carried out to identify </w:t>
      </w:r>
      <w:r w:rsidR="007578B9">
        <w:rPr>
          <w:rFonts w:ascii="Times New Roman" w:hAnsi="Times New Roman" w:cs="Times New Roman"/>
        </w:rPr>
        <w:t>references containing temporally disaggregated data on the</w:t>
      </w:r>
      <w:r w:rsidR="00967F2D">
        <w:rPr>
          <w:rFonts w:ascii="Times New Roman" w:hAnsi="Times New Roman" w:cs="Times New Roman"/>
        </w:rPr>
        <w:t xml:space="preserve"> blood</w:t>
      </w:r>
      <w:r w:rsidR="007578B9">
        <w:rPr>
          <w:rFonts w:ascii="Times New Roman" w:hAnsi="Times New Roman" w:cs="Times New Roman"/>
        </w:rPr>
        <w:t xml:space="preserve"> concentration of Albendazole and/or Albendazole Sulfoxide following a single oral</w:t>
      </w:r>
      <w:r w:rsidR="00967F2D">
        <w:rPr>
          <w:rFonts w:ascii="Times New Roman" w:hAnsi="Times New Roman" w:cs="Times New Roman"/>
        </w:rPr>
        <w:t xml:space="preserve"> dose</w:t>
      </w:r>
      <w:r w:rsidR="007578B9">
        <w:rPr>
          <w:rFonts w:ascii="Times New Roman" w:hAnsi="Times New Roman" w:cs="Times New Roman"/>
        </w:rPr>
        <w:t xml:space="preserve">. </w:t>
      </w:r>
      <w:commentRangeStart w:id="369"/>
      <w:r w:rsidR="007578B9">
        <w:rPr>
          <w:rFonts w:ascii="Times New Roman" w:hAnsi="Times New Roman" w:cs="Times New Roman"/>
        </w:rPr>
        <w:t>The</w:t>
      </w:r>
      <w:r w:rsidR="000604CA">
        <w:rPr>
          <w:rFonts w:ascii="Times New Roman" w:hAnsi="Times New Roman" w:cs="Times New Roman"/>
        </w:rPr>
        <w:t>se results</w:t>
      </w:r>
      <w:r w:rsidR="007578B9">
        <w:rPr>
          <w:rFonts w:ascii="Times New Roman" w:hAnsi="Times New Roman" w:cs="Times New Roman"/>
        </w:rPr>
        <w:t xml:space="preserve"> </w:t>
      </w:r>
      <w:commentRangeEnd w:id="369"/>
      <w:r w:rsidR="00B6603E">
        <w:rPr>
          <w:rStyle w:val="CommentReference"/>
        </w:rPr>
        <w:commentReference w:id="369"/>
      </w:r>
      <w:r w:rsidR="00A44635">
        <w:rPr>
          <w:rFonts w:ascii="Times New Roman" w:hAnsi="Times New Roman" w:cs="Times New Roman"/>
        </w:rPr>
        <w:t>were</w:t>
      </w:r>
      <w:r w:rsidR="007578B9">
        <w:rPr>
          <w:rFonts w:ascii="Times New Roman" w:hAnsi="Times New Roman" w:cs="Times New Roman"/>
        </w:rPr>
        <w:t xml:space="preserve"> integrated into a modelling framework </w:t>
      </w:r>
      <w:proofErr w:type="gramStart"/>
      <w:r w:rsidR="007578B9">
        <w:rPr>
          <w:rFonts w:ascii="Times New Roman" w:hAnsi="Times New Roman" w:cs="Times New Roman"/>
        </w:rPr>
        <w:t>in order to</w:t>
      </w:r>
      <w:proofErr w:type="gramEnd"/>
      <w:r w:rsidR="007578B9">
        <w:rPr>
          <w:rFonts w:ascii="Times New Roman" w:hAnsi="Times New Roman" w:cs="Times New Roman"/>
        </w:rPr>
        <w:t xml:space="preserve"> infer key pharmacokinetic parameters and relate them to characteristics of</w:t>
      </w:r>
      <w:r w:rsidR="00967F2D">
        <w:rPr>
          <w:rFonts w:ascii="Times New Roman" w:hAnsi="Times New Roman" w:cs="Times New Roman"/>
        </w:rPr>
        <w:t xml:space="preserve"> the</w:t>
      </w:r>
      <w:r w:rsidR="007578B9">
        <w:rPr>
          <w:rFonts w:ascii="Times New Roman" w:hAnsi="Times New Roman" w:cs="Times New Roman"/>
        </w:rPr>
        <w:t xml:space="preserve"> populations being treated</w:t>
      </w:r>
      <w:r w:rsidR="000604CA">
        <w:rPr>
          <w:rFonts w:ascii="Times New Roman" w:hAnsi="Times New Roman" w:cs="Times New Roman"/>
        </w:rPr>
        <w:t>: age, weight, sex, dosage, infection status, and whether patients had received a fatty meal prior to treatment or other drugs alongside Albendazole</w:t>
      </w:r>
      <w:r w:rsidR="007578B9">
        <w:rPr>
          <w:rFonts w:ascii="Times New Roman" w:hAnsi="Times New Roman" w:cs="Times New Roman"/>
        </w:rPr>
        <w:t xml:space="preserve">. </w:t>
      </w:r>
    </w:p>
    <w:p w14:paraId="2D63D2E5" w14:textId="77777777" w:rsidR="00A44635" w:rsidRPr="007578B9" w:rsidRDefault="00DB592A" w:rsidP="00967F2D">
      <w:pPr>
        <w:tabs>
          <w:tab w:val="left" w:pos="1931"/>
        </w:tabs>
        <w:jc w:val="both"/>
        <w:rPr>
          <w:rFonts w:ascii="Times New Roman" w:hAnsi="Times New Roman" w:cs="Times New Roman"/>
        </w:rPr>
      </w:pPr>
      <w:r>
        <w:rPr>
          <w:rFonts w:ascii="Times New Roman" w:hAnsi="Times New Roman" w:cs="Times New Roman"/>
          <w:b/>
        </w:rPr>
        <w:t>Results</w:t>
      </w:r>
      <w:r w:rsidR="00967F2D">
        <w:rPr>
          <w:rFonts w:ascii="Times New Roman" w:hAnsi="Times New Roman" w:cs="Times New Roman"/>
          <w:b/>
        </w:rPr>
        <w:t xml:space="preserve">: </w:t>
      </w:r>
      <w:r w:rsidR="00A44635">
        <w:rPr>
          <w:rFonts w:ascii="Times New Roman" w:hAnsi="Times New Roman" w:cs="Times New Roman"/>
        </w:rPr>
        <w:t>W</w:t>
      </w:r>
      <w:r w:rsidR="00075276">
        <w:rPr>
          <w:rFonts w:ascii="Times New Roman" w:hAnsi="Times New Roman" w:cs="Times New Roman"/>
        </w:rPr>
        <w:t xml:space="preserve">e identify </w:t>
      </w:r>
      <w:proofErr w:type="gramStart"/>
      <w:r w:rsidR="00075276">
        <w:rPr>
          <w:rFonts w:ascii="Times New Roman" w:hAnsi="Times New Roman" w:cs="Times New Roman"/>
        </w:rPr>
        <w:t>a number of</w:t>
      </w:r>
      <w:proofErr w:type="gramEnd"/>
      <w:r w:rsidR="00075276">
        <w:rPr>
          <w:rFonts w:ascii="Times New Roman" w:hAnsi="Times New Roman" w:cs="Times New Roman"/>
        </w:rPr>
        <w:t xml:space="preserve"> factors systematically associated with </w:t>
      </w:r>
      <w:r w:rsidR="000604CA">
        <w:rPr>
          <w:rFonts w:ascii="Times New Roman" w:hAnsi="Times New Roman" w:cs="Times New Roman"/>
        </w:rPr>
        <w:t xml:space="preserve">Albendazole pharmacokinetic variation. These factors impact different </w:t>
      </w:r>
      <w:r w:rsidR="00967F2D">
        <w:rPr>
          <w:rFonts w:ascii="Times New Roman" w:hAnsi="Times New Roman" w:cs="Times New Roman"/>
        </w:rPr>
        <w:t>aspects</w:t>
      </w:r>
      <w:r w:rsidR="000604CA">
        <w:rPr>
          <w:rFonts w:ascii="Times New Roman" w:hAnsi="Times New Roman" w:cs="Times New Roman"/>
        </w:rPr>
        <w:t xml:space="preserve"> of the pharmacokinetic profile: whilst Age is a significant determinant of Albendazole Sulfoxide half-life, a fatty meal prior to treatment was associated with increased Albendazole Bioavailability (and by extension, </w:t>
      </w:r>
      <w:proofErr w:type="spellStart"/>
      <w:r w:rsidR="000604CA">
        <w:rPr>
          <w:rFonts w:ascii="Times New Roman" w:hAnsi="Times New Roman" w:cs="Times New Roman"/>
        </w:rPr>
        <w:t>C</w:t>
      </w:r>
      <w:r w:rsidR="000604CA">
        <w:rPr>
          <w:rFonts w:ascii="Times New Roman" w:hAnsi="Times New Roman" w:cs="Times New Roman"/>
          <w:vertAlign w:val="subscript"/>
        </w:rPr>
        <w:t>Max</w:t>
      </w:r>
      <w:proofErr w:type="spellEnd"/>
      <w:r w:rsidR="000604CA">
        <w:rPr>
          <w:rFonts w:ascii="Times New Roman" w:hAnsi="Times New Roman" w:cs="Times New Roman"/>
          <w:vertAlign w:val="subscript"/>
        </w:rPr>
        <w:softHyphen/>
      </w:r>
      <w:r w:rsidR="000604CA">
        <w:rPr>
          <w:rFonts w:ascii="Times New Roman" w:hAnsi="Times New Roman" w:cs="Times New Roman"/>
          <w:vertAlign w:val="subscript"/>
        </w:rPr>
        <w:softHyphen/>
      </w:r>
      <w:r w:rsidR="000604CA">
        <w:rPr>
          <w:rFonts w:ascii="Times New Roman" w:hAnsi="Times New Roman" w:cs="Times New Roman"/>
        </w:rPr>
        <w:t xml:space="preserve"> and AUC).</w:t>
      </w:r>
      <w:r w:rsidR="00967F2D">
        <w:rPr>
          <w:rFonts w:ascii="Times New Roman" w:hAnsi="Times New Roman" w:cs="Times New Roman"/>
        </w:rPr>
        <w:t xml:space="preserve"> Parasitic </w:t>
      </w:r>
      <w:r w:rsidR="00967F2D">
        <w:rPr>
          <w:rFonts w:ascii="Times New Roman" w:hAnsi="Times New Roman" w:cs="Times New Roman"/>
        </w:rPr>
        <w:lastRenderedPageBreak/>
        <w:t>infection was also a significant determinant, with</w:t>
      </w:r>
      <w:r w:rsidR="000604CA">
        <w:rPr>
          <w:rFonts w:ascii="Times New Roman" w:hAnsi="Times New Roman" w:cs="Times New Roman"/>
        </w:rPr>
        <w:t xml:space="preserve"> infected populations displaying distinct characteristics to healthy ones. Overall, </w:t>
      </w:r>
      <w:r w:rsidR="00967F2D">
        <w:rPr>
          <w:rFonts w:ascii="Times New Roman" w:hAnsi="Times New Roman" w:cs="Times New Roman"/>
        </w:rPr>
        <w:t xml:space="preserve">these factors </w:t>
      </w:r>
      <w:r w:rsidR="000604CA">
        <w:rPr>
          <w:rFonts w:ascii="Times New Roman" w:hAnsi="Times New Roman" w:cs="Times New Roman"/>
        </w:rPr>
        <w:t xml:space="preserve">explain between 38% and 70% of the observed variation in the collated pharmacokinetic profiles, depending on the parameter. We also identified </w:t>
      </w:r>
      <w:proofErr w:type="gramStart"/>
      <w:r w:rsidR="000604CA">
        <w:rPr>
          <w:rFonts w:ascii="Times New Roman" w:hAnsi="Times New Roman" w:cs="Times New Roman"/>
        </w:rPr>
        <w:t>a number of</w:t>
      </w:r>
      <w:proofErr w:type="gramEnd"/>
      <w:r w:rsidR="000604CA">
        <w:rPr>
          <w:rFonts w:ascii="Times New Roman" w:hAnsi="Times New Roman" w:cs="Times New Roman"/>
        </w:rPr>
        <w:t xml:space="preserve"> interactions between Albendazole and other </w:t>
      </w:r>
      <w:r w:rsidR="00967F2D">
        <w:rPr>
          <w:rFonts w:ascii="Times New Roman" w:hAnsi="Times New Roman" w:cs="Times New Roman"/>
        </w:rPr>
        <w:t xml:space="preserve">typically co-administered </w:t>
      </w:r>
      <w:r w:rsidR="000604CA">
        <w:rPr>
          <w:rFonts w:ascii="Times New Roman" w:hAnsi="Times New Roman" w:cs="Times New Roman"/>
        </w:rPr>
        <w:t>drugs.</w:t>
      </w:r>
      <w:r w:rsidR="00967F2D">
        <w:rPr>
          <w:rFonts w:ascii="Times New Roman" w:hAnsi="Times New Roman" w:cs="Times New Roman"/>
        </w:rPr>
        <w:t xml:space="preserve"> </w:t>
      </w:r>
    </w:p>
    <w:p w14:paraId="699E728F" w14:textId="77777777" w:rsidR="00967F2D" w:rsidRPr="007578B9" w:rsidRDefault="009313F2" w:rsidP="00967F2D">
      <w:pPr>
        <w:tabs>
          <w:tab w:val="left" w:pos="1931"/>
        </w:tabs>
        <w:jc w:val="both"/>
        <w:rPr>
          <w:rFonts w:ascii="Times New Roman" w:hAnsi="Times New Roman" w:cs="Times New Roman"/>
        </w:rPr>
      </w:pPr>
      <w:r>
        <w:rPr>
          <w:rFonts w:ascii="Times New Roman" w:hAnsi="Times New Roman" w:cs="Times New Roman"/>
          <w:b/>
        </w:rPr>
        <w:t>Conclusion</w:t>
      </w:r>
      <w:r w:rsidR="00967F2D">
        <w:rPr>
          <w:rFonts w:ascii="Times New Roman" w:hAnsi="Times New Roman" w:cs="Times New Roman"/>
          <w:b/>
        </w:rPr>
        <w:t xml:space="preserve">: </w:t>
      </w:r>
      <w:r w:rsidR="00967F2D">
        <w:rPr>
          <w:rFonts w:ascii="Times New Roman" w:hAnsi="Times New Roman" w:cs="Times New Roman"/>
        </w:rPr>
        <w:t xml:space="preserve">These results provide </w:t>
      </w:r>
      <w:commentRangeStart w:id="370"/>
      <w:r w:rsidR="00967F2D">
        <w:rPr>
          <w:rFonts w:ascii="Times New Roman" w:hAnsi="Times New Roman" w:cs="Times New Roman"/>
        </w:rPr>
        <w:t>insight into the mechanisms underlying the variation in Albendazole’s pharmacokinetics</w:t>
      </w:r>
      <w:commentRangeEnd w:id="370"/>
      <w:r w:rsidR="00CB3B5D">
        <w:rPr>
          <w:rStyle w:val="CommentReference"/>
        </w:rPr>
        <w:commentReference w:id="370"/>
      </w:r>
      <w:r w:rsidR="00967F2D">
        <w:rPr>
          <w:rFonts w:ascii="Times New Roman" w:hAnsi="Times New Roman" w:cs="Times New Roman"/>
        </w:rPr>
        <w:t xml:space="preserve">, </w:t>
      </w:r>
      <w:commentRangeStart w:id="371"/>
      <w:r w:rsidR="00967F2D">
        <w:rPr>
          <w:rFonts w:ascii="Times New Roman" w:hAnsi="Times New Roman" w:cs="Times New Roman"/>
        </w:rPr>
        <w:t xml:space="preserve">highlight key biases in which populations have previously been studied during research into </w:t>
      </w:r>
      <w:r w:rsidR="00D06AF4">
        <w:rPr>
          <w:rFonts w:ascii="Times New Roman" w:hAnsi="Times New Roman" w:cs="Times New Roman"/>
        </w:rPr>
        <w:t>Albendazole</w:t>
      </w:r>
      <w:commentRangeEnd w:id="371"/>
      <w:r w:rsidR="00B2343B">
        <w:rPr>
          <w:rStyle w:val="CommentReference"/>
        </w:rPr>
        <w:commentReference w:id="371"/>
      </w:r>
      <w:r w:rsidR="00D06AF4">
        <w:rPr>
          <w:rFonts w:ascii="Times New Roman" w:hAnsi="Times New Roman" w:cs="Times New Roman"/>
        </w:rPr>
        <w:t xml:space="preserve">, </w:t>
      </w:r>
      <w:r w:rsidR="00967F2D">
        <w:rPr>
          <w:rFonts w:ascii="Times New Roman" w:hAnsi="Times New Roman" w:cs="Times New Roman"/>
        </w:rPr>
        <w:t>and suggest potential avenue</w:t>
      </w:r>
      <w:r w:rsidR="00C621D8">
        <w:rPr>
          <w:rFonts w:ascii="Times New Roman" w:hAnsi="Times New Roman" w:cs="Times New Roman"/>
        </w:rPr>
        <w:t>s</w:t>
      </w:r>
      <w:r w:rsidR="00967F2D">
        <w:rPr>
          <w:rFonts w:ascii="Times New Roman" w:hAnsi="Times New Roman" w:cs="Times New Roman"/>
        </w:rPr>
        <w:t xml:space="preserve"> for programmatic optimisation of the drug’s delivery. </w:t>
      </w:r>
    </w:p>
    <w:p w14:paraId="7E9DC0D8" w14:textId="77777777" w:rsidR="00913FF9" w:rsidRDefault="00913FF9" w:rsidP="00913FF9">
      <w:pPr>
        <w:tabs>
          <w:tab w:val="left" w:pos="1931"/>
        </w:tabs>
        <w:jc w:val="both"/>
        <w:rPr>
          <w:rFonts w:ascii="Times New Roman" w:hAnsi="Times New Roman" w:cs="Times New Roman"/>
        </w:rPr>
      </w:pPr>
      <w:r>
        <w:rPr>
          <w:rFonts w:ascii="Times New Roman" w:hAnsi="Times New Roman" w:cs="Times New Roman"/>
        </w:rPr>
        <w:br w:type="page"/>
      </w:r>
    </w:p>
    <w:p w14:paraId="04FC2A10" w14:textId="77777777" w:rsidR="00522686" w:rsidRDefault="00522686">
      <w:pPr>
        <w:rPr>
          <w:rFonts w:ascii="Times New Roman" w:hAnsi="Times New Roman" w:cs="Times New Roman"/>
          <w:b/>
          <w:sz w:val="32"/>
        </w:rPr>
      </w:pPr>
      <w:r w:rsidRPr="004D4195">
        <w:rPr>
          <w:rFonts w:ascii="Times New Roman" w:hAnsi="Times New Roman" w:cs="Times New Roman"/>
          <w:b/>
          <w:sz w:val="32"/>
        </w:rPr>
        <w:lastRenderedPageBreak/>
        <w:t>Introduction</w:t>
      </w:r>
    </w:p>
    <w:p w14:paraId="58E66A93" w14:textId="2BB17B78" w:rsidR="002C42F0" w:rsidRPr="00D01B4C" w:rsidRDefault="00E76F43" w:rsidP="00E76F43">
      <w:pPr>
        <w:jc w:val="both"/>
        <w:rPr>
          <w:rFonts w:ascii="Times New Roman" w:hAnsi="Times New Roman" w:cs="Times New Roman"/>
        </w:rPr>
      </w:pPr>
      <w:r>
        <w:rPr>
          <w:rFonts w:ascii="Times New Roman" w:hAnsi="Times New Roman" w:cs="Times New Roman"/>
        </w:rPr>
        <w:t xml:space="preserve">Albendazole is a </w:t>
      </w:r>
      <w:r w:rsidR="00D86D4B">
        <w:rPr>
          <w:rFonts w:ascii="Times New Roman" w:hAnsi="Times New Roman" w:cs="Times New Roman"/>
        </w:rPr>
        <w:t xml:space="preserve">broad-spectrum </w:t>
      </w:r>
      <w:r>
        <w:rPr>
          <w:rFonts w:ascii="Times New Roman" w:hAnsi="Times New Roman" w:cs="Times New Roman"/>
        </w:rPr>
        <w:t xml:space="preserve">medication </w:t>
      </w:r>
      <w:r w:rsidR="00D86D4B">
        <w:rPr>
          <w:rFonts w:ascii="Times New Roman" w:hAnsi="Times New Roman" w:cs="Times New Roman"/>
        </w:rPr>
        <w:t xml:space="preserve">used </w:t>
      </w:r>
      <w:r w:rsidR="0078162C">
        <w:rPr>
          <w:rFonts w:ascii="Times New Roman" w:hAnsi="Times New Roman" w:cs="Times New Roman"/>
        </w:rPr>
        <w:t xml:space="preserve">widely in the treatment </w:t>
      </w:r>
      <w:r>
        <w:rPr>
          <w:rFonts w:ascii="Times New Roman" w:hAnsi="Times New Roman" w:cs="Times New Roman"/>
        </w:rPr>
        <w:t>of a variety of parasitic worm infections.</w:t>
      </w:r>
      <w:commentRangeStart w:id="372"/>
      <w:r>
        <w:rPr>
          <w:rFonts w:ascii="Times New Roman" w:hAnsi="Times New Roman" w:cs="Times New Roman"/>
        </w:rPr>
        <w:t xml:space="preserve"> Historically, </w:t>
      </w:r>
      <w:commentRangeEnd w:id="372"/>
      <w:r w:rsidR="002A679D">
        <w:rPr>
          <w:rStyle w:val="CommentReference"/>
        </w:rPr>
        <w:commentReference w:id="372"/>
      </w:r>
      <w:r>
        <w:rPr>
          <w:rFonts w:ascii="Times New Roman" w:hAnsi="Times New Roman" w:cs="Times New Roman"/>
        </w:rPr>
        <w:t xml:space="preserve">usage has primarily been in a clinical context where multiple-dose regimen are used to treat </w:t>
      </w:r>
      <w:ins w:id="373" w:author="Michel BOUSSINESQ" w:date="2020-02-03T09:50:00Z">
        <w:r w:rsidR="004A72A8">
          <w:rPr>
            <w:rFonts w:ascii="Times New Roman" w:hAnsi="Times New Roman" w:cs="Times New Roman"/>
          </w:rPr>
          <w:t xml:space="preserve">infections with the larval stages of </w:t>
        </w:r>
        <w:r w:rsidR="004A72A8" w:rsidRPr="004A72A8">
          <w:rPr>
            <w:rFonts w:ascii="Times New Roman" w:hAnsi="Times New Roman" w:cs="Times New Roman"/>
            <w:i/>
          </w:rPr>
          <w:t xml:space="preserve">Taenia </w:t>
        </w:r>
        <w:proofErr w:type="spellStart"/>
        <w:r w:rsidR="004A72A8" w:rsidRPr="004A72A8">
          <w:rPr>
            <w:rFonts w:ascii="Times New Roman" w:hAnsi="Times New Roman" w:cs="Times New Roman"/>
            <w:i/>
          </w:rPr>
          <w:t>solium</w:t>
        </w:r>
        <w:proofErr w:type="spellEnd"/>
        <w:r w:rsidR="004A72A8">
          <w:rPr>
            <w:rFonts w:ascii="Times New Roman" w:hAnsi="Times New Roman" w:cs="Times New Roman"/>
          </w:rPr>
          <w:t xml:space="preserve"> </w:t>
        </w:r>
      </w:ins>
      <w:ins w:id="374" w:author="Michel BOUSSINESQ" w:date="2020-02-03T09:51:00Z">
        <w:r w:rsidR="004A72A8">
          <w:rPr>
            <w:rFonts w:ascii="Times New Roman" w:hAnsi="Times New Roman" w:cs="Times New Roman"/>
          </w:rPr>
          <w:t>(</w:t>
        </w:r>
      </w:ins>
      <w:r>
        <w:rPr>
          <w:rFonts w:ascii="Times New Roman" w:hAnsi="Times New Roman" w:cs="Times New Roman"/>
        </w:rPr>
        <w:t>(neuro-)cysticercosis</w:t>
      </w:r>
      <w:ins w:id="375" w:author="Michel BOUSSINESQ" w:date="2020-02-03T09:51:00Z">
        <w:r w:rsidR="004A72A8">
          <w:rPr>
            <w:rFonts w:ascii="Times New Roman" w:hAnsi="Times New Roman" w:cs="Times New Roman"/>
          </w:rPr>
          <w:t>)</w:t>
        </w:r>
      </w:ins>
      <w:commentRangeStart w:id="376"/>
      <w:r>
        <w:rPr>
          <w:rFonts w:ascii="Times New Roman" w:hAnsi="Times New Roman" w:cs="Times New Roman"/>
        </w:rPr>
        <w:fldChar w:fldCharType="begin" w:fldLock="1"/>
      </w:r>
      <w:r>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1</w:t>
      </w:r>
      <w:r>
        <w:rPr>
          <w:rFonts w:ascii="Times New Roman" w:hAnsi="Times New Roman" w:cs="Times New Roman"/>
        </w:rPr>
        <w:fldChar w:fldCharType="end"/>
      </w:r>
      <w:commentRangeEnd w:id="376"/>
      <w:r w:rsidR="002A679D">
        <w:rPr>
          <w:rStyle w:val="CommentReference"/>
        </w:rPr>
        <w:commentReference w:id="376"/>
      </w:r>
      <w:r>
        <w:rPr>
          <w:rFonts w:ascii="Times New Roman" w:hAnsi="Times New Roman" w:cs="Times New Roman"/>
        </w:rPr>
        <w:t xml:space="preserve"> </w:t>
      </w:r>
      <w:ins w:id="377" w:author="Michel BOUSSINESQ" w:date="2020-02-03T09:51:00Z">
        <w:r w:rsidR="004A72A8">
          <w:rPr>
            <w:rFonts w:ascii="Times New Roman" w:hAnsi="Times New Roman" w:cs="Times New Roman"/>
          </w:rPr>
          <w:t>or</w:t>
        </w:r>
      </w:ins>
      <w:ins w:id="378" w:author="Michel BOUSSINESQ" w:date="2020-02-03T09:53:00Z">
        <w:r w:rsidR="004A72A8">
          <w:rPr>
            <w:rFonts w:ascii="Times New Roman" w:hAnsi="Times New Roman" w:cs="Times New Roman"/>
          </w:rPr>
          <w:t xml:space="preserve"> of</w:t>
        </w:r>
      </w:ins>
      <w:ins w:id="379" w:author="Michel BOUSSINESQ" w:date="2020-02-03T09:51:00Z">
        <w:r w:rsidR="004A72A8">
          <w:rPr>
            <w:rFonts w:ascii="Times New Roman" w:hAnsi="Times New Roman" w:cs="Times New Roman"/>
          </w:rPr>
          <w:t xml:space="preserve"> </w:t>
        </w:r>
        <w:r w:rsidR="004A72A8" w:rsidRPr="004A72A8">
          <w:rPr>
            <w:rFonts w:ascii="Times New Roman" w:hAnsi="Times New Roman" w:cs="Times New Roman"/>
            <w:i/>
          </w:rPr>
          <w:t>Echinococcus</w:t>
        </w:r>
        <w:r w:rsidR="004A72A8">
          <w:rPr>
            <w:rFonts w:ascii="Times New Roman" w:hAnsi="Times New Roman" w:cs="Times New Roman"/>
          </w:rPr>
          <w:t xml:space="preserve"> sp. </w:t>
        </w:r>
      </w:ins>
      <w:del w:id="380" w:author="Michel BOUSSINESQ" w:date="2020-02-03T09:52:00Z">
        <w:r w:rsidDel="004A72A8">
          <w:rPr>
            <w:rFonts w:ascii="Times New Roman" w:hAnsi="Times New Roman" w:cs="Times New Roman"/>
          </w:rPr>
          <w:delText xml:space="preserve">(caused by infection with </w:delText>
        </w:r>
        <w:r w:rsidDel="004A72A8">
          <w:rPr>
            <w:rFonts w:ascii="Times New Roman" w:hAnsi="Times New Roman" w:cs="Times New Roman"/>
            <w:i/>
          </w:rPr>
          <w:delText>Taenia solium</w:delText>
        </w:r>
        <w:r w:rsidDel="004A72A8">
          <w:rPr>
            <w:rFonts w:ascii="Times New Roman" w:hAnsi="Times New Roman" w:cs="Times New Roman"/>
          </w:rPr>
          <w:delText xml:space="preserve">) and </w:delText>
        </w:r>
      </w:del>
      <w:ins w:id="381" w:author="Michel BOUSSINESQ" w:date="2020-02-03T09:52:00Z">
        <w:r w:rsidR="004A72A8">
          <w:rPr>
            <w:rFonts w:ascii="Times New Roman" w:hAnsi="Times New Roman" w:cs="Times New Roman"/>
          </w:rPr>
          <w:t>(</w:t>
        </w:r>
      </w:ins>
      <w:ins w:id="382" w:author="Michel BOUSSINESQ" w:date="2020-02-03T09:54:00Z">
        <w:r w:rsidR="004A72A8">
          <w:rPr>
            <w:rFonts w:ascii="Times New Roman" w:hAnsi="Times New Roman" w:cs="Times New Roman"/>
          </w:rPr>
          <w:t xml:space="preserve">principally cystic and alveolar </w:t>
        </w:r>
      </w:ins>
      <w:r>
        <w:rPr>
          <w:rFonts w:ascii="Times New Roman" w:hAnsi="Times New Roman" w:cs="Times New Roman"/>
        </w:rPr>
        <w:t>echinococcosis</w:t>
      </w:r>
      <w:ins w:id="383" w:author="Michel BOUSSINESQ" w:date="2020-02-03T09:52:00Z">
        <w:r w:rsidR="004A72A8">
          <w:rPr>
            <w:rFonts w:ascii="Times New Roman" w:hAnsi="Times New Roman" w:cs="Times New Roman"/>
          </w:rPr>
          <w:t xml:space="preserve"> due to </w:t>
        </w:r>
        <w:r w:rsidR="004A72A8" w:rsidRPr="004A72A8">
          <w:rPr>
            <w:rFonts w:ascii="Times New Roman" w:hAnsi="Times New Roman" w:cs="Times New Roman"/>
            <w:i/>
          </w:rPr>
          <w:t xml:space="preserve">E. </w:t>
        </w:r>
        <w:proofErr w:type="spellStart"/>
        <w:r w:rsidR="004A72A8" w:rsidRPr="004A72A8">
          <w:rPr>
            <w:rFonts w:ascii="Times New Roman" w:hAnsi="Times New Roman" w:cs="Times New Roman"/>
            <w:i/>
          </w:rPr>
          <w:t>granulosus</w:t>
        </w:r>
        <w:proofErr w:type="spellEnd"/>
        <w:r w:rsidR="004A72A8">
          <w:rPr>
            <w:rFonts w:ascii="Times New Roman" w:hAnsi="Times New Roman" w:cs="Times New Roman"/>
          </w:rPr>
          <w:t xml:space="preserve"> and </w:t>
        </w:r>
        <w:r w:rsidR="004A72A8" w:rsidRPr="004A72A8">
          <w:rPr>
            <w:rFonts w:ascii="Times New Roman" w:hAnsi="Times New Roman" w:cs="Times New Roman"/>
            <w:i/>
          </w:rPr>
          <w:t xml:space="preserve">E. </w:t>
        </w:r>
        <w:proofErr w:type="spellStart"/>
        <w:r w:rsidR="004A72A8" w:rsidRPr="004A72A8">
          <w:rPr>
            <w:rFonts w:ascii="Times New Roman" w:hAnsi="Times New Roman" w:cs="Times New Roman"/>
            <w:i/>
          </w:rPr>
          <w:t>multilocularis</w:t>
        </w:r>
      </w:ins>
      <w:proofErr w:type="spellEnd"/>
      <w:ins w:id="384" w:author="Michel BOUSSINESQ" w:date="2020-02-03T09:55:00Z">
        <w:r w:rsidR="004A72A8">
          <w:rPr>
            <w:rFonts w:ascii="Times New Roman" w:hAnsi="Times New Roman" w:cs="Times New Roman"/>
          </w:rPr>
          <w:t>, respectively</w:t>
        </w:r>
      </w:ins>
      <w:ins w:id="385" w:author="Michel BOUSSINESQ" w:date="2020-02-03T09:52:00Z">
        <w:r w:rsidR="004A72A8">
          <w:rPr>
            <w:rFonts w:ascii="Times New Roman" w:hAnsi="Times New Roman" w:cs="Times New Roman"/>
          </w:rPr>
          <w:t>)</w:t>
        </w:r>
      </w:ins>
      <w:r>
        <w:rPr>
          <w:rFonts w:ascii="Times New Roman" w:hAnsi="Times New Roman" w:cs="Times New Roman"/>
        </w:rPr>
        <w:fldChar w:fldCharType="begin" w:fldLock="1"/>
      </w:r>
      <w:r>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2</w:t>
      </w:r>
      <w:r>
        <w:rPr>
          <w:rFonts w:ascii="Times New Roman" w:hAnsi="Times New Roman" w:cs="Times New Roman"/>
        </w:rPr>
        <w:fldChar w:fldCharType="end"/>
      </w:r>
      <w:ins w:id="386" w:author="Michel BOUSSINESQ" w:date="2020-02-03T09:53:00Z">
        <w:r w:rsidR="004A72A8">
          <w:rPr>
            <w:rFonts w:ascii="Times New Roman" w:hAnsi="Times New Roman" w:cs="Times New Roman"/>
          </w:rPr>
          <w:t>.</w:t>
        </w:r>
      </w:ins>
      <w:r>
        <w:rPr>
          <w:rFonts w:ascii="Times New Roman" w:hAnsi="Times New Roman" w:cs="Times New Roman"/>
        </w:rPr>
        <w:t xml:space="preserve"> </w:t>
      </w:r>
      <w:del w:id="387" w:author="Michel BOUSSINESQ" w:date="2020-02-03T09:53:00Z">
        <w:r w:rsidDel="004A72A8">
          <w:rPr>
            <w:rFonts w:ascii="Times New Roman" w:hAnsi="Times New Roman" w:cs="Times New Roman"/>
          </w:rPr>
          <w:delText xml:space="preserve">(caused by various members of the </w:delText>
        </w:r>
        <w:r w:rsidDel="004A72A8">
          <w:rPr>
            <w:rFonts w:ascii="Times New Roman" w:hAnsi="Times New Roman" w:cs="Times New Roman"/>
            <w:i/>
          </w:rPr>
          <w:delText>Echinococcus</w:delText>
        </w:r>
        <w:r w:rsidDel="004A72A8">
          <w:rPr>
            <w:rFonts w:ascii="Times New Roman" w:hAnsi="Times New Roman" w:cs="Times New Roman"/>
          </w:rPr>
          <w:delText xml:space="preserve"> genus) </w:delText>
        </w:r>
      </w:del>
      <w:r>
        <w:rPr>
          <w:rFonts w:ascii="Times New Roman" w:hAnsi="Times New Roman" w:cs="Times New Roman"/>
        </w:rPr>
        <w:t xml:space="preserve">More recently however, it has also found extensive use in </w:t>
      </w:r>
      <w:commentRangeStart w:id="388"/>
      <w:r>
        <w:rPr>
          <w:rFonts w:ascii="Times New Roman" w:hAnsi="Times New Roman" w:cs="Times New Roman"/>
        </w:rPr>
        <w:t>programmatic contexts</w:t>
      </w:r>
      <w:commentRangeEnd w:id="388"/>
      <w:r w:rsidR="00AE3747">
        <w:rPr>
          <w:rStyle w:val="CommentReference"/>
        </w:rPr>
        <w:commentReference w:id="388"/>
      </w:r>
      <w:r>
        <w:rPr>
          <w:rFonts w:ascii="Times New Roman" w:hAnsi="Times New Roman" w:cs="Times New Roman"/>
        </w:rPr>
        <w:t xml:space="preserve">, where a single dose </w:t>
      </w:r>
      <w:r w:rsidR="00D01B4C">
        <w:rPr>
          <w:rFonts w:ascii="Times New Roman" w:hAnsi="Times New Roman" w:cs="Times New Roman"/>
        </w:rPr>
        <w:t xml:space="preserve">has been delivered to communities as part of </w:t>
      </w:r>
      <w:ins w:id="389" w:author="Michel BOUSSINESQ" w:date="2020-02-03T09:59:00Z">
        <w:r w:rsidR="00E024D3">
          <w:rPr>
            <w:rFonts w:ascii="Times New Roman" w:hAnsi="Times New Roman" w:cs="Times New Roman"/>
          </w:rPr>
          <w:t xml:space="preserve">mass </w:t>
        </w:r>
      </w:ins>
      <w:r w:rsidR="00D01B4C">
        <w:rPr>
          <w:rFonts w:ascii="Times New Roman" w:hAnsi="Times New Roman" w:cs="Times New Roman"/>
        </w:rPr>
        <w:t xml:space="preserve">treatment </w:t>
      </w:r>
      <w:del w:id="390" w:author="Michel BOUSSINESQ" w:date="2020-02-03T10:00:00Z">
        <w:r w:rsidR="00D01B4C" w:rsidDel="00E024D3">
          <w:rPr>
            <w:rFonts w:ascii="Times New Roman" w:hAnsi="Times New Roman" w:cs="Times New Roman"/>
          </w:rPr>
          <w:delText xml:space="preserve">for infections including </w:delText>
        </w:r>
        <w:r w:rsidR="0078162C" w:rsidDel="00E024D3">
          <w:rPr>
            <w:rFonts w:ascii="Times New Roman" w:hAnsi="Times New Roman" w:cs="Times New Roman"/>
          </w:rPr>
          <w:delText>those with</w:delText>
        </w:r>
      </w:del>
      <w:ins w:id="391" w:author="Michel BOUSSINESQ" w:date="2020-02-03T10:00:00Z">
        <w:r w:rsidR="00E024D3">
          <w:rPr>
            <w:rFonts w:ascii="Times New Roman" w:hAnsi="Times New Roman" w:cs="Times New Roman"/>
          </w:rPr>
          <w:t>against</w:t>
        </w:r>
      </w:ins>
      <w:r w:rsidR="0078162C">
        <w:rPr>
          <w:rFonts w:ascii="Times New Roman" w:hAnsi="Times New Roman" w:cs="Times New Roman"/>
        </w:rPr>
        <w:t xml:space="preserve"> </w:t>
      </w:r>
      <w:r w:rsidR="00D01B4C">
        <w:rPr>
          <w:rFonts w:ascii="Times New Roman" w:hAnsi="Times New Roman" w:cs="Times New Roman"/>
        </w:rPr>
        <w:t>soil-transmitted helminth</w:t>
      </w:r>
      <w:ins w:id="392" w:author="Michel BOUSSINESQ" w:date="2020-02-03T10:00:00Z">
        <w:r w:rsidR="00E024D3">
          <w:rPr>
            <w:rFonts w:ascii="Times New Roman" w:hAnsi="Times New Roman" w:cs="Times New Roman"/>
          </w:rPr>
          <w:t>iase</w:t>
        </w:r>
      </w:ins>
      <w:r w:rsidR="00D01B4C">
        <w:rPr>
          <w:rFonts w:ascii="Times New Roman" w:hAnsi="Times New Roman" w:cs="Times New Roman"/>
        </w:rPr>
        <w:t>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lt;sup&gt;3&lt;/sup&gt;","plainTextFormattedCitation":"3","previouslyFormattedCitation":"&lt;sup&gt;3&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3</w:t>
      </w:r>
      <w:r w:rsidR="00D01B4C">
        <w:rPr>
          <w:rFonts w:ascii="Times New Roman" w:hAnsi="Times New Roman" w:cs="Times New Roman"/>
        </w:rPr>
        <w:fldChar w:fldCharType="end"/>
      </w:r>
      <w:r w:rsidR="00D01B4C">
        <w:rPr>
          <w:rFonts w:ascii="Times New Roman" w:hAnsi="Times New Roman" w:cs="Times New Roman"/>
        </w:rPr>
        <w:t xml:space="preserve"> (</w:t>
      </w:r>
      <w:ins w:id="393" w:author="Michel BOUSSINESQ" w:date="2020-02-03T10:00:00Z">
        <w:r w:rsidR="00E024D3">
          <w:rPr>
            <w:rFonts w:ascii="Times New Roman" w:hAnsi="Times New Roman" w:cs="Times New Roman"/>
          </w:rPr>
          <w:t xml:space="preserve">due to </w:t>
        </w:r>
      </w:ins>
      <w:r w:rsidR="00D01B4C">
        <w:rPr>
          <w:rFonts w:ascii="Times New Roman" w:hAnsi="Times New Roman" w:cs="Times New Roman"/>
          <w:i/>
        </w:rPr>
        <w:t>Ascaris lumbricoides</w:t>
      </w:r>
      <w:r w:rsidR="00D01B4C">
        <w:rPr>
          <w:rFonts w:ascii="Times New Roman" w:hAnsi="Times New Roman" w:cs="Times New Roman"/>
        </w:rPr>
        <w:t xml:space="preserve">, </w:t>
      </w:r>
      <w:r w:rsidR="00D01B4C">
        <w:rPr>
          <w:rFonts w:ascii="Times New Roman" w:hAnsi="Times New Roman" w:cs="Times New Roman"/>
          <w:i/>
        </w:rPr>
        <w:t>Trichuris</w:t>
      </w:r>
      <w:r w:rsidR="00D01B4C">
        <w:rPr>
          <w:rFonts w:ascii="Times New Roman" w:hAnsi="Times New Roman" w:cs="Times New Roman"/>
        </w:rPr>
        <w:t xml:space="preserve"> </w:t>
      </w:r>
      <w:proofErr w:type="spellStart"/>
      <w:r w:rsidR="00D01B4C">
        <w:rPr>
          <w:rFonts w:ascii="Times New Roman" w:hAnsi="Times New Roman" w:cs="Times New Roman"/>
          <w:i/>
        </w:rPr>
        <w:t>trich</w:t>
      </w:r>
      <w:ins w:id="394" w:author="Michel BOUSSINESQ" w:date="2020-02-03T09:56:00Z">
        <w:r w:rsidR="004A72A8">
          <w:rPr>
            <w:rFonts w:ascii="Times New Roman" w:hAnsi="Times New Roman" w:cs="Times New Roman"/>
            <w:i/>
          </w:rPr>
          <w:t>i</w:t>
        </w:r>
      </w:ins>
      <w:r w:rsidR="00D01B4C">
        <w:rPr>
          <w:rFonts w:ascii="Times New Roman" w:hAnsi="Times New Roman" w:cs="Times New Roman"/>
          <w:i/>
        </w:rPr>
        <w:t>ur</w:t>
      </w:r>
      <w:del w:id="395" w:author="Michel BOUSSINESQ" w:date="2020-02-03T09:56:00Z">
        <w:r w:rsidR="00D01B4C" w:rsidDel="004A72A8">
          <w:rPr>
            <w:rFonts w:ascii="Times New Roman" w:hAnsi="Times New Roman" w:cs="Times New Roman"/>
            <w:i/>
          </w:rPr>
          <w:delText>i</w:delText>
        </w:r>
      </w:del>
      <w:r w:rsidR="00D01B4C">
        <w:rPr>
          <w:rFonts w:ascii="Times New Roman" w:hAnsi="Times New Roman" w:cs="Times New Roman"/>
          <w:i/>
        </w:rPr>
        <w:t>a</w:t>
      </w:r>
      <w:proofErr w:type="spellEnd"/>
      <w:r w:rsidR="00D01B4C">
        <w:rPr>
          <w:rFonts w:ascii="Times New Roman" w:hAnsi="Times New Roman" w:cs="Times New Roman"/>
        </w:rPr>
        <w:t xml:space="preserve">, </w:t>
      </w:r>
      <w:proofErr w:type="spellStart"/>
      <w:r w:rsidR="00D01B4C">
        <w:rPr>
          <w:rFonts w:ascii="Times New Roman" w:hAnsi="Times New Roman" w:cs="Times New Roman"/>
          <w:i/>
        </w:rPr>
        <w:t>Necator</w:t>
      </w:r>
      <w:proofErr w:type="spellEnd"/>
      <w:r w:rsidR="00D01B4C">
        <w:rPr>
          <w:rFonts w:ascii="Times New Roman" w:hAnsi="Times New Roman" w:cs="Times New Roman"/>
          <w:i/>
        </w:rPr>
        <w:t xml:space="preserve"> americanus</w:t>
      </w:r>
      <w:r w:rsidR="00D01B4C">
        <w:rPr>
          <w:rFonts w:ascii="Times New Roman" w:hAnsi="Times New Roman" w:cs="Times New Roman"/>
        </w:rPr>
        <w:t xml:space="preserve"> and </w:t>
      </w:r>
      <w:proofErr w:type="spellStart"/>
      <w:r w:rsidR="00D01B4C">
        <w:rPr>
          <w:rFonts w:ascii="Times New Roman" w:hAnsi="Times New Roman" w:cs="Times New Roman"/>
          <w:i/>
        </w:rPr>
        <w:t>Ancylostoma</w:t>
      </w:r>
      <w:proofErr w:type="spellEnd"/>
      <w:r w:rsidR="00D01B4C">
        <w:rPr>
          <w:rFonts w:ascii="Times New Roman" w:hAnsi="Times New Roman" w:cs="Times New Roman"/>
          <w:i/>
        </w:rPr>
        <w:t xml:space="preserve"> duodenale</w:t>
      </w:r>
      <w:r w:rsidR="00D01B4C">
        <w:rPr>
          <w:rFonts w:ascii="Times New Roman" w:hAnsi="Times New Roman" w:cs="Times New Roman"/>
        </w:rPr>
        <w:t xml:space="preserve">), </w:t>
      </w:r>
      <w:ins w:id="396" w:author="Michel BOUSSINESQ" w:date="2020-02-03T10:00:00Z">
        <w:r w:rsidR="00E024D3">
          <w:rPr>
            <w:rFonts w:ascii="Times New Roman" w:hAnsi="Times New Roman" w:cs="Times New Roman"/>
          </w:rPr>
          <w:t xml:space="preserve">and </w:t>
        </w:r>
      </w:ins>
      <w:r w:rsidR="00D01B4C">
        <w:rPr>
          <w:rFonts w:ascii="Times New Roman" w:hAnsi="Times New Roman" w:cs="Times New Roman"/>
        </w:rPr>
        <w:t>lymphatic filariasis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lt;sup&gt;4&lt;/sup&gt;","plainTextFormattedCitation":"4","previouslyFormattedCitation":"&lt;sup&gt;4&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4</w:t>
      </w:r>
      <w:r w:rsidR="00D01B4C">
        <w:rPr>
          <w:rFonts w:ascii="Times New Roman" w:hAnsi="Times New Roman" w:cs="Times New Roman"/>
        </w:rPr>
        <w:fldChar w:fldCharType="end"/>
      </w:r>
      <w:r w:rsidR="00D01B4C">
        <w:rPr>
          <w:rFonts w:ascii="Times New Roman" w:hAnsi="Times New Roman" w:cs="Times New Roman"/>
        </w:rPr>
        <w:t xml:space="preserve"> (delivered </w:t>
      </w:r>
      <w:commentRangeStart w:id="397"/>
      <w:ins w:id="398" w:author="Michel BOUSSINESQ" w:date="2020-02-03T10:01:00Z">
        <w:r w:rsidR="00E024D3">
          <w:rPr>
            <w:rFonts w:ascii="Times New Roman" w:hAnsi="Times New Roman" w:cs="Times New Roman"/>
          </w:rPr>
          <w:t xml:space="preserve">alone </w:t>
        </w:r>
        <w:commentRangeEnd w:id="397"/>
        <w:r w:rsidR="00E024D3">
          <w:rPr>
            <w:rStyle w:val="CommentReference"/>
          </w:rPr>
          <w:commentReference w:id="397"/>
        </w:r>
        <w:r w:rsidR="00E024D3">
          <w:rPr>
            <w:rFonts w:ascii="Times New Roman" w:hAnsi="Times New Roman" w:cs="Times New Roman"/>
          </w:rPr>
          <w:t xml:space="preserve">or </w:t>
        </w:r>
      </w:ins>
      <w:r w:rsidR="00D01B4C">
        <w:rPr>
          <w:rFonts w:ascii="Times New Roman" w:hAnsi="Times New Roman" w:cs="Times New Roman"/>
        </w:rPr>
        <w:t>alongside ivermectin or diethylcarbamazine</w:t>
      </w:r>
      <w:ins w:id="399" w:author="Michel BOUSSINESQ" w:date="2020-02-03T10:01:00Z">
        <w:r w:rsidR="00E024D3">
          <w:rPr>
            <w:rFonts w:ascii="Times New Roman" w:hAnsi="Times New Roman" w:cs="Times New Roman"/>
          </w:rPr>
          <w:t>, or bot</w:t>
        </w:r>
        <w:commentRangeStart w:id="400"/>
        <w:r w:rsidR="00E024D3">
          <w:rPr>
            <w:rFonts w:ascii="Times New Roman" w:hAnsi="Times New Roman" w:cs="Times New Roman"/>
          </w:rPr>
          <w:t>h</w:t>
        </w:r>
        <w:commentRangeEnd w:id="400"/>
        <w:r w:rsidR="00E024D3">
          <w:rPr>
            <w:rStyle w:val="CommentReference"/>
          </w:rPr>
          <w:commentReference w:id="400"/>
        </w:r>
      </w:ins>
      <w:r w:rsidR="00F0550C">
        <w:rPr>
          <w:rFonts w:ascii="Times New Roman" w:hAnsi="Times New Roman" w:cs="Times New Roman"/>
        </w:rPr>
        <w:t xml:space="preserve">, </w:t>
      </w:r>
      <w:commentRangeStart w:id="401"/>
      <w:commentRangeStart w:id="402"/>
      <w:r w:rsidR="00F0550C">
        <w:rPr>
          <w:rFonts w:ascii="Times New Roman" w:hAnsi="Times New Roman" w:cs="Times New Roman"/>
        </w:rPr>
        <w:t>although see recent work calling its relevance in these formulations into question</w:t>
      </w:r>
      <w:r w:rsidR="00F0550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{"citationItems":[{"id":"ITEM-1","itemData":{"DOI":"10.1002/14651858.CD003753.pub4","ISSN":"14651858","author":[{"dropping-particle":"","family":"Macfarlane","given":"Cara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Reviews","id":"ITEM-1","issued":{"date-parts":[["2019","1","8"]]},"title":"Albendazole alone or in combination with microfilaricidal drugs for lymphatic filariasis","type":"article-journal"},"uris":["http://www.mendeley.com/documents/?uuid=16b51fe0-957f-3e01-aecd-e9fffbbb35f5"]}],"mendeley":{"formattedCitation":"&lt;sup&gt;5&lt;/sup&gt;","plainTextFormattedCitation":"5","previouslyFormattedCitation":"&lt;sup&gt;5&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5</w:t>
      </w:r>
      <w:r w:rsidR="00F0550C">
        <w:rPr>
          <w:rFonts w:ascii="Times New Roman" w:hAnsi="Times New Roman" w:cs="Times New Roman"/>
        </w:rPr>
        <w:fldChar w:fldCharType="end"/>
      </w:r>
      <w:commentRangeEnd w:id="401"/>
      <w:r w:rsidR="00E024D3">
        <w:rPr>
          <w:rStyle w:val="CommentReference"/>
        </w:rPr>
        <w:commentReference w:id="401"/>
      </w:r>
      <w:commentRangeEnd w:id="402"/>
      <w:r w:rsidR="00A03739">
        <w:rPr>
          <w:rStyle w:val="CommentReference"/>
        </w:rPr>
        <w:commentReference w:id="402"/>
      </w:r>
      <w:r w:rsidR="00D01B4C">
        <w:rPr>
          <w:rFonts w:ascii="Times New Roman" w:hAnsi="Times New Roman" w:cs="Times New Roman"/>
        </w:rPr>
        <w:t>) and</w:t>
      </w:r>
      <w:r w:rsidR="00DB592A">
        <w:rPr>
          <w:rFonts w:ascii="Times New Roman" w:hAnsi="Times New Roman" w:cs="Times New Roman"/>
        </w:rPr>
        <w:t xml:space="preserve"> in</w:t>
      </w:r>
      <w:r w:rsidR="00D01B4C">
        <w:rPr>
          <w:rFonts w:ascii="Times New Roman" w:hAnsi="Times New Roman" w:cs="Times New Roman"/>
        </w:rPr>
        <w:t xml:space="preserve"> individuals w</w:t>
      </w:r>
      <w:ins w:id="403" w:author="Michel BOUSSINESQ" w:date="2020-02-03T10:03:00Z">
        <w:r w:rsidR="00E024D3">
          <w:rPr>
            <w:rFonts w:ascii="Times New Roman" w:hAnsi="Times New Roman" w:cs="Times New Roman"/>
          </w:rPr>
          <w:t>ith</w:t>
        </w:r>
      </w:ins>
      <w:del w:id="404" w:author="Michel BOUSSINESQ" w:date="2020-02-03T10:03:00Z">
        <w:r w:rsidR="00D01B4C" w:rsidDel="00E024D3">
          <w:rPr>
            <w:rFonts w:ascii="Times New Roman" w:hAnsi="Times New Roman" w:cs="Times New Roman"/>
          </w:rPr>
          <w:delText>hose</w:delText>
        </w:r>
      </w:del>
      <w:r w:rsidR="00D01B4C">
        <w:rPr>
          <w:rFonts w:ascii="Times New Roman" w:hAnsi="Times New Roman" w:cs="Times New Roman"/>
        </w:rPr>
        <w:t xml:space="preserve"> </w:t>
      </w:r>
      <w:proofErr w:type="spellStart"/>
      <w:r w:rsidR="00D01B4C">
        <w:rPr>
          <w:rFonts w:ascii="Times New Roman" w:hAnsi="Times New Roman" w:cs="Times New Roman"/>
        </w:rPr>
        <w:t>loiasis</w:t>
      </w:r>
      <w:proofErr w:type="spellEnd"/>
      <w:r w:rsidR="00D01B4C">
        <w:rPr>
          <w:rFonts w:ascii="Times New Roman" w:hAnsi="Times New Roman" w:cs="Times New Roman"/>
        </w:rPr>
        <w:t xml:space="preserve"> </w:t>
      </w:r>
      <w:del w:id="405" w:author="Michel BOUSSINESQ" w:date="2020-02-03T10:03:00Z">
        <w:r w:rsidR="00D01B4C" w:rsidDel="00E024D3">
          <w:rPr>
            <w:rFonts w:ascii="Times New Roman" w:hAnsi="Times New Roman" w:cs="Times New Roman"/>
          </w:rPr>
          <w:delText xml:space="preserve">burdens </w:delText>
        </w:r>
      </w:del>
      <w:ins w:id="406" w:author="Michel BOUSSINESQ" w:date="2020-02-03T10:03:00Z">
        <w:r w:rsidR="00E024D3">
          <w:rPr>
            <w:rFonts w:ascii="Times New Roman" w:hAnsi="Times New Roman" w:cs="Times New Roman"/>
          </w:rPr>
          <w:t xml:space="preserve">whose </w:t>
        </w:r>
        <w:r w:rsidR="00E024D3" w:rsidRPr="00E024D3">
          <w:rPr>
            <w:rFonts w:ascii="Times New Roman" w:hAnsi="Times New Roman" w:cs="Times New Roman"/>
            <w:i/>
          </w:rPr>
          <w:t xml:space="preserve">Loa </w:t>
        </w:r>
        <w:proofErr w:type="spellStart"/>
        <w:r w:rsidR="00E024D3" w:rsidRPr="00E024D3">
          <w:rPr>
            <w:rFonts w:ascii="Times New Roman" w:hAnsi="Times New Roman" w:cs="Times New Roman"/>
            <w:i/>
          </w:rPr>
          <w:t>loa</w:t>
        </w:r>
        <w:proofErr w:type="spellEnd"/>
        <w:r w:rsidR="00E024D3">
          <w:rPr>
            <w:rFonts w:ascii="Times New Roman" w:hAnsi="Times New Roman" w:cs="Times New Roman"/>
          </w:rPr>
          <w:t xml:space="preserve"> </w:t>
        </w:r>
        <w:proofErr w:type="spellStart"/>
        <w:r w:rsidR="00E024D3">
          <w:rPr>
            <w:rFonts w:ascii="Times New Roman" w:hAnsi="Times New Roman" w:cs="Times New Roman"/>
          </w:rPr>
          <w:t>microfilarial</w:t>
        </w:r>
        <w:proofErr w:type="spellEnd"/>
        <w:r w:rsidR="00E024D3">
          <w:rPr>
            <w:rFonts w:ascii="Times New Roman" w:hAnsi="Times New Roman" w:cs="Times New Roman"/>
          </w:rPr>
          <w:t xml:space="preserve"> densities</w:t>
        </w:r>
      </w:ins>
      <w:del w:id="407" w:author="Michel BOUSSINESQ" w:date="2020-02-03T10:03:00Z">
        <w:r w:rsidR="00D01B4C" w:rsidDel="00E024D3">
          <w:rPr>
            <w:rFonts w:ascii="Times New Roman" w:hAnsi="Times New Roman" w:cs="Times New Roman"/>
          </w:rPr>
          <w:delText>are</w:delText>
        </w:r>
      </w:del>
      <w:r w:rsidR="00D01B4C">
        <w:rPr>
          <w:rFonts w:ascii="Times New Roman" w:hAnsi="Times New Roman" w:cs="Times New Roman"/>
        </w:rPr>
        <w:t xml:space="preserve"> </w:t>
      </w:r>
      <w:ins w:id="408" w:author="Michel BOUSSINESQ" w:date="2020-02-03T10:05:00Z">
        <w:r w:rsidR="00E024D3">
          <w:rPr>
            <w:rFonts w:ascii="Times New Roman" w:hAnsi="Times New Roman" w:cs="Times New Roman"/>
          </w:rPr>
          <w:t xml:space="preserve">are </w:t>
        </w:r>
      </w:ins>
      <w:r w:rsidR="00D01B4C">
        <w:rPr>
          <w:rFonts w:ascii="Times New Roman" w:hAnsi="Times New Roman" w:cs="Times New Roman"/>
        </w:rPr>
        <w:t xml:space="preserve">high enough to preclude safe treatment with </w:t>
      </w:r>
      <w:del w:id="409" w:author="Michel BOUSSINESQ" w:date="2020-02-03T10:05:00Z">
        <w:r w:rsidR="00D01B4C" w:rsidDel="00E024D3">
          <w:rPr>
            <w:rFonts w:ascii="Times New Roman" w:hAnsi="Times New Roman" w:cs="Times New Roman"/>
          </w:rPr>
          <w:delText xml:space="preserve">other </w:delText>
        </w:r>
      </w:del>
      <w:ins w:id="410" w:author="Michel BOUSSINESQ" w:date="2020-02-03T10:05:00Z">
        <w:r w:rsidR="00E024D3">
          <w:rPr>
            <w:rFonts w:ascii="Times New Roman" w:hAnsi="Times New Roman" w:cs="Times New Roman"/>
          </w:rPr>
          <w:t xml:space="preserve">microfilaricidal </w:t>
        </w:r>
      </w:ins>
      <w:r w:rsidR="00D01B4C">
        <w:rPr>
          <w:rFonts w:ascii="Times New Roman" w:hAnsi="Times New Roman" w:cs="Times New Roman"/>
        </w:rPr>
        <w:t>ant</w:t>
      </w:r>
      <w:del w:id="411" w:author="Michel BOUSSINESQ" w:date="2020-02-03T14:16:00Z">
        <w:r w:rsidR="00D01B4C" w:rsidDel="00DD3560">
          <w:rPr>
            <w:rFonts w:ascii="Times New Roman" w:hAnsi="Times New Roman" w:cs="Times New Roman"/>
          </w:rPr>
          <w:delText>i-</w:delText>
        </w:r>
      </w:del>
      <w:r w:rsidR="00D01B4C">
        <w:rPr>
          <w:rFonts w:ascii="Times New Roman" w:hAnsi="Times New Roman" w:cs="Times New Roman"/>
        </w:rPr>
        <w:t>helmintics</w:t>
      </w:r>
      <w:r w:rsidR="0078162C">
        <w:rPr>
          <w:rFonts w:ascii="Times New Roman" w:hAnsi="Times New Roman" w:cs="Times New Roman"/>
        </w:rPr>
        <w:t xml:space="preserve"> such as </w:t>
      </w:r>
      <w:ins w:id="412" w:author="Michel BOUSSINESQ" w:date="2020-02-03T10:05:00Z">
        <w:r w:rsidR="00E024D3">
          <w:rPr>
            <w:rFonts w:ascii="Times New Roman" w:hAnsi="Times New Roman" w:cs="Times New Roman"/>
          </w:rPr>
          <w:t xml:space="preserve">diethylcarbamazine or </w:t>
        </w:r>
      </w:ins>
      <w:r w:rsidR="0078162C">
        <w:rPr>
          <w:rFonts w:ascii="Times New Roman" w:hAnsi="Times New Roman" w:cs="Times New Roman"/>
        </w:rPr>
        <w:t>ivermectin</w:t>
      </w:r>
      <w:r w:rsidR="00D01B4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6&lt;/sup&gt;"},"properties":{"noteIndex":0},"schema":"https://github.com/citation-style-language/schema/raw/master/csl-citation.json"}</w:instrText>
      </w:r>
      <w:r w:rsidR="00D01B4C">
        <w:rPr>
          <w:rFonts w:ascii="Times New Roman" w:hAnsi="Times New Roman" w:cs="Times New Roman"/>
        </w:rPr>
        <w:fldChar w:fldCharType="separate"/>
      </w:r>
      <w:r w:rsidR="00F0550C" w:rsidRPr="00F0550C">
        <w:rPr>
          <w:rFonts w:ascii="Times New Roman" w:hAnsi="Times New Roman" w:cs="Times New Roman"/>
          <w:noProof/>
          <w:vertAlign w:val="superscript"/>
        </w:rPr>
        <w:t>6</w:t>
      </w:r>
      <w:r w:rsidR="00D01B4C">
        <w:rPr>
          <w:rFonts w:ascii="Times New Roman" w:hAnsi="Times New Roman" w:cs="Times New Roman"/>
        </w:rPr>
        <w:fldChar w:fldCharType="end"/>
      </w:r>
      <w:del w:id="413" w:author="Michel BOUSSINESQ" w:date="2020-02-03T10:05:00Z">
        <w:r w:rsidR="00DB592A" w:rsidDel="00E024D3">
          <w:rPr>
            <w:rFonts w:ascii="Times New Roman" w:hAnsi="Times New Roman" w:cs="Times New Roman"/>
          </w:rPr>
          <w:delText>, amongst others</w:delText>
        </w:r>
      </w:del>
      <w:r w:rsidR="00D01B4C">
        <w:rPr>
          <w:rFonts w:ascii="Times New Roman" w:hAnsi="Times New Roman" w:cs="Times New Roman"/>
        </w:rPr>
        <w:t xml:space="preserve">. </w:t>
      </w:r>
    </w:p>
    <w:p w14:paraId="1A935D2D" w14:textId="01C5BC58" w:rsidR="00F0550C" w:rsidRDefault="00DA1DB4" w:rsidP="00682608">
      <w:pPr>
        <w:jc w:val="both"/>
        <w:rPr>
          <w:rFonts w:ascii="Times New Roman" w:hAnsi="Times New Roman" w:cs="Times New Roman"/>
        </w:rPr>
      </w:pPr>
      <w:commentRangeStart w:id="414"/>
      <w:r>
        <w:rPr>
          <w:rFonts w:ascii="Times New Roman" w:hAnsi="Times New Roman" w:cs="Times New Roman"/>
        </w:rPr>
        <w:t xml:space="preserve">Despite this widespread usage, significant uncertainty </w:t>
      </w:r>
      <w:proofErr w:type="gramStart"/>
      <w:r>
        <w:rPr>
          <w:rFonts w:ascii="Times New Roman" w:hAnsi="Times New Roman" w:cs="Times New Roman"/>
        </w:rPr>
        <w:t>still remains</w:t>
      </w:r>
      <w:proofErr w:type="gramEnd"/>
      <w:r>
        <w:rPr>
          <w:rFonts w:ascii="Times New Roman" w:hAnsi="Times New Roman" w:cs="Times New Roman"/>
        </w:rPr>
        <w:t xml:space="preserve"> surrounding the usage of </w:t>
      </w:r>
      <w:commentRangeStart w:id="415"/>
      <w:commentRangeStart w:id="416"/>
      <w:r>
        <w:rPr>
          <w:rFonts w:ascii="Times New Roman" w:hAnsi="Times New Roman" w:cs="Times New Roman"/>
        </w:rPr>
        <w:t>A</w:t>
      </w:r>
      <w:commentRangeEnd w:id="415"/>
      <w:r w:rsidR="00E024D3">
        <w:rPr>
          <w:rStyle w:val="CommentReference"/>
        </w:rPr>
        <w:commentReference w:id="415"/>
      </w:r>
      <w:commentRangeEnd w:id="416"/>
      <w:r w:rsidR="00A03739">
        <w:rPr>
          <w:rStyle w:val="CommentReference"/>
        </w:rPr>
        <w:commentReference w:id="416"/>
      </w:r>
      <w:r>
        <w:rPr>
          <w:rFonts w:ascii="Times New Roman" w:hAnsi="Times New Roman" w:cs="Times New Roman"/>
        </w:rPr>
        <w:t xml:space="preserve">lbendazole. In particular, </w:t>
      </w:r>
      <w:commentRangeEnd w:id="414"/>
      <w:r w:rsidR="006940A7">
        <w:rPr>
          <w:rStyle w:val="CommentReference"/>
        </w:rPr>
        <w:commentReference w:id="414"/>
      </w:r>
      <w:commentRangeStart w:id="417"/>
      <w:r>
        <w:rPr>
          <w:rFonts w:ascii="Times New Roman" w:hAnsi="Times New Roman" w:cs="Times New Roman"/>
        </w:rPr>
        <w:t>whilst therapeutic efficacy has been established for a wide array of helmint</w:t>
      </w:r>
      <w:ins w:id="418" w:author="Michel BOUSSINESQ" w:date="2020-02-03T14:17:00Z">
        <w:r w:rsidR="00DD3560">
          <w:rPr>
            <w:rFonts w:ascii="Times New Roman" w:hAnsi="Times New Roman" w:cs="Times New Roman"/>
          </w:rPr>
          <w:t>h</w:t>
        </w:r>
      </w:ins>
      <w:r>
        <w:rPr>
          <w:rFonts w:ascii="Times New Roman" w:hAnsi="Times New Roman" w:cs="Times New Roman"/>
        </w:rPr>
        <w:t xml:space="preserve">ic parasites, Albendazole’s pharmacokinetics </w:t>
      </w:r>
      <w:del w:id="419" w:author="ACK" w:date="2020-02-05T18:10:00Z">
        <w:r w:rsidDel="00D31D4E">
          <w:rPr>
            <w:rFonts w:ascii="Times New Roman" w:hAnsi="Times New Roman" w:cs="Times New Roman"/>
          </w:rPr>
          <w:delText>(</w:delText>
        </w:r>
      </w:del>
      <w:r>
        <w:rPr>
          <w:rFonts w:ascii="Times New Roman" w:hAnsi="Times New Roman" w:cs="Times New Roman"/>
        </w:rPr>
        <w:t>and those of its pharmacologically active metabolite, Albendazole Sulfoxide</w:t>
      </w:r>
      <w:del w:id="420" w:author="ACK" w:date="2020-02-05T18:10:00Z">
        <w:r w:rsidDel="00D31D4E">
          <w:rPr>
            <w:rFonts w:ascii="Times New Roman" w:hAnsi="Times New Roman" w:cs="Times New Roman"/>
          </w:rPr>
          <w:delText>)</w:delText>
        </w:r>
      </w:del>
      <w:r>
        <w:rPr>
          <w:rFonts w:ascii="Times New Roman" w:hAnsi="Times New Roman" w:cs="Times New Roman"/>
        </w:rPr>
        <w:t xml:space="preserve"> are characterised by extensive inter</w:t>
      </w:r>
      <w:ins w:id="421" w:author="Michel BOUSSINESQ" w:date="2020-02-03T10:08:00Z">
        <w:r w:rsidR="00E024D3">
          <w:rPr>
            <w:rFonts w:ascii="Times New Roman" w:hAnsi="Times New Roman" w:cs="Times New Roman"/>
          </w:rPr>
          <w:t>-</w:t>
        </w:r>
      </w:ins>
      <w:r>
        <w:rPr>
          <w:rFonts w:ascii="Times New Roman" w:hAnsi="Times New Roman" w:cs="Times New Roman"/>
        </w:rPr>
        <w:t xml:space="preserve"> and intra-individual variation.</w:t>
      </w:r>
      <w:commentRangeEnd w:id="417"/>
      <w:r w:rsidR="005B32EF">
        <w:rPr>
          <w:rStyle w:val="CommentReference"/>
        </w:rPr>
        <w:commentReference w:id="417"/>
      </w:r>
      <w:r>
        <w:rPr>
          <w:rFonts w:ascii="Times New Roman" w:hAnsi="Times New Roman" w:cs="Times New Roman"/>
        </w:rPr>
        <w:t xml:space="preserve"> This variation has been consistently observed across a wide range of studies (see </w:t>
      </w:r>
      <w:r w:rsidR="0032423A">
        <w:rPr>
          <w:rFonts w:ascii="Times New Roman" w:hAnsi="Times New Roman" w:cs="Times New Roman"/>
        </w:rPr>
        <w:t>Jung Cook, 2012</w:t>
      </w:r>
      <w:r>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Pr>
          <w:rFonts w:ascii="Times New Roman" w:hAnsi="Times New Roman" w:cs="Times New Roman"/>
        </w:rPr>
        <w:fldChar w:fldCharType="end"/>
      </w:r>
      <w:r>
        <w:rPr>
          <w:rFonts w:ascii="Times New Roman" w:hAnsi="Times New Roman" w:cs="Times New Roman"/>
        </w:rPr>
        <w:t xml:space="preserve"> for a review and its implications for treatment), with the phenomenon </w:t>
      </w:r>
      <w:r w:rsidR="00D86D4B">
        <w:rPr>
          <w:rFonts w:ascii="Times New Roman" w:hAnsi="Times New Roman" w:cs="Times New Roman"/>
        </w:rPr>
        <w:t xml:space="preserve">typically attributed to </w:t>
      </w:r>
      <w:r w:rsidR="00755475">
        <w:rPr>
          <w:rFonts w:ascii="Times New Roman" w:hAnsi="Times New Roman" w:cs="Times New Roman"/>
        </w:rPr>
        <w:t xml:space="preserve">a combination of </w:t>
      </w:r>
      <w:r>
        <w:rPr>
          <w:rFonts w:ascii="Times New Roman" w:hAnsi="Times New Roman" w:cs="Times New Roman"/>
        </w:rPr>
        <w:t>the drug’s</w:t>
      </w:r>
      <w:r w:rsidR="00D86D4B">
        <w:rPr>
          <w:rFonts w:ascii="Times New Roman" w:hAnsi="Times New Roman" w:cs="Times New Roman"/>
        </w:rPr>
        <w:t xml:space="preserve"> limited solubility </w:t>
      </w:r>
      <w:r w:rsidR="00755475">
        <w:rPr>
          <w:rFonts w:ascii="Times New Roman" w:hAnsi="Times New Roman" w:cs="Times New Roman"/>
        </w:rPr>
        <w:t xml:space="preserve">in the gastrointestinal tract </w:t>
      </w:r>
      <w:r w:rsidR="00D86D4B">
        <w:rPr>
          <w:rFonts w:ascii="Times New Roman" w:hAnsi="Times New Roman" w:cs="Times New Roman"/>
        </w:rPr>
        <w:t xml:space="preserve">and extensive </w:t>
      </w:r>
      <w:r>
        <w:rPr>
          <w:rFonts w:ascii="Times New Roman" w:hAnsi="Times New Roman" w:cs="Times New Roman"/>
        </w:rPr>
        <w:t xml:space="preserve">first-pass </w:t>
      </w:r>
      <w:r w:rsidR="00D86D4B">
        <w:rPr>
          <w:rFonts w:ascii="Times New Roman" w:hAnsi="Times New Roman" w:cs="Times New Roman"/>
        </w:rPr>
        <w:t>metabolism by the liver</w:t>
      </w:r>
      <w:r w:rsidR="00755475">
        <w:rPr>
          <w:rFonts w:ascii="Times New Roman" w:hAnsi="Times New Roman" w:cs="Times New Roman"/>
        </w:rPr>
        <w:t xml:space="preserve"> </w:t>
      </w:r>
      <w:r>
        <w:rPr>
          <w:rFonts w:ascii="Times New Roman" w:hAnsi="Times New Roman" w:cs="Times New Roman"/>
        </w:rPr>
        <w:t>(</w:t>
      </w:r>
      <w:r w:rsidR="002052D0">
        <w:rPr>
          <w:rFonts w:ascii="Times New Roman" w:hAnsi="Times New Roman" w:cs="Times New Roman"/>
        </w:rPr>
        <w:t xml:space="preserve">responsible for converting </w:t>
      </w:r>
      <w:r>
        <w:rPr>
          <w:rFonts w:ascii="Times New Roman" w:hAnsi="Times New Roman" w:cs="Times New Roman"/>
        </w:rPr>
        <w:t xml:space="preserve">Albendazole to Albendazole Sulfoxide) </w:t>
      </w:r>
      <w:r w:rsidR="00755475">
        <w:rPr>
          <w:rFonts w:ascii="Times New Roman" w:hAnsi="Times New Roman" w:cs="Times New Roman"/>
        </w:rPr>
        <w:t xml:space="preserve">– in turn, this variation is </w:t>
      </w:r>
      <w:r w:rsidR="002B17F2">
        <w:rPr>
          <w:rFonts w:ascii="Times New Roman" w:hAnsi="Times New Roman" w:cs="Times New Roman"/>
        </w:rPr>
        <w:t>thought to contribute to the failure of cure in some patients treated</w:t>
      </w:r>
      <w:r w:rsidR="00AF3C7D">
        <w:rPr>
          <w:rFonts w:ascii="Times New Roman" w:hAnsi="Times New Roman" w:cs="Times New Roman"/>
        </w:rPr>
        <w:t xml:space="preserve"> for diseases such as neurocysticercosis</w:t>
      </w:r>
      <w:r w:rsidR="00D86D4B">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sidR="00D86D4B">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sidR="00D86D4B">
        <w:rPr>
          <w:rFonts w:ascii="Times New Roman" w:hAnsi="Times New Roman" w:cs="Times New Roman"/>
        </w:rPr>
        <w:fldChar w:fldCharType="end"/>
      </w:r>
      <w:r w:rsidR="00755475">
        <w:rPr>
          <w:rFonts w:ascii="Times New Roman" w:hAnsi="Times New Roman" w:cs="Times New Roman"/>
        </w:rPr>
        <w:t>. F</w:t>
      </w:r>
      <w:r w:rsidR="00AF3C7D">
        <w:rPr>
          <w:rFonts w:ascii="Times New Roman" w:hAnsi="Times New Roman" w:cs="Times New Roman"/>
        </w:rPr>
        <w:t xml:space="preserve">or example, whilst some patients typically require only </w:t>
      </w:r>
      <w:commentRangeStart w:id="422"/>
      <w:r w:rsidR="00AF3C7D">
        <w:rPr>
          <w:rFonts w:ascii="Times New Roman" w:hAnsi="Times New Roman" w:cs="Times New Roman"/>
        </w:rPr>
        <w:t>one course of treatment, others require multiple treatment regimen</w:t>
      </w:r>
      <w:commentRangeEnd w:id="422"/>
      <w:r w:rsidR="00D31D4E">
        <w:rPr>
          <w:rStyle w:val="CommentReference"/>
        </w:rPr>
        <w:commentReference w:id="422"/>
      </w:r>
      <w:r w:rsidR="00AF3C7D">
        <w:rPr>
          <w:rFonts w:ascii="Times New Roman" w:hAnsi="Times New Roman" w:cs="Times New Roman"/>
        </w:rPr>
        <w:t>, and in a limited number of instances, failure of treatment has also been observed</w:t>
      </w:r>
      <w:r w:rsidR="00AB4978">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mendeley":{"formattedCitation":"&lt;sup&gt;8,9&lt;/sup&gt;","plainTextFormattedCitation":"8,9","previouslyFormattedCitation":"&lt;sup&gt;8,9&lt;/sup&gt;"},"properties":{"noteIndex":0},"schema":"https://github.com/citation-style-language/schema/raw/master/csl-citation.json"}</w:instrText>
      </w:r>
      <w:r w:rsidR="00AB4978">
        <w:rPr>
          <w:rFonts w:ascii="Times New Roman" w:hAnsi="Times New Roman" w:cs="Times New Roman"/>
        </w:rPr>
        <w:fldChar w:fldCharType="separate"/>
      </w:r>
      <w:r w:rsidR="00F0550C" w:rsidRPr="00F0550C">
        <w:rPr>
          <w:rFonts w:ascii="Times New Roman" w:hAnsi="Times New Roman" w:cs="Times New Roman"/>
          <w:noProof/>
          <w:vertAlign w:val="superscript"/>
        </w:rPr>
        <w:t>8,9</w:t>
      </w:r>
      <w:r w:rsidR="00AB4978">
        <w:rPr>
          <w:rFonts w:ascii="Times New Roman" w:hAnsi="Times New Roman" w:cs="Times New Roman"/>
        </w:rPr>
        <w:fldChar w:fldCharType="end"/>
      </w:r>
      <w:r w:rsidR="00D86D4B">
        <w:rPr>
          <w:rFonts w:ascii="Times New Roman" w:hAnsi="Times New Roman" w:cs="Times New Roman"/>
        </w:rPr>
        <w:t>.</w:t>
      </w:r>
      <w:r w:rsidR="00AF3C7D">
        <w:rPr>
          <w:rFonts w:ascii="Times New Roman" w:hAnsi="Times New Roman" w:cs="Times New Roman"/>
        </w:rPr>
        <w:t xml:space="preserve"> </w:t>
      </w:r>
      <w:r>
        <w:rPr>
          <w:rFonts w:ascii="Times New Roman" w:hAnsi="Times New Roman" w:cs="Times New Roman"/>
        </w:rPr>
        <w:t>This variation in outcomes observed in clinical settings has also been seen in field studies</w:t>
      </w:r>
      <w:r w:rsidR="00F0550C">
        <w:rPr>
          <w:rFonts w:ascii="Times New Roman" w:hAnsi="Times New Roman" w:cs="Times New Roman"/>
        </w:rPr>
        <w:fldChar w:fldCharType="begin" w:fldLock="1"/>
      </w:r>
      <w:r w:rsidR="00A479A6">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lt;sup&gt;10&lt;/sup&gt;","plainTextFormattedCitation":"10","previouslyFormattedCitation":"&lt;sup&gt;10&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10</w:t>
      </w:r>
      <w:r w:rsidR="00F0550C">
        <w:rPr>
          <w:rFonts w:ascii="Times New Roman" w:hAnsi="Times New Roman" w:cs="Times New Roman"/>
        </w:rPr>
        <w:fldChar w:fldCharType="end"/>
      </w:r>
      <w:r>
        <w:rPr>
          <w:rFonts w:ascii="Times New Roman" w:hAnsi="Times New Roman" w:cs="Times New Roman"/>
        </w:rPr>
        <w:t xml:space="preserve">, where </w:t>
      </w:r>
      <w:r w:rsidR="00F0550C">
        <w:rPr>
          <w:rFonts w:ascii="Times New Roman" w:hAnsi="Times New Roman" w:cs="Times New Roman"/>
        </w:rPr>
        <w:t xml:space="preserve">for example, cure rates for infection with hookworm </w:t>
      </w:r>
      <w:r w:rsidR="00712686">
        <w:rPr>
          <w:rFonts w:ascii="Times New Roman" w:hAnsi="Times New Roman" w:cs="Times New Roman"/>
        </w:rPr>
        <w:t xml:space="preserve">treated using the drug </w:t>
      </w:r>
      <w:r w:rsidR="00F0550C">
        <w:rPr>
          <w:rFonts w:ascii="Times New Roman" w:hAnsi="Times New Roman" w:cs="Times New Roman"/>
        </w:rPr>
        <w:t xml:space="preserve">have been observed to vary from 53% to 95% </w:t>
      </w:r>
      <w:r w:rsidR="009B445D">
        <w:rPr>
          <w:rFonts w:ascii="Times New Roman" w:hAnsi="Times New Roman" w:cs="Times New Roman"/>
        </w:rPr>
        <w:t>across</w:t>
      </w:r>
      <w:r w:rsidR="00F0550C">
        <w:rPr>
          <w:rFonts w:ascii="Times New Roman" w:hAnsi="Times New Roman" w:cs="Times New Roman"/>
        </w:rPr>
        <w:t xml:space="preserve"> different communities</w:t>
      </w:r>
      <w:r w:rsidR="009B445D">
        <w:rPr>
          <w:rFonts w:ascii="Times New Roman" w:hAnsi="Times New Roman" w:cs="Times New Roman"/>
        </w:rPr>
        <w:t xml:space="preserve"> in Ghana</w:t>
      </w:r>
      <w:r w:rsidR="00F0550C">
        <w:rPr>
          <w:rFonts w:ascii="Times New Roman" w:hAnsi="Times New Roman" w:cs="Times New Roman"/>
        </w:rPr>
        <w:t xml:space="preserve">. </w:t>
      </w:r>
      <w:commentRangeStart w:id="423"/>
      <w:r w:rsidR="009B445D">
        <w:rPr>
          <w:rFonts w:ascii="Times New Roman" w:hAnsi="Times New Roman" w:cs="Times New Roman"/>
        </w:rPr>
        <w:t xml:space="preserve">Similar variability in Albendazole’s efficacy has </w:t>
      </w:r>
      <w:r w:rsidR="00A479A6">
        <w:rPr>
          <w:rFonts w:ascii="Times New Roman" w:hAnsi="Times New Roman" w:cs="Times New Roman"/>
        </w:rPr>
        <w:t xml:space="preserve">also </w:t>
      </w:r>
      <w:r w:rsidR="009B445D">
        <w:rPr>
          <w:rFonts w:ascii="Times New Roman" w:hAnsi="Times New Roman" w:cs="Times New Roman"/>
        </w:rPr>
        <w:t>been observed for programmes treating lymphatic filariasis in the Democratic Republic of Congo</w:t>
      </w:r>
      <w:r w:rsidR="00A479A6">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{"citationItems":[{"id":"ITEM-1","itemData":{"DOI":"10.1016/S1473-3099(17)30175-5","ISSN":"1473-3099","abstract":"Background The standard treatment strategy of mass drug administration\nwith ivermectin plus albendazole for lymphatic filariasis cannot be\napplied in central Africa, because of the risk of serious adverse events\nin people with high Loa loa microfilaraemia. Thus, alternative\nstrategies are needed. We investigated one such alternative strategy for\nmass drug administration for elimination of lymphatic filariasis and\nsoil-transmitted helminth infections in Republic of the Congo.\nMethods In 2012, we started a 3 year community trial of biannual mass\nadministration of albendazole in a village in Republic of the Congo. All\nvolunteering inhabitants aged 2 years or older were offered albendazole\n(400 mg) every 6 months. Infection with Wuchereria bancrofti was\ndiagnosed with a rapid card immunochromatographic test for antigenaemia.\nPeople with antigenaemia were tested for microfilaraemia by night blood\nsmears. Individuals were also tested for soil-transmitted helminth\ninfections (ie, hookworm, Ascaris lumbricoides, Trichuris trichiura)\nwith the Kato-Katz method. Assessment surveys were done at 12, 24, and\n36 months. The main outcome measure was change in infection rates from\nbaseline to year 3.\nFindings Therapeutic coverage was more than 80% in all six rounds of\nmass administration of albendazole. Between 2012 and 2015, W bancrofti\nantigenaemia and microfilaraemia rates in the community fell\nsignificantly, from 17.3% (95% CI 14.7-20.0) to 4.7% (3.3-6.6;\np&lt;0.0001) and from 5.3% (3.9-7.1) to 0.3% (0.1-1.2; p&lt;0.0001),\nrespectively. The geometric mean microfilaria count in microfilaraemic\npeople fell from 199.4 (120.4-330.5) per mL in 2012 to 39.1 (95% CIs\nnot computed) per mL in 2015 (p=0.0095). Hookworm infection was\nundetectable after 1 year. Between 2012 and 2015, the number of A\nlumbricoides eggs expelled per g of faeces fell from 9844.6 (82090-11\n480.0) to 7244 (3407-11142; p&lt;00001), and of T trichiura eggs from 11074\n(878.5-1336.3) to 366.0 (255.7-4762; p&lt;0.0001).\nInterpretation Our findings strongly support WHO's provisional strategy\nof biannual mass administration of albendazole to eliminate lymphatic\nfilariasis in areas where loiasis is co-endemic and ivermectin cannot be\nsafely mass administered.","author":[{"dropping-particle":"","family":"Pion","given":"Sebastien D S","non-dropping-particle":"","parse-names":false,"suffix":""},{"dropping-particle":"","family":"Chesnais","given":"Cedric B","non-dropping-particle":"","parse-names":false,"suffix":""},{"dropping-particle":"","family":"Weil","given":"Gary J","non-dropping-particle":"","parse-names":false,"suffix":""},{"dropping-particle":"","family":"Fischer","given":"Peter U","non-dropping-particle":"","parse-names":false,"suffix":""},{"dropping-particle":"","family":"Missamou","given":"Francois","non-dropping-particle":"","parse-names":false,"suffix":""},{"dropping-particle":"","family":"Boussinesq","given":"Michel","non-dropping-particle":"","parse-names":false,"suffix":""}],"container-title":"LANCET INFECTIOUS DISEASES","id":"ITEM-1","issue":"7","issued":{"date-parts":[["2017","7"]]},"page":"763-769","publisher":"ELSEVIER SCI LTD","publisher-place":"THE BOULEVARD, LANGFORD LANE, KIDLINGTON, OXFORD OX5 1GB, OXON, ENGLAND","title":"Effect of 3 years of biannual mass drug administration with albendazole on lymphatic filariasis and soil-transmitted helminth infections: a community-based study in Republic of the Congo","type":"article-journal","volume":"17"},"uris":["http://www.mendeley.com/documents/?uuid=e7267ce4-9332-4f88-a0b0-e61bfd31046b"]}],"mendeley":{"formattedCitation":"&lt;sup&gt;11&lt;/sup&gt;","plainTextFormattedCitation":"11","previouslyFormattedCitation":"&lt;sup&gt;11&lt;/sup&gt;"},"properties":{"noteIndex":0},"schema":"https://github.com/citation-style-language/schema/raw/master/csl-citation.json"}</w:instrText>
      </w:r>
      <w:r w:rsidR="00A479A6">
        <w:rPr>
          <w:rFonts w:ascii="Times New Roman" w:hAnsi="Times New Roman" w:cs="Times New Roman"/>
        </w:rPr>
        <w:fldChar w:fldCharType="separate"/>
      </w:r>
      <w:r w:rsidR="00A479A6" w:rsidRPr="00A479A6">
        <w:rPr>
          <w:rFonts w:ascii="Times New Roman" w:hAnsi="Times New Roman" w:cs="Times New Roman"/>
          <w:noProof/>
          <w:vertAlign w:val="superscript"/>
        </w:rPr>
        <w:t>11</w:t>
      </w:r>
      <w:r w:rsidR="00A479A6">
        <w:rPr>
          <w:rFonts w:ascii="Times New Roman" w:hAnsi="Times New Roman" w:cs="Times New Roman"/>
        </w:rPr>
        <w:fldChar w:fldCharType="end"/>
      </w:r>
      <w:commentRangeEnd w:id="423"/>
      <w:r w:rsidR="00954E35">
        <w:rPr>
          <w:rStyle w:val="CommentReference"/>
        </w:rPr>
        <w:commentReference w:id="423"/>
      </w:r>
      <w:r w:rsidR="00A479A6">
        <w:rPr>
          <w:rFonts w:ascii="Times New Roman" w:hAnsi="Times New Roman" w:cs="Times New Roman"/>
        </w:rPr>
        <w:t xml:space="preserve">. </w:t>
      </w:r>
    </w:p>
    <w:p w14:paraId="226A3DAC" w14:textId="77777777" w:rsidR="00DB592A" w:rsidRDefault="00AB4978" w:rsidP="00682608">
      <w:pPr>
        <w:jc w:val="both"/>
        <w:rPr>
          <w:rFonts w:ascii="Times New Roman" w:hAnsi="Times New Roman" w:cs="Times New Roman"/>
        </w:rPr>
      </w:pPr>
      <w:commentRangeStart w:id="424"/>
      <w:r>
        <w:rPr>
          <w:rFonts w:ascii="Times New Roman" w:hAnsi="Times New Roman" w:cs="Times New Roman"/>
        </w:rPr>
        <w:t xml:space="preserve">Whilst numerous </w:t>
      </w:r>
      <w:r w:rsidR="00755475">
        <w:rPr>
          <w:rFonts w:ascii="Times New Roman" w:hAnsi="Times New Roman" w:cs="Times New Roman"/>
        </w:rPr>
        <w:t>factors associated with this</w:t>
      </w:r>
      <w:r>
        <w:rPr>
          <w:rFonts w:ascii="Times New Roman" w:hAnsi="Times New Roman" w:cs="Times New Roman"/>
        </w:rPr>
        <w:t xml:space="preserve"> </w:t>
      </w:r>
      <w:r w:rsidR="00755475">
        <w:rPr>
          <w:rFonts w:ascii="Times New Roman" w:hAnsi="Times New Roman" w:cs="Times New Roman"/>
        </w:rPr>
        <w:t xml:space="preserve">variation </w:t>
      </w:r>
      <w:r>
        <w:rPr>
          <w:rFonts w:ascii="Times New Roman" w:hAnsi="Times New Roman" w:cs="Times New Roman"/>
        </w:rPr>
        <w:t>ha</w:t>
      </w:r>
      <w:r w:rsidR="00755475">
        <w:rPr>
          <w:rFonts w:ascii="Times New Roman" w:hAnsi="Times New Roman" w:cs="Times New Roman"/>
        </w:rPr>
        <w:t>ve</w:t>
      </w:r>
      <w:r>
        <w:rPr>
          <w:rFonts w:ascii="Times New Roman" w:hAnsi="Times New Roman" w:cs="Times New Roman"/>
        </w:rPr>
        <w:t xml:space="preserve"> been </w:t>
      </w:r>
      <w:r w:rsidR="00B67434">
        <w:rPr>
          <w:rFonts w:ascii="Times New Roman" w:hAnsi="Times New Roman" w:cs="Times New Roman"/>
        </w:rPr>
        <w:t xml:space="preserve">explored </w:t>
      </w:r>
      <w:r>
        <w:rPr>
          <w:rFonts w:ascii="Times New Roman" w:hAnsi="Times New Roman" w:cs="Times New Roman"/>
        </w:rPr>
        <w:t>in the literature</w:t>
      </w:r>
      <w:r w:rsidR="00755475">
        <w:rPr>
          <w:rFonts w:ascii="Times New Roman" w:hAnsi="Times New Roman" w:cs="Times New Roman"/>
        </w:rPr>
        <w:t>, our understanding remains, for the most part,</w:t>
      </w:r>
      <w:r>
        <w:rPr>
          <w:rFonts w:ascii="Times New Roman" w:hAnsi="Times New Roman" w:cs="Times New Roman"/>
        </w:rPr>
        <w:t xml:space="preserve"> </w:t>
      </w:r>
      <w:r w:rsidR="00755475">
        <w:rPr>
          <w:rFonts w:ascii="Times New Roman" w:hAnsi="Times New Roman" w:cs="Times New Roman"/>
        </w:rPr>
        <w:t xml:space="preserve">incomplete. </w:t>
      </w:r>
      <w:commentRangeEnd w:id="424"/>
      <w:r w:rsidR="00D31D4E">
        <w:rPr>
          <w:rStyle w:val="CommentReference"/>
        </w:rPr>
        <w:commentReference w:id="424"/>
      </w:r>
      <w:r w:rsidR="00755475">
        <w:rPr>
          <w:rFonts w:ascii="Times New Roman" w:hAnsi="Times New Roman" w:cs="Times New Roman"/>
        </w:rPr>
        <w:t>A</w:t>
      </w:r>
      <w:r w:rsidR="00DB592A">
        <w:rPr>
          <w:rFonts w:ascii="Times New Roman" w:hAnsi="Times New Roman" w:cs="Times New Roman"/>
        </w:rPr>
        <w:t xml:space="preserve"> number of studies have </w:t>
      </w:r>
      <w:r w:rsidR="00B67434">
        <w:rPr>
          <w:rFonts w:ascii="Times New Roman" w:hAnsi="Times New Roman" w:cs="Times New Roman"/>
        </w:rPr>
        <w:t>examined</w:t>
      </w:r>
      <w:r w:rsidR="00DB592A">
        <w:rPr>
          <w:rFonts w:ascii="Times New Roman" w:hAnsi="Times New Roman" w:cs="Times New Roman"/>
        </w:rPr>
        <w:t xml:space="preserve"> the influence of different </w:t>
      </w:r>
      <w:r w:rsidR="00755475">
        <w:rPr>
          <w:rFonts w:ascii="Times New Roman" w:hAnsi="Times New Roman" w:cs="Times New Roman"/>
        </w:rPr>
        <w:t>drivers</w:t>
      </w:r>
      <w:r w:rsidR="00DB592A">
        <w:rPr>
          <w:rFonts w:ascii="Times New Roman" w:hAnsi="Times New Roman" w:cs="Times New Roman"/>
        </w:rPr>
        <w:t>, including sex</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12</w:t>
      </w:r>
      <w:r w:rsidR="00DB592A">
        <w:rPr>
          <w:rFonts w:ascii="Times New Roman" w:hAnsi="Times New Roman" w:cs="Times New Roman"/>
        </w:rPr>
        <w:fldChar w:fldCharType="end"/>
      </w:r>
      <w:r w:rsidR="00DB592A">
        <w:rPr>
          <w:rFonts w:ascii="Times New Roman" w:hAnsi="Times New Roman" w:cs="Times New Roman"/>
        </w:rPr>
        <w:t>, co-administered drugs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13,14&lt;/sup&gt;","plainTextFormattedCitation":"13,14","previouslyFormattedCitation":"&lt;sup&gt;13,14&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13,14</w:t>
      </w:r>
      <w:r w:rsidR="00DB592A">
        <w:rPr>
          <w:rFonts w:ascii="Times New Roman" w:hAnsi="Times New Roman" w:cs="Times New Roman"/>
        </w:rPr>
        <w:fldChar w:fldCharType="end"/>
      </w:r>
      <w:r w:rsidR="00DB592A">
        <w:rPr>
          <w:rFonts w:ascii="Times New Roman" w:hAnsi="Times New Roman" w:cs="Times New Roman"/>
        </w:rPr>
        <w:t>, delivery of the dose alongside a fatty meal</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15,16&lt;/sup&gt;","plainTextFormattedCitation":"15,16","previouslyFormattedCitation":"&lt;sup&gt;15,16&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15,16</w:t>
      </w:r>
      <w:r w:rsidR="00DB592A">
        <w:rPr>
          <w:rFonts w:ascii="Times New Roman" w:hAnsi="Times New Roman" w:cs="Times New Roman"/>
        </w:rPr>
        <w:fldChar w:fldCharType="end"/>
      </w:r>
      <w:r w:rsidR="00DB592A">
        <w:rPr>
          <w:rFonts w:ascii="Times New Roman" w:hAnsi="Times New Roman" w:cs="Times New Roman"/>
        </w:rPr>
        <w:t xml:space="preserve"> and infection status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17&lt;/sup&gt;","plainTextFormattedCitation":"17","previouslyFormattedCitation":"&lt;sup&gt;17&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17</w:t>
      </w:r>
      <w:r w:rsidR="00DB592A">
        <w:rPr>
          <w:rFonts w:ascii="Times New Roman" w:hAnsi="Times New Roman" w:cs="Times New Roman"/>
        </w:rPr>
        <w:fldChar w:fldCharType="end"/>
      </w:r>
      <w:r w:rsidR="00DB592A">
        <w:rPr>
          <w:rFonts w:ascii="Times New Roman" w:hAnsi="Times New Roman" w:cs="Times New Roman"/>
        </w:rPr>
        <w:t xml:space="preserve"> on the pharmacokinetic profile of Albendazole and/or Albendazole Sulfoxide</w:t>
      </w:r>
      <w:r w:rsidR="00755475">
        <w:rPr>
          <w:rFonts w:ascii="Times New Roman" w:hAnsi="Times New Roman" w:cs="Times New Roman"/>
        </w:rPr>
        <w:t>. Frequently</w:t>
      </w:r>
      <w:r w:rsidR="00DB592A">
        <w:rPr>
          <w:rFonts w:ascii="Times New Roman" w:hAnsi="Times New Roman" w:cs="Times New Roman"/>
        </w:rPr>
        <w:t xml:space="preserve"> however, these studies have focussed on only a single factor, and</w:t>
      </w:r>
      <w:r w:rsidR="00DB592A" w:rsidRPr="00DB592A">
        <w:rPr>
          <w:rFonts w:ascii="Times New Roman" w:hAnsi="Times New Roman" w:cs="Times New Roman"/>
        </w:rPr>
        <w:t xml:space="preserve"> </w:t>
      </w:r>
      <w:r w:rsidR="00DB592A">
        <w:rPr>
          <w:rFonts w:ascii="Times New Roman" w:hAnsi="Times New Roman" w:cs="Times New Roman"/>
        </w:rPr>
        <w:t xml:space="preserve">so a systematic understanding of the exact determinants and drivers of this variation, their comparative impact, and whether they interact with one-another, remains outstanding. A better understanding of these factors is important given Albendazole’s usage around the world in programmatic contexts characterised by infrequent delivery (typically annually or biannually) of </w:t>
      </w:r>
      <w:r w:rsidR="00712686">
        <w:rPr>
          <w:rFonts w:ascii="Times New Roman" w:hAnsi="Times New Roman" w:cs="Times New Roman"/>
        </w:rPr>
        <w:t xml:space="preserve">only </w:t>
      </w:r>
      <w:r w:rsidR="00DB592A">
        <w:rPr>
          <w:rFonts w:ascii="Times New Roman" w:hAnsi="Times New Roman" w:cs="Times New Roman"/>
        </w:rPr>
        <w:t xml:space="preserve">a single dose. Insight into mechanisms by which to optimise the </w:t>
      </w:r>
      <w:r w:rsidR="00755475">
        <w:rPr>
          <w:rFonts w:ascii="Times New Roman" w:hAnsi="Times New Roman" w:cs="Times New Roman"/>
        </w:rPr>
        <w:t xml:space="preserve">pharmacokinetic profile of Albendazole delivered in this context could therefore have significant public health relevance. </w:t>
      </w:r>
    </w:p>
    <w:p w14:paraId="60CCBD68" w14:textId="77777777" w:rsidR="00682608" w:rsidRPr="00E76F43" w:rsidRDefault="00682608" w:rsidP="0078162C">
      <w:pPr>
        <w:jc w:val="both"/>
        <w:rPr>
          <w:rFonts w:ascii="Times New Roman" w:hAnsi="Times New Roman" w:cs="Times New Roman"/>
          <w:b/>
        </w:rPr>
      </w:pPr>
      <w:r>
        <w:rPr>
          <w:rFonts w:ascii="Times New Roman" w:hAnsi="Times New Roman" w:cs="Times New Roman"/>
        </w:rPr>
        <w:t xml:space="preserve">Motivated by these outstanding questions, we conducted a systematic review of the literature </w:t>
      </w:r>
      <w:proofErr w:type="gramStart"/>
      <w:r>
        <w:rPr>
          <w:rFonts w:ascii="Times New Roman" w:hAnsi="Times New Roman" w:cs="Times New Roman"/>
        </w:rPr>
        <w:t>in order to</w:t>
      </w:r>
      <w:proofErr w:type="gramEnd"/>
      <w:r>
        <w:rPr>
          <w:rFonts w:ascii="Times New Roman" w:hAnsi="Times New Roman" w:cs="Times New Roman"/>
        </w:rPr>
        <w:t xml:space="preserve"> identify references containing temporally disaggregated information on Albendazole and/or Albendazole Sulfoxide concentrations in the blood following treatment with a </w:t>
      </w:r>
      <w:commentRangeStart w:id="425"/>
      <w:r>
        <w:rPr>
          <w:rFonts w:ascii="Times New Roman" w:hAnsi="Times New Roman" w:cs="Times New Roman"/>
        </w:rPr>
        <w:t>single oral dose</w:t>
      </w:r>
      <w:commentRangeEnd w:id="425"/>
      <w:r w:rsidR="005907DE">
        <w:rPr>
          <w:rStyle w:val="CommentReference"/>
        </w:rPr>
        <w:commentReference w:id="425"/>
      </w:r>
      <w:r>
        <w:rPr>
          <w:rFonts w:ascii="Times New Roman" w:hAnsi="Times New Roman" w:cs="Times New Roman"/>
        </w:rPr>
        <w:t>. To this data, we fit a pharmacokinetic model of Albendazole and Albendazole Sulfoxide’s dynamics that captures key phenomena associated with the drug’s metabolism, including extensive first-pass metabolism</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18</w:t>
      </w:r>
      <w:r w:rsidR="006352B0">
        <w:rPr>
          <w:rFonts w:ascii="Times New Roman" w:hAnsi="Times New Roman" w:cs="Times New Roman"/>
        </w:rPr>
        <w:fldChar w:fldCharType="end"/>
      </w:r>
      <w:r>
        <w:rPr>
          <w:rFonts w:ascii="Times New Roman" w:hAnsi="Times New Roman" w:cs="Times New Roman"/>
        </w:rPr>
        <w:t xml:space="preserve"> and its </w:t>
      </w:r>
      <w:r w:rsidR="004F2955">
        <w:rPr>
          <w:rFonts w:ascii="Times New Roman" w:hAnsi="Times New Roman" w:cs="Times New Roman"/>
        </w:rPr>
        <w:t xml:space="preserve">established </w:t>
      </w:r>
      <w:r>
        <w:rPr>
          <w:rFonts w:ascii="Times New Roman" w:hAnsi="Times New Roman" w:cs="Times New Roman"/>
        </w:rPr>
        <w:t>low bioavailability</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lt;sup&gt;19&lt;/sup&gt;","plainTextFormattedCitation":"19","previouslyFormattedCitation":"&lt;sup&gt;19&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19</w:t>
      </w:r>
      <w:r w:rsidR="006352B0">
        <w:rPr>
          <w:rFonts w:ascii="Times New Roman" w:hAnsi="Times New Roman" w:cs="Times New Roman"/>
        </w:rPr>
        <w:fldChar w:fldCharType="end"/>
      </w:r>
      <w:r>
        <w:rPr>
          <w:rFonts w:ascii="Times New Roman" w:hAnsi="Times New Roman" w:cs="Times New Roman"/>
        </w:rPr>
        <w:t xml:space="preserve">. We fit this model to data collated as part of the systematic review </w:t>
      </w:r>
      <w:proofErr w:type="gramStart"/>
      <w:r>
        <w:rPr>
          <w:rFonts w:ascii="Times New Roman" w:hAnsi="Times New Roman" w:cs="Times New Roman"/>
        </w:rPr>
        <w:t>in order to</w:t>
      </w:r>
      <w:proofErr w:type="gramEnd"/>
      <w:r>
        <w:rPr>
          <w:rFonts w:ascii="Times New Roman" w:hAnsi="Times New Roman" w:cs="Times New Roman"/>
        </w:rPr>
        <w:t xml:space="preserve"> infer key pharmacokinetic parameters, including Albendazole </w:t>
      </w:r>
      <w:r>
        <w:rPr>
          <w:rFonts w:ascii="Times New Roman" w:hAnsi="Times New Roman" w:cs="Times New Roman"/>
        </w:rPr>
        <w:lastRenderedPageBreak/>
        <w:t xml:space="preserve">bioavailability, Albendazole Sulfoxide half-life, AUC and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We then relate these parameter estimates to characteristics of the patient populations being treated and the treatment regimen they received. In doing so, we provide new insight into the drivers of the extensive variation observed </w:t>
      </w:r>
      <w:r w:rsidR="00D86D4B">
        <w:rPr>
          <w:rFonts w:ascii="Times New Roman" w:hAnsi="Times New Roman" w:cs="Times New Roman"/>
        </w:rPr>
        <w:t>across</w:t>
      </w:r>
      <w:r>
        <w:rPr>
          <w:rFonts w:ascii="Times New Roman" w:hAnsi="Times New Roman" w:cs="Times New Roman"/>
        </w:rPr>
        <w:t xml:space="preserve"> Albendazole pharmacokinetic studies and provide </w:t>
      </w:r>
      <w:r w:rsidR="003C460C">
        <w:rPr>
          <w:rFonts w:ascii="Times New Roman" w:hAnsi="Times New Roman" w:cs="Times New Roman"/>
        </w:rPr>
        <w:t xml:space="preserve">programmatically relevant recommendations for use of the drug. </w:t>
      </w:r>
    </w:p>
    <w:p w14:paraId="298B3B64" w14:textId="77777777" w:rsidR="00321F9A" w:rsidRPr="004D4195" w:rsidRDefault="00321F9A" w:rsidP="00321F9A">
      <w:pPr>
        <w:rPr>
          <w:rFonts w:ascii="Times New Roman" w:hAnsi="Times New Roman" w:cs="Times New Roman"/>
          <w:b/>
          <w:sz w:val="28"/>
        </w:rPr>
      </w:pPr>
      <w:r w:rsidRPr="004D4195">
        <w:rPr>
          <w:rFonts w:ascii="Times New Roman" w:hAnsi="Times New Roman" w:cs="Times New Roman"/>
          <w:b/>
          <w:sz w:val="28"/>
        </w:rPr>
        <w:t>Methods</w:t>
      </w:r>
    </w:p>
    <w:p w14:paraId="5D72216D" w14:textId="77777777" w:rsidR="004D4195" w:rsidRPr="004D4195" w:rsidRDefault="004D4195" w:rsidP="00321F9A">
      <w:pPr>
        <w:rPr>
          <w:rFonts w:ascii="Times New Roman" w:hAnsi="Times New Roman" w:cs="Times New Roman"/>
          <w:b/>
        </w:rPr>
      </w:pPr>
      <w:r w:rsidRPr="004D4195">
        <w:rPr>
          <w:rFonts w:ascii="Times New Roman" w:hAnsi="Times New Roman" w:cs="Times New Roman"/>
          <w:b/>
        </w:rPr>
        <w:t>Systematic Review</w:t>
      </w:r>
      <w:r>
        <w:rPr>
          <w:rFonts w:ascii="Times New Roman" w:hAnsi="Times New Roman" w:cs="Times New Roman"/>
          <w:b/>
        </w:rPr>
        <w:t xml:space="preserve"> of Albendazole Pharmacokinetic Literature</w:t>
      </w:r>
    </w:p>
    <w:p w14:paraId="7E7931FA" w14:textId="77777777" w:rsidR="00E47C4A" w:rsidRDefault="004D4195" w:rsidP="004D4195">
      <w:pPr>
        <w:jc w:val="both"/>
        <w:rPr>
          <w:rFonts w:ascii="Times New Roman" w:hAnsi="Times New Roman" w:cs="Times New Roman"/>
        </w:rPr>
      </w:pPr>
      <w:r>
        <w:rPr>
          <w:rFonts w:ascii="Times New Roman" w:hAnsi="Times New Roman" w:cs="Times New Roman"/>
        </w:rPr>
        <w:t>Web of Science and PubMed databases were searched on 4</w:t>
      </w:r>
      <w:r w:rsidRPr="004D4195">
        <w:rPr>
          <w:rFonts w:ascii="Times New Roman" w:hAnsi="Times New Roman" w:cs="Times New Roman"/>
          <w:vertAlign w:val="superscript"/>
        </w:rPr>
        <w:t>th</w:t>
      </w:r>
      <w:r>
        <w:rPr>
          <w:rFonts w:ascii="Times New Roman" w:hAnsi="Times New Roman" w:cs="Times New Roman"/>
        </w:rPr>
        <w:t xml:space="preserve"> July 2019 using the keywords “Albendazole” AND (treatment* OR dose* OR pharma* OR “half-life” OR “</w:t>
      </w:r>
      <w:proofErr w:type="spellStart"/>
      <w:r>
        <w:rPr>
          <w:rFonts w:ascii="Times New Roman" w:hAnsi="Times New Roman" w:cs="Times New Roman"/>
        </w:rPr>
        <w:t>half life</w:t>
      </w:r>
      <w:proofErr w:type="spellEnd"/>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identify references containing temporally disaggregated data detailing the concentration of Albendazole and/or Albendazole Sulfoxide in the blood following treatment with a single dose of the drug. A total of 5690 unique records were identified through this search process, with 206 records retained for full text evaluation following Title and Abstract screening. </w:t>
      </w:r>
      <w:r w:rsidR="00E47C4A">
        <w:rPr>
          <w:rFonts w:ascii="Times New Roman" w:hAnsi="Times New Roman" w:cs="Times New Roman"/>
        </w:rPr>
        <w:t xml:space="preserve">Subsequently, studies that lacked the required information on blood concentration levels over time, those carried out in animals or </w:t>
      </w:r>
      <w:r w:rsidR="00E47C4A">
        <w:rPr>
          <w:rFonts w:ascii="Times New Roman" w:hAnsi="Times New Roman" w:cs="Times New Roman"/>
          <w:i/>
        </w:rPr>
        <w:t>in vitro</w:t>
      </w:r>
      <w:r w:rsidR="00E47C4A">
        <w:rPr>
          <w:rFonts w:ascii="Times New Roman" w:hAnsi="Times New Roman" w:cs="Times New Roman"/>
        </w:rPr>
        <w:t xml:space="preserve">, or those where an </w:t>
      </w:r>
      <w:commentRangeStart w:id="426"/>
      <w:commentRangeStart w:id="427"/>
      <w:r w:rsidR="00E47C4A">
        <w:rPr>
          <w:rFonts w:ascii="Times New Roman" w:hAnsi="Times New Roman" w:cs="Times New Roman"/>
        </w:rPr>
        <w:t xml:space="preserve">atypical delivery method or formulation </w:t>
      </w:r>
      <w:commentRangeEnd w:id="426"/>
      <w:r w:rsidR="005907DE">
        <w:rPr>
          <w:rStyle w:val="CommentReference"/>
        </w:rPr>
        <w:commentReference w:id="426"/>
      </w:r>
      <w:commentRangeEnd w:id="427"/>
      <w:r w:rsidR="009F5F08">
        <w:rPr>
          <w:rStyle w:val="CommentReference"/>
        </w:rPr>
        <w:commentReference w:id="427"/>
      </w:r>
      <w:r w:rsidR="00E47C4A">
        <w:rPr>
          <w:rFonts w:ascii="Times New Roman" w:hAnsi="Times New Roman" w:cs="Times New Roman"/>
        </w:rPr>
        <w:t xml:space="preserve">of the drug, were excluded. </w:t>
      </w:r>
      <w:r>
        <w:rPr>
          <w:rFonts w:ascii="Times New Roman" w:hAnsi="Times New Roman" w:cs="Times New Roman"/>
        </w:rPr>
        <w:t xml:space="preserve">Under these criteria, a total of </w:t>
      </w:r>
      <w:r w:rsidR="00507E3D">
        <w:rPr>
          <w:rFonts w:ascii="Times New Roman" w:hAnsi="Times New Roman" w:cs="Times New Roman"/>
        </w:rPr>
        <w:t>31</w:t>
      </w:r>
      <w:r>
        <w:rPr>
          <w:rFonts w:ascii="Times New Roman" w:hAnsi="Times New Roman" w:cs="Times New Roman"/>
        </w:rPr>
        <w:t xml:space="preserve"> references were retained, yielding </w:t>
      </w:r>
      <w:r w:rsidR="00E47C4A">
        <w:rPr>
          <w:rFonts w:ascii="Times New Roman" w:hAnsi="Times New Roman" w:cs="Times New Roman"/>
        </w:rPr>
        <w:t>5</w:t>
      </w:r>
      <w:r w:rsidR="00507E3D">
        <w:rPr>
          <w:rFonts w:ascii="Times New Roman" w:hAnsi="Times New Roman" w:cs="Times New Roman"/>
        </w:rPr>
        <w:t>5</w:t>
      </w:r>
      <w:r w:rsidR="00E47C4A">
        <w:rPr>
          <w:rFonts w:ascii="Times New Roman" w:hAnsi="Times New Roman" w:cs="Times New Roman"/>
        </w:rPr>
        <w:t xml:space="preserve"> time series detailing the evolution of blood concentrations of Albendazole and/or Albendazole Sulfoxide following treatment with a single dose. For each time series, the presented data was extracted from each study, alongside an array of relevant metadata describing the characteristics of the treatment regimen (dose, fasting state</w:t>
      </w:r>
      <w:r w:rsidR="00A708F2">
        <w:rPr>
          <w:rFonts w:ascii="Times New Roman" w:hAnsi="Times New Roman" w:cs="Times New Roman"/>
        </w:rPr>
        <w:t>, co-administered drugs</w:t>
      </w:r>
      <w:r w:rsidR="00E47C4A">
        <w:rPr>
          <w:rFonts w:ascii="Times New Roman" w:hAnsi="Times New Roman" w:cs="Times New Roman"/>
        </w:rPr>
        <w:t>) and the patients receiving treatment (sex, ag</w:t>
      </w:r>
      <w:r w:rsidR="00A708F2">
        <w:rPr>
          <w:rFonts w:ascii="Times New Roman" w:hAnsi="Times New Roman" w:cs="Times New Roman"/>
        </w:rPr>
        <w:t>e, infection status</w:t>
      </w:r>
      <w:r w:rsidR="00E47C4A">
        <w:rPr>
          <w:rFonts w:ascii="Times New Roman" w:hAnsi="Times New Roman" w:cs="Times New Roman"/>
        </w:rPr>
        <w:t>) where possible</w:t>
      </w:r>
      <w:r w:rsidR="002444D3">
        <w:rPr>
          <w:rFonts w:ascii="Times New Roman" w:hAnsi="Times New Roman" w:cs="Times New Roman"/>
        </w:rPr>
        <w:t xml:space="preserve"> – in almost all instances, data was reported for a population of patients rather than individuals – where this was the case, population averages for factors such as age, weight etc were used in lieu of individual information</w:t>
      </w:r>
      <w:commentRangeStart w:id="428"/>
      <w:r w:rsidR="00E47C4A">
        <w:rPr>
          <w:rFonts w:ascii="Times New Roman" w:hAnsi="Times New Roman" w:cs="Times New Roman"/>
        </w:rPr>
        <w:t>.</w:t>
      </w:r>
      <w:commentRangeEnd w:id="428"/>
      <w:r w:rsidR="005907DE">
        <w:rPr>
          <w:rStyle w:val="CommentReference"/>
        </w:rPr>
        <w:commentReference w:id="428"/>
      </w:r>
      <w:r w:rsidR="00E47C4A">
        <w:rPr>
          <w:rFonts w:ascii="Times New Roman" w:hAnsi="Times New Roman" w:cs="Times New Roman"/>
        </w:rPr>
        <w:t xml:space="preserve">  A full list of these references, as well as further information about each study and how the data was extracted is available in Supplementary Information: Data Extraction, Collation and Initial Processing.   </w:t>
      </w:r>
    </w:p>
    <w:p w14:paraId="0A7F4CCB" w14:textId="77777777" w:rsidR="00321F9A" w:rsidRDefault="00321F9A" w:rsidP="00A708F2">
      <w:pPr>
        <w:jc w:val="both"/>
        <w:rPr>
          <w:rFonts w:ascii="Times New Roman" w:hAnsi="Times New Roman" w:cs="Times New Roman"/>
          <w:b/>
        </w:rPr>
      </w:pPr>
      <w:r w:rsidRPr="00A708F2">
        <w:rPr>
          <w:rFonts w:ascii="Times New Roman" w:hAnsi="Times New Roman" w:cs="Times New Roman"/>
          <w:b/>
        </w:rPr>
        <w:t>Mathematical Model Construction and Fitting</w:t>
      </w:r>
    </w:p>
    <w:p w14:paraId="50B1BCB8" w14:textId="3A69B02E" w:rsidR="00711378" w:rsidRDefault="00711378" w:rsidP="00711378">
      <w:pPr>
        <w:jc w:val="both"/>
        <w:rPr>
          <w:rFonts w:ascii="Times New Roman" w:hAnsi="Times New Roman" w:cs="Times New Roman"/>
        </w:rPr>
      </w:pPr>
      <w:r w:rsidRPr="00711378">
        <w:rPr>
          <w:rFonts w:ascii="Times New Roman" w:hAnsi="Times New Roman" w:cs="Times New Roman"/>
        </w:rPr>
        <w:t>A physiologically</w:t>
      </w:r>
      <w:commentRangeStart w:id="429"/>
      <w:r w:rsidRPr="00711378">
        <w:rPr>
          <w:rFonts w:ascii="Times New Roman" w:hAnsi="Times New Roman" w:cs="Times New Roman"/>
        </w:rPr>
        <w:t xml:space="preserve"> </w:t>
      </w:r>
      <w:commentRangeEnd w:id="429"/>
      <w:r w:rsidR="002B0463">
        <w:rPr>
          <w:rStyle w:val="CommentReference"/>
        </w:rPr>
        <w:commentReference w:id="429"/>
      </w:r>
      <w:r>
        <w:rPr>
          <w:rFonts w:ascii="Times New Roman" w:hAnsi="Times New Roman" w:cs="Times New Roman"/>
        </w:rPr>
        <w:t xml:space="preserve">inspired pharmacokinetic model </w:t>
      </w:r>
      <w:r w:rsidR="001628B2">
        <w:rPr>
          <w:rFonts w:ascii="Times New Roman" w:hAnsi="Times New Roman" w:cs="Times New Roman"/>
        </w:rPr>
        <w:t xml:space="preserve">was developed </w:t>
      </w:r>
      <w:proofErr w:type="gramStart"/>
      <w:r w:rsidR="001628B2">
        <w:rPr>
          <w:rFonts w:ascii="Times New Roman" w:hAnsi="Times New Roman" w:cs="Times New Roman"/>
        </w:rPr>
        <w:t>in order to</w:t>
      </w:r>
      <w:proofErr w:type="gramEnd"/>
      <w:r w:rsidR="001628B2">
        <w:rPr>
          <w:rFonts w:ascii="Times New Roman" w:hAnsi="Times New Roman" w:cs="Times New Roman"/>
        </w:rPr>
        <w:t xml:space="preserve">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20</w:t>
      </w:r>
      <w:r w:rsidR="001628B2">
        <w:rPr>
          <w:rFonts w:ascii="Times New Roman" w:hAnsi="Times New Roman" w:cs="Times New Roman"/>
        </w:rPr>
        <w:fldChar w:fldCharType="end"/>
      </w:r>
      <w:r w:rsidR="001628B2">
        <w:rPr>
          <w:rFonts w:ascii="Times New Roman" w:hAnsi="Times New Roman" w:cs="Times New Roman"/>
        </w:rPr>
        <w:t>) and the extensive first-pass metabolism of Albendazole to Albendazole Sulfoxide known to occur in the liver</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21</w:t>
      </w:r>
      <w:r w:rsidR="001628B2">
        <w:rPr>
          <w:rFonts w:ascii="Times New Roman" w:hAnsi="Times New Roman" w:cs="Times New Roman"/>
        </w:rPr>
        <w:fldChar w:fldCharType="end"/>
      </w:r>
      <w:r w:rsidR="001628B2">
        <w:rPr>
          <w:rFonts w:ascii="Times New Roman" w:hAnsi="Times New Roman" w:cs="Times New Roman"/>
        </w:rPr>
        <w:t xml:space="preserve">. </w:t>
      </w:r>
      <w:r>
        <w:rPr>
          <w:rFonts w:ascii="Times New Roman" w:hAnsi="Times New Roman" w:cs="Times New Roman"/>
        </w:rPr>
        <w:t>This model was fitted individually to each of the 5</w:t>
      </w:r>
      <w:r w:rsidR="00EB7867">
        <w:rPr>
          <w:rFonts w:ascii="Times New Roman" w:hAnsi="Times New Roman" w:cs="Times New Roman"/>
        </w:rPr>
        <w:t>5</w:t>
      </w:r>
      <w:r>
        <w:rPr>
          <w:rFonts w:ascii="Times New Roman" w:hAnsi="Times New Roman" w:cs="Times New Roman"/>
        </w:rPr>
        <w:t xml:space="preserve"> collated datasets using an adaptive Metropolis-Hastings based Markov </w:t>
      </w:r>
      <w:ins w:id="430" w:author="Michel BOUSSINESQ" w:date="2020-02-03T11:34:00Z">
        <w:r w:rsidR="002B0463">
          <w:rPr>
            <w:rFonts w:ascii="Times New Roman" w:hAnsi="Times New Roman" w:cs="Times New Roman"/>
          </w:rPr>
          <w:t>c</w:t>
        </w:r>
      </w:ins>
      <w:del w:id="431" w:author="Michel BOUSSINESQ" w:date="2020-02-03T11:34:00Z">
        <w:r w:rsidDel="002B0463">
          <w:rPr>
            <w:rFonts w:ascii="Times New Roman" w:hAnsi="Times New Roman" w:cs="Times New Roman"/>
          </w:rPr>
          <w:delText>C</w:delText>
        </w:r>
      </w:del>
      <w:r>
        <w:rPr>
          <w:rFonts w:ascii="Times New Roman" w:hAnsi="Times New Roman" w:cs="Times New Roman"/>
        </w:rPr>
        <w:t xml:space="preserve">hain Monte Carlo sampling scheme. </w:t>
      </w:r>
      <w:r w:rsidR="00CC7C41">
        <w:rPr>
          <w:rFonts w:ascii="Times New Roman" w:hAnsi="Times New Roman" w:cs="Times New Roman"/>
        </w:rPr>
        <w:t xml:space="preserve">In a small number of studies, both Albendazole and Albendazole Sulfoxide blood concentrations over time were reported – where this was the case, the model was fitted to both time series simultaneously. </w:t>
      </w:r>
      <w:commentRangeStart w:id="432"/>
      <w:r>
        <w:rPr>
          <w:rFonts w:ascii="Times New Roman" w:hAnsi="Times New Roman" w:cs="Times New Roman"/>
        </w:rPr>
        <w:t>Uninformative priors</w:t>
      </w:r>
      <w:commentRangeEnd w:id="432"/>
      <w:r w:rsidR="009F5F08">
        <w:rPr>
          <w:rStyle w:val="CommentReference"/>
        </w:rPr>
        <w:commentReference w:id="432"/>
      </w:r>
      <w:r>
        <w:rPr>
          <w:rFonts w:ascii="Times New Roman" w:hAnsi="Times New Roman" w:cs="Times New Roman"/>
        </w:rPr>
        <w:t xml:space="preserve"> were used for each of the parameters being inferred.</w:t>
      </w:r>
      <w:r w:rsidR="001628B2">
        <w:rPr>
          <w:rFonts w:ascii="Times New Roman" w:hAnsi="Times New Roman" w:cs="Times New Roman"/>
        </w:rPr>
        <w:t xml:space="preserve"> </w:t>
      </w:r>
      <w:r>
        <w:rPr>
          <w:rFonts w:ascii="Times New Roman" w:hAnsi="Times New Roman" w:cs="Times New Roman"/>
        </w:rPr>
        <w:t xml:space="preserve">For each dataset, a total of 80,000 iterations were run, with the first </w:t>
      </w:r>
      <w:r w:rsidR="005654D3">
        <w:rPr>
          <w:rFonts w:ascii="Times New Roman" w:hAnsi="Times New Roman" w:cs="Times New Roman"/>
        </w:rPr>
        <w:t>6</w:t>
      </w:r>
      <w:r>
        <w:rPr>
          <w:rFonts w:ascii="Times New Roman" w:hAnsi="Times New Roman" w:cs="Times New Roman"/>
        </w:rPr>
        <w:t xml:space="preserve">0,000 discarded as burn in, and leaving </w:t>
      </w:r>
      <w:r w:rsidR="005654D3">
        <w:rPr>
          <w:rFonts w:ascii="Times New Roman" w:hAnsi="Times New Roman" w:cs="Times New Roman"/>
        </w:rPr>
        <w:t>2</w:t>
      </w:r>
      <w:r>
        <w:rPr>
          <w:rFonts w:ascii="Times New Roman" w:hAnsi="Times New Roman" w:cs="Times New Roman"/>
        </w:rPr>
        <w:t>0,000 iterations available for parameter inference. Further information on the exact formulation of the model and the fitting process is available in Supplementary Information: Model Construction, Fitting and Inference</w:t>
      </w:r>
      <w:ins w:id="433" w:author="Cédric Chesnais" w:date="2020-02-03T14:47:00Z">
        <w:r w:rsidR="00D16C5B">
          <w:rPr>
            <w:rFonts w:ascii="Times New Roman" w:hAnsi="Times New Roman" w:cs="Times New Roman"/>
          </w:rPr>
          <w:t>.</w:t>
        </w:r>
      </w:ins>
    </w:p>
    <w:p w14:paraId="4DA1C8CB" w14:textId="77777777" w:rsidR="001628B2" w:rsidRDefault="001628B2" w:rsidP="00711378">
      <w:pPr>
        <w:jc w:val="both"/>
        <w:rPr>
          <w:rFonts w:ascii="Times New Roman" w:hAnsi="Times New Roman" w:cs="Times New Roman"/>
          <w:b/>
        </w:rPr>
      </w:pPr>
      <w:r>
        <w:rPr>
          <w:rFonts w:ascii="Times New Roman" w:hAnsi="Times New Roman" w:cs="Times New Roman"/>
          <w:b/>
        </w:rPr>
        <w:t>Regression Linking Pharmacokinetic Properties to Patient Characteristics</w:t>
      </w:r>
    </w:p>
    <w:p w14:paraId="52A0E771" w14:textId="77777777" w:rsidR="00970919" w:rsidRPr="00EA181A" w:rsidRDefault="00055CC5" w:rsidP="00EA181A">
      <w:pPr>
        <w:jc w:val="both"/>
        <w:rPr>
          <w:rFonts w:ascii="Times New Roman" w:hAnsi="Times New Roman" w:cs="Times New Roman"/>
        </w:rPr>
      </w:pPr>
      <w:r>
        <w:rPr>
          <w:rFonts w:ascii="Times New Roman" w:hAnsi="Times New Roman" w:cs="Times New Roman"/>
        </w:rPr>
        <w:t xml:space="preserve">Model fitting facilitated inference of </w:t>
      </w:r>
      <w:proofErr w:type="gramStart"/>
      <w:r>
        <w:rPr>
          <w:rFonts w:ascii="Times New Roman" w:hAnsi="Times New Roman" w:cs="Times New Roman"/>
        </w:rPr>
        <w:t>a number of</w:t>
      </w:r>
      <w:proofErr w:type="gramEnd"/>
      <w:r>
        <w:rPr>
          <w:rFonts w:ascii="Times New Roman" w:hAnsi="Times New Roman" w:cs="Times New Roman"/>
        </w:rPr>
        <w:t xml:space="preserve"> relevant pharmacokinetic parameters. These include characteristics of the pharmacokinetic curve, specifically </w:t>
      </w:r>
      <w:proofErr w:type="spellStart"/>
      <w:r>
        <w:rPr>
          <w:rFonts w:ascii="Times New Roman" w:hAnsi="Times New Roman" w:cs="Times New Roman"/>
        </w:rPr>
        <w:t>C</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vertAlign w:val="subscript"/>
        </w:rPr>
        <w:t>Max</w:t>
      </w:r>
      <w:proofErr w:type="spellEnd"/>
      <w:r>
        <w:rPr>
          <w:rFonts w:ascii="Times New Roman" w:hAnsi="Times New Roman" w:cs="Times New Roman"/>
          <w:vertAlign w:val="subscript"/>
        </w:rPr>
        <w:softHyphen/>
        <w:t xml:space="preserve"> </w:t>
      </w:r>
      <w:r>
        <w:rPr>
          <w:rFonts w:ascii="Times New Roman" w:hAnsi="Times New Roman" w:cs="Times New Roman"/>
        </w:rPr>
        <w:t>(the peak serum concentration of the drug in the plasma) and AUC (reflecting the total exposure to the drug after administration of the dose), as well as specific parameters underlying the modelled pharmacokinetic curve: the modelled t</w:t>
      </w:r>
      <w:r>
        <w:rPr>
          <w:rFonts w:ascii="Times New Roman" w:hAnsi="Times New Roman" w:cs="Times New Roman"/>
          <w:vertAlign w:val="subscript"/>
        </w:rPr>
        <w:t xml:space="preserve">1/2 </w:t>
      </w:r>
      <w:r>
        <w:rPr>
          <w:rFonts w:ascii="Times New Roman" w:hAnsi="Times New Roman" w:cs="Times New Roman"/>
        </w:rPr>
        <w:t xml:space="preserve">(half-life) of Albendazole Sulfoxide and the bioavailability of Albendazole in the gut. For each time series, model </w:t>
      </w:r>
      <w:r>
        <w:rPr>
          <w:rFonts w:ascii="Times New Roman" w:hAnsi="Times New Roman" w:cs="Times New Roman"/>
        </w:rPr>
        <w:lastRenderedPageBreak/>
        <w:t xml:space="preserve">fitting produces estimates of each of these quantities, which were then regressed onto an array of patient and treatment regimen characteristics using a linear regression-based approach. This was undertaken </w:t>
      </w:r>
      <w:proofErr w:type="gramStart"/>
      <w:r>
        <w:rPr>
          <w:rFonts w:ascii="Times New Roman" w:hAnsi="Times New Roman" w:cs="Times New Roman"/>
        </w:rPr>
        <w:t>in order to</w:t>
      </w:r>
      <w:proofErr w:type="gramEnd"/>
      <w:r>
        <w:rPr>
          <w:rFonts w:ascii="Times New Roman" w:hAnsi="Times New Roman" w:cs="Times New Roman"/>
        </w:rPr>
        <w:t xml:space="preserve"> assess the influence of these factors on the extensive variation in the pharmacokinetics of Albendazole and Albendazole Sulfoxide across the collated studies. </w:t>
      </w:r>
    </w:p>
    <w:p w14:paraId="01DBAFC6" w14:textId="77777777" w:rsidR="00F1486A" w:rsidRPr="00D057F6" w:rsidRDefault="00F1486A" w:rsidP="00F1486A">
      <w:pPr>
        <w:rPr>
          <w:rFonts w:ascii="Times New Roman" w:hAnsi="Times New Roman" w:cs="Times New Roman"/>
          <w:b/>
          <w:sz w:val="28"/>
        </w:rPr>
      </w:pPr>
      <w:r w:rsidRPr="00D057F6">
        <w:rPr>
          <w:rFonts w:ascii="Times New Roman" w:hAnsi="Times New Roman" w:cs="Times New Roman"/>
          <w:b/>
          <w:sz w:val="28"/>
        </w:rPr>
        <w:t>Results</w:t>
      </w:r>
    </w:p>
    <w:p w14:paraId="63F2EA9C" w14:textId="77777777" w:rsidR="00E44610" w:rsidRDefault="00D057F6" w:rsidP="00F1486A">
      <w:pPr>
        <w:rPr>
          <w:rFonts w:ascii="Times New Roman" w:hAnsi="Times New Roman" w:cs="Times New Roman"/>
          <w:b/>
        </w:rPr>
      </w:pPr>
      <w:r w:rsidRPr="00D057F6">
        <w:rPr>
          <w:rFonts w:ascii="Times New Roman" w:hAnsi="Times New Roman" w:cs="Times New Roman"/>
          <w:b/>
        </w:rPr>
        <w:t xml:space="preserve">Systematic Review Results and </w:t>
      </w:r>
      <w:r w:rsidR="00C72051">
        <w:rPr>
          <w:rFonts w:ascii="Times New Roman" w:hAnsi="Times New Roman" w:cs="Times New Roman"/>
          <w:b/>
        </w:rPr>
        <w:t>Study Characteristics</w:t>
      </w:r>
      <w:r w:rsidRPr="00D057F6">
        <w:rPr>
          <w:rFonts w:ascii="Times New Roman" w:hAnsi="Times New Roman" w:cs="Times New Roman"/>
          <w:b/>
        </w:rPr>
        <w:t xml:space="preserve"> </w:t>
      </w:r>
    </w:p>
    <w:p w14:paraId="791F5EE7" w14:textId="7A2061AC" w:rsidR="00CC7C41" w:rsidRPr="003A5967" w:rsidRDefault="00CC7C41" w:rsidP="003A5967">
      <w:pPr>
        <w:jc w:val="both"/>
        <w:rPr>
          <w:rFonts w:ascii="Times New Roman" w:hAnsi="Times New Roman" w:cs="Times New Roman"/>
        </w:rPr>
      </w:pPr>
      <w:r>
        <w:rPr>
          <w:rFonts w:ascii="Times New Roman" w:hAnsi="Times New Roman" w:cs="Times New Roman"/>
        </w:rPr>
        <w:t xml:space="preserve">A total of </w:t>
      </w:r>
      <w:r w:rsidR="00D81FDB">
        <w:rPr>
          <w:rFonts w:ascii="Times New Roman" w:hAnsi="Times New Roman" w:cs="Times New Roman"/>
        </w:rPr>
        <w:t>31</w:t>
      </w:r>
      <w:r>
        <w:rPr>
          <w:rFonts w:ascii="Times New Roman" w:hAnsi="Times New Roman" w:cs="Times New Roman"/>
        </w:rPr>
        <w:t xml:space="preserve"> references containing 5</w:t>
      </w:r>
      <w:r w:rsidR="0098582A">
        <w:rPr>
          <w:rFonts w:ascii="Times New Roman" w:hAnsi="Times New Roman" w:cs="Times New Roman"/>
        </w:rPr>
        <w:t>5</w:t>
      </w:r>
      <w:r>
        <w:rPr>
          <w:rFonts w:ascii="Times New Roman" w:hAnsi="Times New Roman" w:cs="Times New Roman"/>
        </w:rPr>
        <w:t xml:space="preserve"> time series detailing the concentration of Albendazole and/or Albendazole Sulfoxide in the blood following treatment with a single dose of Albendazole were identified. Data was almost always reported as the average concentrations observed across a population of patients, and so these time series represent a total of </w:t>
      </w:r>
      <w:r w:rsidR="00D81FDB">
        <w:rPr>
          <w:rFonts w:ascii="Times New Roman" w:hAnsi="Times New Roman" w:cs="Times New Roman"/>
        </w:rPr>
        <w:t>609</w:t>
      </w:r>
      <w:r>
        <w:rPr>
          <w:rFonts w:ascii="Times New Roman" w:hAnsi="Times New Roman" w:cs="Times New Roman"/>
        </w:rPr>
        <w:t xml:space="preserve"> patients who received treatment. </w:t>
      </w:r>
      <w:r w:rsidR="00C72051">
        <w:rPr>
          <w:rFonts w:ascii="Times New Roman" w:hAnsi="Times New Roman" w:cs="Times New Roman"/>
        </w:rPr>
        <w:t xml:space="preserve">Of the 55 time series identified, information on the proportion of </w:t>
      </w:r>
      <w:proofErr w:type="spellStart"/>
      <w:proofErr w:type="gramStart"/>
      <w:r w:rsidR="00C72051">
        <w:rPr>
          <w:rFonts w:ascii="Times New Roman" w:hAnsi="Times New Roman" w:cs="Times New Roman"/>
        </w:rPr>
        <w:t>males:females</w:t>
      </w:r>
      <w:proofErr w:type="spellEnd"/>
      <w:proofErr w:type="gramEnd"/>
      <w:r w:rsidR="00C72051">
        <w:rPr>
          <w:rFonts w:ascii="Times New Roman" w:hAnsi="Times New Roman" w:cs="Times New Roman"/>
        </w:rPr>
        <w:t xml:space="preserve"> in the study population was available for 51 time series</w:t>
      </w:r>
      <w:r w:rsidR="00973681">
        <w:rPr>
          <w:rFonts w:ascii="Times New Roman" w:hAnsi="Times New Roman" w:cs="Times New Roman"/>
        </w:rPr>
        <w:t xml:space="preserve"> (23 studies were conducted in males only, with 28 including a mixture of males and females)</w:t>
      </w:r>
      <w:r w:rsidR="00C72051">
        <w:rPr>
          <w:rFonts w:ascii="Times New Roman" w:hAnsi="Times New Roman" w:cs="Times New Roman"/>
        </w:rPr>
        <w:t xml:space="preserve">, with information on mean age and weight available for 46 and 43 time series respectively. </w:t>
      </w:r>
      <w:r w:rsidR="00973681">
        <w:rPr>
          <w:rFonts w:ascii="Times New Roman" w:hAnsi="Times New Roman" w:cs="Times New Roman"/>
        </w:rPr>
        <w:t xml:space="preserve">Only 5 studies were carried out in populations of children with a mean age of 16 years or under. </w:t>
      </w:r>
      <w:r w:rsidR="00C72051">
        <w:rPr>
          <w:rFonts w:ascii="Times New Roman" w:hAnsi="Times New Roman" w:cs="Times New Roman"/>
        </w:rPr>
        <w:t>Information o</w:t>
      </w:r>
      <w:r w:rsidR="009324C1">
        <w:rPr>
          <w:rFonts w:ascii="Times New Roman" w:hAnsi="Times New Roman" w:cs="Times New Roman"/>
        </w:rPr>
        <w:t>n</w:t>
      </w:r>
      <w:r w:rsidR="00C72051">
        <w:rPr>
          <w:rFonts w:ascii="Times New Roman" w:hAnsi="Times New Roman" w:cs="Times New Roman"/>
        </w:rPr>
        <w:t xml:space="preserve"> whether treatment was taken with a fatty meal was available for 45 time series, whilst </w:t>
      </w:r>
      <w:commentRangeStart w:id="434"/>
      <w:r w:rsidR="00C72051">
        <w:rPr>
          <w:rFonts w:ascii="Times New Roman" w:hAnsi="Times New Roman" w:cs="Times New Roman"/>
        </w:rPr>
        <w:t>co-infectio</w:t>
      </w:r>
      <w:commentRangeEnd w:id="434"/>
      <w:r w:rsidR="00D16C5B">
        <w:rPr>
          <w:rStyle w:val="CommentReference"/>
        </w:rPr>
        <w:commentReference w:id="434"/>
      </w:r>
      <w:r w:rsidR="00C72051">
        <w:rPr>
          <w:rFonts w:ascii="Times New Roman" w:hAnsi="Times New Roman" w:cs="Times New Roman"/>
        </w:rPr>
        <w:t>n status was available for 54 time series (35 were from healthy patient populations, 6 where individuals had onchocerciasis, 5 with echinococcosis, 3 with lymphatic filariasis, 2 with giardiasis and 2 with cysticercosis)</w:t>
      </w:r>
      <w:commentRangeStart w:id="435"/>
      <w:r w:rsidR="00C72051">
        <w:rPr>
          <w:rFonts w:ascii="Times New Roman" w:hAnsi="Times New Roman" w:cs="Times New Roman"/>
        </w:rPr>
        <w:t>.</w:t>
      </w:r>
      <w:commentRangeEnd w:id="435"/>
      <w:r w:rsidR="00C15BA3">
        <w:rPr>
          <w:rStyle w:val="CommentReference"/>
        </w:rPr>
        <w:commentReference w:id="435"/>
      </w:r>
      <w:r w:rsidR="00C72051">
        <w:rPr>
          <w:rFonts w:ascii="Times New Roman" w:hAnsi="Times New Roman" w:cs="Times New Roman"/>
        </w:rPr>
        <w:t xml:space="preserve"> Information on the dose patients received</w:t>
      </w:r>
      <w:r w:rsidR="006D583F">
        <w:rPr>
          <w:rFonts w:ascii="Times New Roman" w:hAnsi="Times New Roman" w:cs="Times New Roman"/>
        </w:rPr>
        <w:t xml:space="preserve"> (median 400</w:t>
      </w:r>
      <w:ins w:id="436" w:author="Cédric Chesnais" w:date="2020-02-03T14:49:00Z">
        <w:r w:rsidR="00D16C5B">
          <w:rPr>
            <w:rFonts w:ascii="Times New Roman" w:hAnsi="Times New Roman" w:cs="Times New Roman"/>
          </w:rPr>
          <w:t xml:space="preserve"> </w:t>
        </w:r>
      </w:ins>
      <w:r w:rsidR="006D583F">
        <w:rPr>
          <w:rFonts w:ascii="Times New Roman" w:hAnsi="Times New Roman" w:cs="Times New Roman"/>
        </w:rPr>
        <w:t>mg, range 385 – 2310</w:t>
      </w:r>
      <w:ins w:id="437" w:author="Cédric Chesnais" w:date="2020-02-03T14:49:00Z">
        <w:r w:rsidR="00D16C5B">
          <w:rPr>
            <w:rFonts w:ascii="Times New Roman" w:hAnsi="Times New Roman" w:cs="Times New Roman"/>
          </w:rPr>
          <w:t xml:space="preserve"> </w:t>
        </w:r>
      </w:ins>
      <w:r w:rsidR="006D583F">
        <w:rPr>
          <w:rFonts w:ascii="Times New Roman" w:hAnsi="Times New Roman" w:cs="Times New Roman"/>
        </w:rPr>
        <w:t>mg)</w:t>
      </w:r>
      <w:r w:rsidR="00C72051">
        <w:rPr>
          <w:rFonts w:ascii="Times New Roman" w:hAnsi="Times New Roman" w:cs="Times New Roman"/>
        </w:rPr>
        <w:t xml:space="preserve">, as well as whether any drugs were co-administered alongside Albendazole </w:t>
      </w:r>
      <w:r w:rsidR="006D583F">
        <w:rPr>
          <w:rFonts w:ascii="Times New Roman" w:hAnsi="Times New Roman" w:cs="Times New Roman"/>
        </w:rPr>
        <w:t xml:space="preserve">(38 time series where Albendazole had been administered alone, 2 where Cimetidine had been co-administered, 2 with diethylcarbamazine (DEC), 2 with ivermectin (IVM), </w:t>
      </w:r>
      <w:r w:rsidR="00EB402F">
        <w:rPr>
          <w:rFonts w:ascii="Times New Roman" w:hAnsi="Times New Roman" w:cs="Times New Roman"/>
        </w:rPr>
        <w:t>2 with praziquantel (</w:t>
      </w:r>
      <w:commentRangeStart w:id="438"/>
      <w:r w:rsidR="00EB402F">
        <w:rPr>
          <w:rFonts w:ascii="Times New Roman" w:hAnsi="Times New Roman" w:cs="Times New Roman"/>
        </w:rPr>
        <w:t>PQ</w:t>
      </w:r>
      <w:commentRangeEnd w:id="438"/>
      <w:r w:rsidR="002B0463">
        <w:rPr>
          <w:rStyle w:val="CommentReference"/>
        </w:rPr>
        <w:commentReference w:id="438"/>
      </w:r>
      <w:r w:rsidR="00EB402F">
        <w:rPr>
          <w:rFonts w:ascii="Times New Roman" w:hAnsi="Times New Roman" w:cs="Times New Roman"/>
        </w:rPr>
        <w:t>), 4</w:t>
      </w:r>
      <w:r w:rsidR="006D583F">
        <w:rPr>
          <w:rFonts w:ascii="Times New Roman" w:hAnsi="Times New Roman" w:cs="Times New Roman"/>
        </w:rPr>
        <w:t xml:space="preserve"> with DEC and IVM, </w:t>
      </w:r>
      <w:r w:rsidR="00EB402F">
        <w:rPr>
          <w:rFonts w:ascii="Times New Roman" w:hAnsi="Times New Roman" w:cs="Times New Roman"/>
        </w:rPr>
        <w:t xml:space="preserve">1 with IVM and PQ, 1 with oxantel pamoate, 1 with levamisole and 2 with ritonavir) </w:t>
      </w:r>
      <w:commentRangeStart w:id="439"/>
      <w:r w:rsidR="00C72051">
        <w:rPr>
          <w:rFonts w:ascii="Times New Roman" w:hAnsi="Times New Roman" w:cs="Times New Roman"/>
        </w:rPr>
        <w:t xml:space="preserve">were </w:t>
      </w:r>
      <w:commentRangeEnd w:id="439"/>
      <w:r w:rsidR="002B0463">
        <w:rPr>
          <w:rStyle w:val="CommentReference"/>
        </w:rPr>
        <w:commentReference w:id="439"/>
      </w:r>
      <w:r w:rsidR="00C72051">
        <w:rPr>
          <w:rFonts w:ascii="Times New Roman" w:hAnsi="Times New Roman" w:cs="Times New Roman"/>
        </w:rPr>
        <w:t>available for all identified time series</w:t>
      </w:r>
      <w:commentRangeStart w:id="440"/>
      <w:r w:rsidR="00C72051">
        <w:rPr>
          <w:rFonts w:ascii="Times New Roman" w:hAnsi="Times New Roman" w:cs="Times New Roman"/>
        </w:rPr>
        <w:t>.</w:t>
      </w:r>
      <w:commentRangeEnd w:id="440"/>
      <w:r w:rsidR="00C15BA3">
        <w:rPr>
          <w:rStyle w:val="CommentReference"/>
        </w:rPr>
        <w:commentReference w:id="440"/>
      </w:r>
      <w:r w:rsidR="00C72051">
        <w:rPr>
          <w:rFonts w:ascii="Times New Roman" w:hAnsi="Times New Roman" w:cs="Times New Roman"/>
        </w:rPr>
        <w:t xml:space="preserve"> </w:t>
      </w:r>
    </w:p>
    <w:p w14:paraId="4388BAE7" w14:textId="77777777" w:rsidR="00CC7C41" w:rsidRDefault="00CC7C41" w:rsidP="00F1486A">
      <w:pPr>
        <w:rPr>
          <w:rFonts w:ascii="Times New Roman" w:hAnsi="Times New Roman" w:cs="Times New Roman"/>
          <w:b/>
        </w:rPr>
      </w:pPr>
      <w:r>
        <w:rPr>
          <w:rFonts w:ascii="Times New Roman" w:hAnsi="Times New Roman" w:cs="Times New Roman"/>
          <w:b/>
        </w:rPr>
        <w:t xml:space="preserve">Pharmacokinetic Modelling of Albendazole and Albendazole Sulfoxide </w:t>
      </w:r>
    </w:p>
    <w:p w14:paraId="6F771AD7" w14:textId="77777777" w:rsidR="001769CF" w:rsidRPr="00EB4E43" w:rsidRDefault="003A5967" w:rsidP="00CD4BEE">
      <w:pPr>
        <w:jc w:val="both"/>
        <w:rPr>
          <w:rFonts w:ascii="Times New Roman" w:hAnsi="Times New Roman" w:cs="Times New Roman"/>
        </w:rPr>
      </w:pPr>
      <w:r>
        <w:rPr>
          <w:rFonts w:ascii="Times New Roman" w:hAnsi="Times New Roman" w:cs="Times New Roman"/>
        </w:rPr>
        <w:t xml:space="preserve">To each of these </w:t>
      </w:r>
      <w:r w:rsidR="00230B61">
        <w:rPr>
          <w:rFonts w:ascii="Times New Roman" w:hAnsi="Times New Roman" w:cs="Times New Roman"/>
        </w:rPr>
        <w:t xml:space="preserve">collated time series, we fitted a physiologically inspired pharmacokinetic model of Albendazole and Albendazole Sulfoxide’s dynamics consisting of a series of linked ordinary differential equations (see </w:t>
      </w:r>
      <w:r w:rsidR="00230B61">
        <w:rPr>
          <w:rFonts w:ascii="Times New Roman" w:hAnsi="Times New Roman" w:cs="Times New Roman"/>
          <w:b/>
        </w:rPr>
        <w:t>Figure 2</w:t>
      </w:r>
      <w:r w:rsidR="00230B61">
        <w:rPr>
          <w:rFonts w:ascii="Times New Roman" w:hAnsi="Times New Roman" w:cs="Times New Roman"/>
        </w:rPr>
        <w:t xml:space="preserve"> for further details on model structure and formulation). </w:t>
      </w:r>
      <w:r w:rsidR="00CD4BEE">
        <w:rPr>
          <w:rFonts w:ascii="Times New Roman" w:hAnsi="Times New Roman" w:cs="Times New Roman"/>
        </w:rPr>
        <w:t xml:space="preserve">This model was fitted individually to each time series using a Bayesian Markov </w:t>
      </w:r>
      <w:ins w:id="441" w:author="Michel BOUSSINESQ" w:date="2020-02-03T11:34:00Z">
        <w:r w:rsidR="002B0463">
          <w:rPr>
            <w:rFonts w:ascii="Times New Roman" w:hAnsi="Times New Roman" w:cs="Times New Roman"/>
          </w:rPr>
          <w:t>c</w:t>
        </w:r>
      </w:ins>
      <w:del w:id="442" w:author="Michel BOUSSINESQ" w:date="2020-02-03T11:34:00Z">
        <w:r w:rsidR="00CD4BEE" w:rsidDel="002B0463">
          <w:rPr>
            <w:rFonts w:ascii="Times New Roman" w:hAnsi="Times New Roman" w:cs="Times New Roman"/>
          </w:rPr>
          <w:delText>C</w:delText>
        </w:r>
      </w:del>
      <w:r w:rsidR="00CD4BEE">
        <w:rPr>
          <w:rFonts w:ascii="Times New Roman" w:hAnsi="Times New Roman" w:cs="Times New Roman"/>
        </w:rPr>
        <w:t>hain Monte Carlo based framework</w:t>
      </w:r>
      <w:r w:rsidR="00EB4E43">
        <w:rPr>
          <w:rFonts w:ascii="Times New Roman" w:hAnsi="Times New Roman" w:cs="Times New Roman"/>
        </w:rPr>
        <w:t>, using uninformative priors over the model parameters</w:t>
      </w:r>
      <w:r w:rsidR="00CD4BEE">
        <w:rPr>
          <w:rFonts w:ascii="Times New Roman" w:hAnsi="Times New Roman" w:cs="Times New Roman"/>
        </w:rPr>
        <w:t xml:space="preserve">. The results of the fitting revealed that the model was able to capture the observed pharmacokinetics of both Albendazole and Albendazole Sulfoxide well, including the substantial </w:t>
      </w:r>
      <w:r w:rsidR="00EB4E43">
        <w:rPr>
          <w:rFonts w:ascii="Times New Roman" w:hAnsi="Times New Roman" w:cs="Times New Roman"/>
        </w:rPr>
        <w:t xml:space="preserve">variation in pharmacokinetic profiles observed between the different studies </w:t>
      </w:r>
      <w:r w:rsidR="00EB4E43">
        <w:rPr>
          <w:rFonts w:ascii="Times New Roman" w:hAnsi="Times New Roman" w:cs="Times New Roman"/>
          <w:b/>
        </w:rPr>
        <w:t>(Figure 3)</w:t>
      </w:r>
      <w:r w:rsidR="00EB4E43">
        <w:rPr>
          <w:rFonts w:ascii="Times New Roman" w:hAnsi="Times New Roman" w:cs="Times New Roman"/>
        </w:rPr>
        <w:t xml:space="preserve">. </w:t>
      </w:r>
    </w:p>
    <w:p w14:paraId="474D8BA9" w14:textId="77777777" w:rsidR="001769CF" w:rsidRDefault="001769CF" w:rsidP="00F1486A">
      <w:pPr>
        <w:rPr>
          <w:rFonts w:ascii="Times New Roman" w:hAnsi="Times New Roman" w:cs="Times New Roman"/>
          <w:b/>
        </w:rPr>
      </w:pPr>
      <w:r>
        <w:rPr>
          <w:rFonts w:ascii="Times New Roman" w:hAnsi="Times New Roman" w:cs="Times New Roman"/>
          <w:b/>
        </w:rPr>
        <w:t>Regression Relating Pharmacokinetic Parameters to Patient Population Characteristics</w:t>
      </w:r>
    </w:p>
    <w:p w14:paraId="04F3BF6B" w14:textId="77777777" w:rsidR="001769CF" w:rsidRDefault="00AE503C" w:rsidP="00F42F1C">
      <w:pPr>
        <w:jc w:val="both"/>
        <w:rPr>
          <w:rFonts w:ascii="Times New Roman" w:hAnsi="Times New Roman" w:cs="Times New Roman"/>
        </w:rPr>
      </w:pPr>
      <w:r>
        <w:rPr>
          <w:rFonts w:ascii="Times New Roman" w:hAnsi="Times New Roman" w:cs="Times New Roman"/>
        </w:rPr>
        <w:t xml:space="preserve">Visual examination of </w:t>
      </w:r>
      <w:r w:rsidR="00230B61">
        <w:rPr>
          <w:rFonts w:ascii="Times New Roman" w:hAnsi="Times New Roman" w:cs="Times New Roman"/>
        </w:rPr>
        <w:t xml:space="preserve">the </w:t>
      </w:r>
      <w:r>
        <w:rPr>
          <w:rFonts w:ascii="Times New Roman" w:hAnsi="Times New Roman" w:cs="Times New Roman"/>
        </w:rPr>
        <w:t xml:space="preserve">modelled pharmacokinetic profiles by various characteristics of the patient populations </w:t>
      </w:r>
      <w:r>
        <w:rPr>
          <w:rFonts w:ascii="Times New Roman" w:hAnsi="Times New Roman" w:cs="Times New Roman"/>
          <w:b/>
        </w:rPr>
        <w:t>(Figure 4)</w:t>
      </w:r>
      <w:r>
        <w:rPr>
          <w:rFonts w:ascii="Times New Roman" w:hAnsi="Times New Roman" w:cs="Times New Roman"/>
        </w:rPr>
        <w:t xml:space="preserve"> suggested systematic differences in Albendazole’s pharmacokinetics associated with demographic and treatment regimen related factors. In order to explore this more formally, </w:t>
      </w:r>
      <w:r w:rsidR="00F42F1C">
        <w:rPr>
          <w:rFonts w:ascii="Times New Roman" w:hAnsi="Times New Roman" w:cs="Times New Roman"/>
        </w:rPr>
        <w:t>we examine</w:t>
      </w:r>
      <w:r>
        <w:rPr>
          <w:rFonts w:ascii="Times New Roman" w:hAnsi="Times New Roman" w:cs="Times New Roman"/>
        </w:rPr>
        <w:t>d</w:t>
      </w:r>
      <w:r w:rsidR="00F42F1C">
        <w:rPr>
          <w:rFonts w:ascii="Times New Roman" w:hAnsi="Times New Roman" w:cs="Times New Roman"/>
        </w:rPr>
        <w:t xml:space="preserve"> the influence of Sex (as measured by the ratio of </w:t>
      </w:r>
      <w:proofErr w:type="spellStart"/>
      <w:r w:rsidR="00F42F1C">
        <w:rPr>
          <w:rFonts w:ascii="Times New Roman" w:hAnsi="Times New Roman" w:cs="Times New Roman"/>
        </w:rPr>
        <w:t>males:females</w:t>
      </w:r>
      <w:proofErr w:type="spellEnd"/>
      <w:r w:rsidR="00F42F1C">
        <w:rPr>
          <w:rFonts w:ascii="Times New Roman" w:hAnsi="Times New Roman" w:cs="Times New Roman"/>
        </w:rPr>
        <w:t xml:space="preserve"> in </w:t>
      </w:r>
      <w:r w:rsidR="009324C1">
        <w:rPr>
          <w:rFonts w:ascii="Times New Roman" w:hAnsi="Times New Roman" w:cs="Times New Roman"/>
        </w:rPr>
        <w:t>each</w:t>
      </w:r>
      <w:r w:rsidR="00F42F1C">
        <w:rPr>
          <w:rFonts w:ascii="Times New Roman" w:hAnsi="Times New Roman" w:cs="Times New Roman"/>
        </w:rPr>
        <w:t xml:space="preserve"> study population), Age (measured by the mean age of the study population), Weight (the mean weight of the study population), the Dose of drug given (measured in milligrams), </w:t>
      </w:r>
      <w:r>
        <w:rPr>
          <w:rFonts w:ascii="Times New Roman" w:hAnsi="Times New Roman" w:cs="Times New Roman"/>
        </w:rPr>
        <w:t xml:space="preserve">infection status (specifically, whether the patient population was healthy or had a parasitic infection), </w:t>
      </w:r>
      <w:r w:rsidR="00F42F1C">
        <w:rPr>
          <w:rFonts w:ascii="Times New Roman" w:hAnsi="Times New Roman" w:cs="Times New Roman"/>
        </w:rPr>
        <w:t>the fe</w:t>
      </w:r>
      <w:r w:rsidR="009324C1">
        <w:rPr>
          <w:rFonts w:ascii="Times New Roman" w:hAnsi="Times New Roman" w:cs="Times New Roman"/>
        </w:rPr>
        <w:t>e</w:t>
      </w:r>
      <w:r w:rsidR="00F42F1C">
        <w:rPr>
          <w:rFonts w:ascii="Times New Roman" w:hAnsi="Times New Roman" w:cs="Times New Roman"/>
        </w:rPr>
        <w:t>d</w:t>
      </w:r>
      <w:r w:rsidR="009324C1">
        <w:rPr>
          <w:rFonts w:ascii="Times New Roman" w:hAnsi="Times New Roman" w:cs="Times New Roman"/>
        </w:rPr>
        <w:t>ing</w:t>
      </w:r>
      <w:r w:rsidR="00F42F1C">
        <w:rPr>
          <w:rFonts w:ascii="Times New Roman" w:hAnsi="Times New Roman" w:cs="Times New Roman"/>
        </w:rPr>
        <w:t xml:space="preserve"> status of the patients (i.e. whether they had been given a fatty meal prior to receiving the Albendazole dose) and drug co-administration. </w:t>
      </w:r>
      <w:r w:rsidR="00D372DC">
        <w:rPr>
          <w:rFonts w:ascii="Times New Roman" w:hAnsi="Times New Roman" w:cs="Times New Roman"/>
        </w:rPr>
        <w:t>Using a linear regression approach, w</w:t>
      </w:r>
      <w:r w:rsidR="00F42F1C">
        <w:rPr>
          <w:rFonts w:ascii="Times New Roman" w:hAnsi="Times New Roman" w:cs="Times New Roman"/>
        </w:rPr>
        <w:t>e related these patient population characteristics to an array of parameters derived from the modelled pharmacokinetic profiles: the model-predicted Bioavailability of Albendazole, the modelled half-life of Albendazole Sulfoxide, the AUC for the Albendazole Sulfoxide profile, and the maximum concentration of Albendazole Sulfoxide reached in the plasma (</w:t>
      </w:r>
      <w:proofErr w:type="spellStart"/>
      <w:r w:rsidR="00F42F1C">
        <w:rPr>
          <w:rFonts w:ascii="Times New Roman" w:hAnsi="Times New Roman" w:cs="Times New Roman"/>
        </w:rPr>
        <w:t>C</w:t>
      </w:r>
      <w:r w:rsidR="00F42F1C">
        <w:rPr>
          <w:rFonts w:ascii="Times New Roman" w:hAnsi="Times New Roman" w:cs="Times New Roman"/>
          <w:vertAlign w:val="subscript"/>
        </w:rPr>
        <w:t>Max</w:t>
      </w:r>
      <w:proofErr w:type="spellEnd"/>
      <w:r w:rsidR="00F42F1C">
        <w:rPr>
          <w:rFonts w:ascii="Times New Roman" w:hAnsi="Times New Roman" w:cs="Times New Roman"/>
        </w:rPr>
        <w:t xml:space="preserve">). </w:t>
      </w:r>
    </w:p>
    <w:p w14:paraId="16032A5D" w14:textId="77777777" w:rsidR="001769CF" w:rsidRDefault="00D372DC" w:rsidP="00981A74">
      <w:pPr>
        <w:jc w:val="both"/>
        <w:rPr>
          <w:rFonts w:ascii="Times New Roman" w:hAnsi="Times New Roman" w:cs="Times New Roman"/>
        </w:rPr>
      </w:pPr>
      <w:r>
        <w:rPr>
          <w:rFonts w:ascii="Times New Roman" w:hAnsi="Times New Roman" w:cs="Times New Roman"/>
        </w:rPr>
        <w:lastRenderedPageBreak/>
        <w:t xml:space="preserve">We first began </w:t>
      </w:r>
      <w:r w:rsidR="0059285D">
        <w:rPr>
          <w:rFonts w:ascii="Times New Roman" w:hAnsi="Times New Roman" w:cs="Times New Roman"/>
        </w:rPr>
        <w:t xml:space="preserve">by examining the role of these different factors individually using a univariate approach. </w:t>
      </w:r>
      <w:r w:rsidR="00EA736C">
        <w:rPr>
          <w:rFonts w:ascii="Times New Roman" w:hAnsi="Times New Roman" w:cs="Times New Roman"/>
        </w:rPr>
        <w:t xml:space="preserve">These revealed a significant influence of Sex (p </w:t>
      </w:r>
      <w:r w:rsidR="00716F51">
        <w:rPr>
          <w:rFonts w:ascii="Times New Roman" w:hAnsi="Times New Roman" w:cs="Times New Roman"/>
        </w:rPr>
        <w:t xml:space="preserve">= 0.01, </w:t>
      </w:r>
      <w:commentRangeStart w:id="443"/>
      <w:r w:rsidR="00716F51">
        <w:rPr>
          <w:rFonts w:ascii="Times New Roman" w:hAnsi="Times New Roman" w:cs="Times New Roman"/>
        </w:rPr>
        <w:t>increasing</w:t>
      </w:r>
      <w:commentRangeEnd w:id="443"/>
      <w:r w:rsidR="00943F3B">
        <w:rPr>
          <w:rStyle w:val="CommentReference"/>
        </w:rPr>
        <w:commentReference w:id="443"/>
      </w:r>
      <w:r w:rsidR="00716F51">
        <w:rPr>
          <w:rFonts w:ascii="Times New Roman" w:hAnsi="Times New Roman" w:cs="Times New Roman"/>
        </w:rPr>
        <w:t xml:space="preserve">), receipt of a fatty meal (p &lt; 0.001, increasing) and Dose (p = 0.05, </w:t>
      </w:r>
      <w:commentRangeStart w:id="444"/>
      <w:r w:rsidR="00716F51">
        <w:rPr>
          <w:rFonts w:ascii="Times New Roman" w:hAnsi="Times New Roman" w:cs="Times New Roman"/>
        </w:rPr>
        <w:t>decreasing</w:t>
      </w:r>
      <w:commentRangeEnd w:id="444"/>
      <w:r w:rsidR="00943F3B">
        <w:rPr>
          <w:rStyle w:val="CommentReference"/>
        </w:rPr>
        <w:commentReference w:id="444"/>
      </w:r>
      <w:r w:rsidR="00716F51">
        <w:rPr>
          <w:rFonts w:ascii="Times New Roman" w:hAnsi="Times New Roman" w:cs="Times New Roman"/>
        </w:rPr>
        <w:t>) on Albendazole bioavailability. Albendazole Sulfoxide half-life was significantly affected by Age</w:t>
      </w:r>
      <w:r w:rsidR="000A16FE">
        <w:rPr>
          <w:rFonts w:ascii="Times New Roman" w:hAnsi="Times New Roman" w:cs="Times New Roman"/>
        </w:rPr>
        <w:t xml:space="preserve"> (p &lt; 0.001)</w:t>
      </w:r>
      <w:r w:rsidR="00716F51">
        <w:rPr>
          <w:rFonts w:ascii="Times New Roman" w:hAnsi="Times New Roman" w:cs="Times New Roman"/>
        </w:rPr>
        <w:t xml:space="preserve">, </w:t>
      </w:r>
      <w:r w:rsidR="000A16FE">
        <w:rPr>
          <w:rFonts w:ascii="Times New Roman" w:hAnsi="Times New Roman" w:cs="Times New Roman"/>
        </w:rPr>
        <w:t>with modelled half-life longer in older individuals</w:t>
      </w:r>
      <w:r w:rsidR="00D67CAE">
        <w:rPr>
          <w:rFonts w:ascii="Times New Roman" w:hAnsi="Times New Roman" w:cs="Times New Roman"/>
        </w:rPr>
        <w:t xml:space="preserve"> and coinfection status (p = 0.04), where it was increased in infected individuals</w:t>
      </w:r>
      <w:r w:rsidR="000A16FE">
        <w:rPr>
          <w:rFonts w:ascii="Times New Roman" w:hAnsi="Times New Roman" w:cs="Times New Roman"/>
        </w:rPr>
        <w:t>.</w:t>
      </w:r>
      <w:r w:rsidR="00C9462E">
        <w:rPr>
          <w:rFonts w:ascii="Times New Roman" w:hAnsi="Times New Roman" w:cs="Times New Roman"/>
        </w:rPr>
        <w:t xml:space="preserve"> AUC was significant influenced by Sex (p &lt; 0.01), being lower in male populations and receipt of a fatty meal, which significantly increased the AUC (p = 0.02). </w:t>
      </w:r>
      <w:proofErr w:type="spellStart"/>
      <w:r w:rsidR="00C9462E">
        <w:rPr>
          <w:rFonts w:ascii="Times New Roman" w:hAnsi="Times New Roman" w:cs="Times New Roman"/>
        </w:rPr>
        <w:t>C</w:t>
      </w:r>
      <w:r w:rsidR="00C9462E" w:rsidRPr="00C9462E">
        <w:rPr>
          <w:rFonts w:ascii="Times New Roman" w:hAnsi="Times New Roman" w:cs="Times New Roman"/>
          <w:vertAlign w:val="subscript"/>
        </w:rPr>
        <w:t>Max</w:t>
      </w:r>
      <w:proofErr w:type="spellEnd"/>
      <w:r w:rsidR="00C9462E">
        <w:rPr>
          <w:rFonts w:ascii="Times New Roman" w:hAnsi="Times New Roman" w:cs="Times New Roman"/>
        </w:rPr>
        <w:t xml:space="preserve"> was similarly increased by receipt of a fatty meal (p &lt; 0.001), </w:t>
      </w:r>
      <w:proofErr w:type="gramStart"/>
      <w:r w:rsidR="00C9462E">
        <w:rPr>
          <w:rFonts w:ascii="Times New Roman" w:hAnsi="Times New Roman" w:cs="Times New Roman"/>
        </w:rPr>
        <w:t>and also</w:t>
      </w:r>
      <w:proofErr w:type="gramEnd"/>
      <w:r w:rsidR="00C9462E">
        <w:rPr>
          <w:rFonts w:ascii="Times New Roman" w:hAnsi="Times New Roman" w:cs="Times New Roman"/>
        </w:rPr>
        <w:t xml:space="preserve"> associated with drug co-administration, which significantly reduced (p &lt; 0.01) the </w:t>
      </w:r>
      <w:proofErr w:type="spellStart"/>
      <w:r w:rsidR="00C9462E">
        <w:rPr>
          <w:rFonts w:ascii="Times New Roman" w:hAnsi="Times New Roman" w:cs="Times New Roman"/>
        </w:rPr>
        <w:t>C</w:t>
      </w:r>
      <w:r w:rsidR="00C9462E">
        <w:rPr>
          <w:rFonts w:ascii="Times New Roman" w:hAnsi="Times New Roman" w:cs="Times New Roman"/>
          <w:vertAlign w:val="subscript"/>
        </w:rPr>
        <w:t>Max</w:t>
      </w:r>
      <w:proofErr w:type="spellEnd"/>
      <w:r w:rsidR="00C9462E">
        <w:rPr>
          <w:rFonts w:ascii="Times New Roman" w:hAnsi="Times New Roman" w:cs="Times New Roman"/>
        </w:rPr>
        <w:t xml:space="preserve"> observed across the different studies. </w:t>
      </w:r>
      <w:r w:rsidR="009324C1">
        <w:rPr>
          <w:rFonts w:ascii="Times New Roman" w:hAnsi="Times New Roman" w:cs="Times New Roman"/>
        </w:rPr>
        <w:t xml:space="preserve">For full results from the Univariate Analyses, see Supplementary Information “Univariate Regression Analyses”. </w:t>
      </w:r>
    </w:p>
    <w:p w14:paraId="127CF7FF" w14:textId="77777777" w:rsidR="009324C1" w:rsidRDefault="00B94C90" w:rsidP="007E3ABE">
      <w:pPr>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w:t>
      </w:r>
      <w:r w:rsidR="009324C1">
        <w:rPr>
          <w:rFonts w:ascii="Times New Roman" w:hAnsi="Times New Roman" w:cs="Times New Roman"/>
        </w:rPr>
        <w:t xml:space="preserve">adjust for each of these factors </w:t>
      </w:r>
      <w:commentRangeStart w:id="445"/>
      <w:r w:rsidR="009324C1">
        <w:rPr>
          <w:rFonts w:ascii="Times New Roman" w:hAnsi="Times New Roman" w:cs="Times New Roman"/>
        </w:rPr>
        <w:t>simultaneously</w:t>
      </w:r>
      <w:commentRangeEnd w:id="445"/>
      <w:r w:rsidR="00943F3B">
        <w:rPr>
          <w:rStyle w:val="CommentReference"/>
        </w:rPr>
        <w:commentReference w:id="445"/>
      </w:r>
      <w:r>
        <w:rPr>
          <w:rFonts w:ascii="Times New Roman" w:hAnsi="Times New Roman" w:cs="Times New Roman"/>
        </w:rPr>
        <w:t xml:space="preserve">, we adopted a multivariate approach to explore the role of these factors simultaneously. </w:t>
      </w:r>
      <w:r w:rsidR="0059285D">
        <w:rPr>
          <w:rFonts w:ascii="Times New Roman" w:hAnsi="Times New Roman" w:cs="Times New Roman"/>
        </w:rPr>
        <w:t>Receipt of a fatty meal prior to treatment increased the bioavailability of Albendazole</w:t>
      </w:r>
      <w:r w:rsidR="0052642D">
        <w:rPr>
          <w:rFonts w:ascii="Times New Roman" w:hAnsi="Times New Roman" w:cs="Times New Roman"/>
        </w:rPr>
        <w:t xml:space="preserve"> (p &lt; 0.01)</w:t>
      </w:r>
      <w:r w:rsidR="0059285D">
        <w:rPr>
          <w:rFonts w:ascii="Times New Roman" w:hAnsi="Times New Roman" w:cs="Times New Roman"/>
        </w:rPr>
        <w:t xml:space="preserve">, whilst drug co-administration </w:t>
      </w:r>
      <w:r w:rsidR="0052642D">
        <w:rPr>
          <w:rFonts w:ascii="Times New Roman" w:hAnsi="Times New Roman" w:cs="Times New Roman"/>
        </w:rPr>
        <w:t xml:space="preserve">and infection with a parasite </w:t>
      </w:r>
      <w:r w:rsidR="0059285D">
        <w:rPr>
          <w:rFonts w:ascii="Times New Roman" w:hAnsi="Times New Roman" w:cs="Times New Roman"/>
        </w:rPr>
        <w:t xml:space="preserve">was associated with a reduced bioavailability (p &lt; 0.01 </w:t>
      </w:r>
      <w:r w:rsidR="0052642D">
        <w:rPr>
          <w:rFonts w:ascii="Times New Roman" w:hAnsi="Times New Roman" w:cs="Times New Roman"/>
        </w:rPr>
        <w:t>and p = 0.05 respectively</w:t>
      </w:r>
      <w:r w:rsidR="0059285D">
        <w:rPr>
          <w:rFonts w:ascii="Times New Roman" w:hAnsi="Times New Roman" w:cs="Times New Roman"/>
        </w:rPr>
        <w:t xml:space="preserve">); together with the other factors (all non-significant, p &gt; 0.3 in all cases), the model was able to explain a total of </w:t>
      </w:r>
      <w:r w:rsidR="0052642D">
        <w:rPr>
          <w:rFonts w:ascii="Times New Roman" w:hAnsi="Times New Roman" w:cs="Times New Roman"/>
        </w:rPr>
        <w:t>62</w:t>
      </w:r>
      <w:r w:rsidR="0059285D">
        <w:rPr>
          <w:rFonts w:ascii="Times New Roman" w:hAnsi="Times New Roman" w:cs="Times New Roman"/>
        </w:rPr>
        <w:t xml:space="preserve">% of the observed variation in Bioavailability. Similar results were observed for the AUC and </w:t>
      </w:r>
      <w:proofErr w:type="spellStart"/>
      <w:r w:rsidR="0059285D">
        <w:rPr>
          <w:rFonts w:ascii="Times New Roman" w:hAnsi="Times New Roman" w:cs="Times New Roman"/>
        </w:rPr>
        <w:t>C</w:t>
      </w:r>
      <w:r w:rsidR="0059285D">
        <w:rPr>
          <w:rFonts w:ascii="Times New Roman" w:hAnsi="Times New Roman" w:cs="Times New Roman"/>
          <w:vertAlign w:val="subscript"/>
        </w:rPr>
        <w:t>Max</w:t>
      </w:r>
      <w:proofErr w:type="spellEnd"/>
      <w:r w:rsidR="0059285D">
        <w:rPr>
          <w:rFonts w:ascii="Times New Roman" w:hAnsi="Times New Roman" w:cs="Times New Roman"/>
        </w:rPr>
        <w:t xml:space="preserve">, where the effects of fatty meal consumption and drug co-administration were significant. However, unlike for Bioavailability, an increased Albendazole dosage was significantly associated with an increase in both these </w:t>
      </w:r>
      <w:commentRangeStart w:id="446"/>
      <w:r w:rsidR="0059285D">
        <w:rPr>
          <w:rFonts w:ascii="Times New Roman" w:hAnsi="Times New Roman" w:cs="Times New Roman"/>
        </w:rPr>
        <w:t xml:space="preserve">quantities </w:t>
      </w:r>
      <w:commentRangeEnd w:id="446"/>
      <w:r w:rsidR="00943F3B">
        <w:rPr>
          <w:rStyle w:val="CommentReference"/>
        </w:rPr>
        <w:commentReference w:id="446"/>
      </w:r>
      <w:r w:rsidR="0059285D">
        <w:rPr>
          <w:rFonts w:ascii="Times New Roman" w:hAnsi="Times New Roman" w:cs="Times New Roman"/>
        </w:rPr>
        <w:t>(</w:t>
      </w:r>
      <w:r w:rsidR="0052642D">
        <w:rPr>
          <w:rFonts w:ascii="Times New Roman" w:hAnsi="Times New Roman" w:cs="Times New Roman"/>
        </w:rPr>
        <w:t xml:space="preserve">p = 0.02 for </w:t>
      </w:r>
      <w:r w:rsidR="0059285D">
        <w:rPr>
          <w:rFonts w:ascii="Times New Roman" w:hAnsi="Times New Roman" w:cs="Times New Roman"/>
        </w:rPr>
        <w:t xml:space="preserve">AUC and </w:t>
      </w:r>
      <w:r w:rsidR="0052642D">
        <w:rPr>
          <w:rFonts w:ascii="Times New Roman" w:hAnsi="Times New Roman" w:cs="Times New Roman"/>
        </w:rPr>
        <w:t xml:space="preserve">p &lt; 0.01 for </w:t>
      </w:r>
      <w:proofErr w:type="spellStart"/>
      <w:r w:rsidR="0059285D">
        <w:rPr>
          <w:rFonts w:ascii="Times New Roman" w:hAnsi="Times New Roman" w:cs="Times New Roman"/>
        </w:rPr>
        <w:t>C</w:t>
      </w:r>
      <w:r w:rsidR="0059285D">
        <w:rPr>
          <w:rFonts w:ascii="Times New Roman" w:hAnsi="Times New Roman" w:cs="Times New Roman"/>
          <w:vertAlign w:val="subscript"/>
        </w:rPr>
        <w:t>Max</w:t>
      </w:r>
      <w:proofErr w:type="spellEnd"/>
      <w:r w:rsidR="0059285D">
        <w:rPr>
          <w:rFonts w:ascii="Times New Roman" w:hAnsi="Times New Roman" w:cs="Times New Roman"/>
        </w:rPr>
        <w:t>)</w:t>
      </w:r>
      <w:r w:rsidR="0052642D">
        <w:rPr>
          <w:rFonts w:ascii="Times New Roman" w:hAnsi="Times New Roman" w:cs="Times New Roman"/>
        </w:rPr>
        <w:t xml:space="preserve">. Parasitic infection was associated with a decrease in these quantities in both cases (p = 0.03 for AUC and p = 0.04 for </w:t>
      </w:r>
      <w:proofErr w:type="spellStart"/>
      <w:r w:rsidR="0052642D">
        <w:rPr>
          <w:rFonts w:ascii="Times New Roman" w:hAnsi="Times New Roman" w:cs="Times New Roman"/>
        </w:rPr>
        <w:t>C</w:t>
      </w:r>
      <w:r w:rsidR="0052642D">
        <w:rPr>
          <w:rFonts w:ascii="Times New Roman" w:hAnsi="Times New Roman" w:cs="Times New Roman"/>
          <w:vertAlign w:val="subscript"/>
        </w:rPr>
        <w:t>Max</w:t>
      </w:r>
      <w:proofErr w:type="spellEnd"/>
      <w:r w:rsidR="0052642D">
        <w:rPr>
          <w:rFonts w:ascii="Times New Roman" w:hAnsi="Times New Roman" w:cs="Times New Roman"/>
        </w:rPr>
        <w:t>)</w:t>
      </w:r>
      <w:r w:rsidR="007E3ABE">
        <w:rPr>
          <w:rFonts w:ascii="Times New Roman" w:hAnsi="Times New Roman" w:cs="Times New Roman"/>
        </w:rPr>
        <w:t xml:space="preserve"> – the percentage of variance explained by the full multivariate model for these two pharmacokinetic quantities was </w:t>
      </w:r>
      <w:r w:rsidR="0052642D">
        <w:rPr>
          <w:rFonts w:ascii="Times New Roman" w:hAnsi="Times New Roman" w:cs="Times New Roman"/>
        </w:rPr>
        <w:t>62</w:t>
      </w:r>
      <w:r w:rsidR="007E3ABE">
        <w:rPr>
          <w:rFonts w:ascii="Times New Roman" w:hAnsi="Times New Roman" w:cs="Times New Roman"/>
        </w:rPr>
        <w:t xml:space="preserve">% and </w:t>
      </w:r>
      <w:r w:rsidR="0052642D">
        <w:rPr>
          <w:rFonts w:ascii="Times New Roman" w:hAnsi="Times New Roman" w:cs="Times New Roman"/>
        </w:rPr>
        <w:t>70</w:t>
      </w:r>
      <w:r w:rsidR="007E3ABE">
        <w:rPr>
          <w:rFonts w:ascii="Times New Roman" w:hAnsi="Times New Roman" w:cs="Times New Roman"/>
        </w:rPr>
        <w:t>% respectively</w:t>
      </w:r>
      <w:r w:rsidR="0059285D">
        <w:rPr>
          <w:rFonts w:ascii="Times New Roman" w:hAnsi="Times New Roman" w:cs="Times New Roman"/>
        </w:rPr>
        <w:t xml:space="preserve">. </w:t>
      </w:r>
    </w:p>
    <w:p w14:paraId="5F42ACAE" w14:textId="77777777" w:rsidR="00981A74" w:rsidRPr="0059285D" w:rsidRDefault="007E3ABE" w:rsidP="007E3ABE">
      <w:pPr>
        <w:jc w:val="both"/>
        <w:rPr>
          <w:rFonts w:ascii="Times New Roman" w:hAnsi="Times New Roman" w:cs="Times New Roman"/>
        </w:rPr>
      </w:pPr>
      <w:r>
        <w:rPr>
          <w:rFonts w:ascii="Times New Roman" w:hAnsi="Times New Roman" w:cs="Times New Roman"/>
        </w:rPr>
        <w:t xml:space="preserve">By contrast, the half-life of Albendazole Sulfoxide was significantly associated only with Age (p </w:t>
      </w:r>
      <w:r w:rsidR="000333EF">
        <w:rPr>
          <w:rFonts w:ascii="Times New Roman" w:hAnsi="Times New Roman" w:cs="Times New Roman"/>
        </w:rPr>
        <w:t>=</w:t>
      </w:r>
      <w:r>
        <w:rPr>
          <w:rFonts w:ascii="Times New Roman" w:hAnsi="Times New Roman" w:cs="Times New Roman"/>
        </w:rPr>
        <w:t xml:space="preserve"> 0.0</w:t>
      </w:r>
      <w:r w:rsidR="000333EF">
        <w:rPr>
          <w:rFonts w:ascii="Times New Roman" w:hAnsi="Times New Roman" w:cs="Times New Roman"/>
        </w:rPr>
        <w:t>5</w:t>
      </w:r>
      <w:r>
        <w:rPr>
          <w:rFonts w:ascii="Times New Roman" w:hAnsi="Times New Roman" w:cs="Times New Roman"/>
        </w:rPr>
        <w:t>), with the half-life longer in older individuals</w:t>
      </w:r>
      <w:r w:rsidR="00637DED">
        <w:rPr>
          <w:rFonts w:ascii="Times New Roman" w:hAnsi="Times New Roman" w:cs="Times New Roman"/>
        </w:rPr>
        <w:t>, and the full multivariate model explaining only 38% of the observed variation in Albendazole Sulfoxide half-life across the studies analysed</w:t>
      </w:r>
      <w:r>
        <w:rPr>
          <w:rFonts w:ascii="Times New Roman" w:hAnsi="Times New Roman" w:cs="Times New Roman"/>
        </w:rPr>
        <w:t xml:space="preserve">. </w:t>
      </w:r>
      <w:r w:rsidR="00981A74">
        <w:rPr>
          <w:rFonts w:ascii="Times New Roman" w:hAnsi="Times New Roman" w:cs="Times New Roman"/>
        </w:rPr>
        <w:t xml:space="preserve">Interestingly, Sex did not come out as a significant predictor of Bioavailability or AUC in the multivariate analyses, as it had done in the univariate analyses. Whilst this could be due to </w:t>
      </w:r>
      <w:r w:rsidR="003A05D5">
        <w:rPr>
          <w:rFonts w:ascii="Times New Roman" w:hAnsi="Times New Roman" w:cs="Times New Roman"/>
        </w:rPr>
        <w:t>factors</w:t>
      </w:r>
      <w:r w:rsidR="00981A74">
        <w:rPr>
          <w:rFonts w:ascii="Times New Roman" w:hAnsi="Times New Roman" w:cs="Times New Roman"/>
        </w:rPr>
        <w:t xml:space="preserve"> not accounted for in the univariate analyses, it is important to note that whilst 51 of the 55 total studies were utilised for the univariate analy</w:t>
      </w:r>
      <w:r w:rsidR="009324C1">
        <w:rPr>
          <w:rFonts w:ascii="Times New Roman" w:hAnsi="Times New Roman" w:cs="Times New Roman"/>
        </w:rPr>
        <w:t>sis of the influence of Sex</w:t>
      </w:r>
      <w:r w:rsidR="00981A74">
        <w:rPr>
          <w:rFonts w:ascii="Times New Roman" w:hAnsi="Times New Roman" w:cs="Times New Roman"/>
        </w:rPr>
        <w:t xml:space="preserve">, only 36 </w:t>
      </w:r>
      <w:r w:rsidR="009324C1">
        <w:rPr>
          <w:rFonts w:ascii="Times New Roman" w:hAnsi="Times New Roman" w:cs="Times New Roman"/>
        </w:rPr>
        <w:t xml:space="preserve">studies </w:t>
      </w:r>
      <w:r w:rsidR="00981A74">
        <w:rPr>
          <w:rFonts w:ascii="Times New Roman" w:hAnsi="Times New Roman" w:cs="Times New Roman"/>
        </w:rPr>
        <w:t>contained information on all patient population characteristics and so the statistical power of our multivariate model to detect relevant factors is most likely lower</w:t>
      </w:r>
      <w:r w:rsidR="009324C1">
        <w:rPr>
          <w:rFonts w:ascii="Times New Roman" w:hAnsi="Times New Roman" w:cs="Times New Roman"/>
        </w:rPr>
        <w:t xml:space="preserve">. This was </w:t>
      </w:r>
      <w:r w:rsidR="00981A74">
        <w:rPr>
          <w:rFonts w:ascii="Times New Roman" w:hAnsi="Times New Roman" w:cs="Times New Roman"/>
        </w:rPr>
        <w:t xml:space="preserve">particularly </w:t>
      </w:r>
      <w:r w:rsidR="009324C1">
        <w:rPr>
          <w:rFonts w:ascii="Times New Roman" w:hAnsi="Times New Roman" w:cs="Times New Roman"/>
        </w:rPr>
        <w:t xml:space="preserve">true </w:t>
      </w:r>
      <w:r w:rsidR="00981A74">
        <w:rPr>
          <w:rFonts w:ascii="Times New Roman" w:hAnsi="Times New Roman" w:cs="Times New Roman"/>
        </w:rPr>
        <w:t xml:space="preserve">for Sex where many of </w:t>
      </w:r>
      <w:r w:rsidR="009324C1">
        <w:rPr>
          <w:rFonts w:ascii="Times New Roman" w:hAnsi="Times New Roman" w:cs="Times New Roman"/>
        </w:rPr>
        <w:t xml:space="preserve">studies remaining in the multivariate analyses </w:t>
      </w:r>
      <w:r w:rsidR="00981A74">
        <w:rPr>
          <w:rFonts w:ascii="Times New Roman" w:hAnsi="Times New Roman" w:cs="Times New Roman"/>
        </w:rPr>
        <w:t>(16/36</w:t>
      </w:r>
      <w:r w:rsidR="003A05D5">
        <w:rPr>
          <w:rFonts w:ascii="Times New Roman" w:hAnsi="Times New Roman" w:cs="Times New Roman"/>
        </w:rPr>
        <w:t>)</w:t>
      </w:r>
      <w:r w:rsidR="00981A74">
        <w:rPr>
          <w:rFonts w:ascii="Times New Roman" w:hAnsi="Times New Roman" w:cs="Times New Roman"/>
        </w:rPr>
        <w:t xml:space="preserve"> had been conducted solely with Male participants. </w:t>
      </w:r>
    </w:p>
    <w:p w14:paraId="1BE76E26" w14:textId="77777777" w:rsidR="00D057F6" w:rsidRPr="00AB2EC7" w:rsidRDefault="00D057F6">
      <w:pPr>
        <w:rPr>
          <w:rFonts w:ascii="Times New Roman" w:hAnsi="Times New Roman" w:cs="Times New Roman"/>
          <w:b/>
          <w:sz w:val="24"/>
        </w:rPr>
      </w:pPr>
      <w:r>
        <w:rPr>
          <w:rFonts w:ascii="Times New Roman" w:hAnsi="Times New Roman" w:cs="Times New Roman"/>
          <w:b/>
          <w:sz w:val="32"/>
        </w:rPr>
        <w:br w:type="page"/>
      </w:r>
    </w:p>
    <w:p w14:paraId="1879609A" w14:textId="77777777" w:rsidR="00D057F6" w:rsidRPr="004D4195" w:rsidRDefault="00D057F6" w:rsidP="00F1486A">
      <w:pPr>
        <w:rPr>
          <w:rFonts w:ascii="Times New Roman" w:hAnsi="Times New Roman" w:cs="Times New Roman"/>
          <w:b/>
          <w:sz w:val="32"/>
        </w:rPr>
      </w:pPr>
    </w:p>
    <w:p w14:paraId="037BC1A6" w14:textId="77777777" w:rsidR="002B277D" w:rsidRPr="004D4195" w:rsidRDefault="00223A2F" w:rsidP="00994B59">
      <w:pPr>
        <w:rPr>
          <w:rFonts w:ascii="Times New Roman" w:hAnsi="Times New Roman" w:cs="Times New Roman"/>
          <w:b/>
          <w:sz w:val="28"/>
        </w:rPr>
      </w:pPr>
      <w:r w:rsidRPr="004D4195">
        <w:rPr>
          <w:rFonts w:ascii="Times New Roman" w:hAnsi="Times New Roman" w:cs="Times New Roman"/>
          <w:b/>
          <w:sz w:val="28"/>
        </w:rPr>
        <w:t xml:space="preserve">Figure 1: </w:t>
      </w:r>
      <w:r w:rsidR="00955EB0" w:rsidRPr="004D4195">
        <w:rPr>
          <w:rFonts w:ascii="Times New Roman" w:hAnsi="Times New Roman" w:cs="Times New Roman"/>
          <w:b/>
          <w:sz w:val="28"/>
        </w:rPr>
        <w:t>Systematic Review Results</w:t>
      </w:r>
    </w:p>
    <w:p w14:paraId="3DC0BEA5" w14:textId="77777777" w:rsidR="00994B59" w:rsidRPr="004D4195" w:rsidRDefault="00994B59" w:rsidP="00E44610">
      <w:pPr>
        <w:jc w:val="center"/>
        <w:rPr>
          <w:rFonts w:ascii="Times New Roman" w:hAnsi="Times New Roman" w:cs="Times New Roman"/>
          <w:b/>
        </w:rPr>
      </w:pPr>
      <w:r w:rsidRPr="004D4195">
        <w:rPr>
          <w:rFonts w:ascii="Times New Roman" w:hAnsi="Times New Roman" w:cs="Times New Roman"/>
          <w:noProof/>
          <w:lang w:val="fr-FR" w:eastAsia="fr-FR"/>
        </w:rPr>
        <w:drawing>
          <wp:inline distT="0" distB="0" distL="0" distR="0" wp14:anchorId="2CDB7427" wp14:editId="7A03C4EC">
            <wp:extent cx="3835891"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402" cy="3666668"/>
                    </a:xfrm>
                    <a:prstGeom prst="rect">
                      <a:avLst/>
                    </a:prstGeom>
                  </pic:spPr>
                </pic:pic>
              </a:graphicData>
            </a:graphic>
          </wp:inline>
        </w:drawing>
      </w:r>
    </w:p>
    <w:p w14:paraId="265E8268" w14:textId="77777777" w:rsidR="00970919" w:rsidRPr="004D4195" w:rsidRDefault="00970919" w:rsidP="00E44610">
      <w:pPr>
        <w:jc w:val="both"/>
        <w:rPr>
          <w:rFonts w:ascii="Times New Roman" w:hAnsi="Times New Roman" w:cs="Times New Roman"/>
        </w:rPr>
      </w:pPr>
      <w:r w:rsidRPr="004D4195">
        <w:rPr>
          <w:rFonts w:ascii="Times New Roman" w:hAnsi="Times New Roman" w:cs="Times New Roman"/>
          <w:b/>
        </w:rPr>
        <w:t xml:space="preserve">Figure 1: PRISMA diagram illustrating the systematic </w:t>
      </w:r>
      <w:r w:rsidR="00E10209" w:rsidRPr="004D4195">
        <w:rPr>
          <w:rFonts w:ascii="Times New Roman" w:hAnsi="Times New Roman" w:cs="Times New Roman"/>
          <w:b/>
        </w:rPr>
        <w:t xml:space="preserve">review workflow. </w:t>
      </w:r>
      <w:r w:rsidR="00E10209" w:rsidRPr="004D4195">
        <w:rPr>
          <w:rFonts w:ascii="Times New Roman" w:hAnsi="Times New Roman" w:cs="Times New Roman"/>
        </w:rPr>
        <w:t>Web of Science and PubMed were searched on 4</w:t>
      </w:r>
      <w:r w:rsidR="00E10209" w:rsidRPr="004D4195">
        <w:rPr>
          <w:rFonts w:ascii="Times New Roman" w:hAnsi="Times New Roman" w:cs="Times New Roman"/>
          <w:vertAlign w:val="superscript"/>
        </w:rPr>
        <w:t>th</w:t>
      </w:r>
      <w:r w:rsidR="00E10209" w:rsidRPr="004D4195">
        <w:rPr>
          <w:rFonts w:ascii="Times New Roman" w:hAnsi="Times New Roman" w:cs="Times New Roman"/>
        </w:rPr>
        <w:t xml:space="preserve"> July 2019 using the keywords albendazole AND (treatment* OR dose* OR pharma* OR “half-life” OR “</w:t>
      </w:r>
      <w:proofErr w:type="spellStart"/>
      <w:r w:rsidR="00E10209" w:rsidRPr="004D4195">
        <w:rPr>
          <w:rFonts w:ascii="Times New Roman" w:hAnsi="Times New Roman" w:cs="Times New Roman"/>
        </w:rPr>
        <w:t>half life</w:t>
      </w:r>
      <w:proofErr w:type="spellEnd"/>
      <w:r w:rsidR="00E10209" w:rsidRPr="004D4195">
        <w:rPr>
          <w:rFonts w:ascii="Times New Roman" w:hAnsi="Times New Roman" w:cs="Times New Roman"/>
        </w:rPr>
        <w:t xml:space="preserve">”). This produced a total of 5690 results after duplicate removal, of which 206 were retained for full text screening. 143 of the retained articles were subsequently excluded based on pre-defined exclusion criteria, yielding 31 studies containing temporally disaggregated data on Albendazole blood concentrations following treatment with a single dose; these 31 references contained 52 time series measuring Albendazole blood concentrations over time in different populations in total. </w:t>
      </w:r>
    </w:p>
    <w:p w14:paraId="12BD87AE" w14:textId="77777777" w:rsidR="00E44610" w:rsidRPr="004D4195" w:rsidRDefault="00E44610" w:rsidP="00E44610">
      <w:pPr>
        <w:jc w:val="both"/>
        <w:rPr>
          <w:rFonts w:ascii="Times New Roman" w:hAnsi="Times New Roman" w:cs="Times New Roman"/>
        </w:rPr>
      </w:pPr>
    </w:p>
    <w:p w14:paraId="0C0AE506" w14:textId="77777777" w:rsidR="00E44610" w:rsidRPr="004D4195" w:rsidRDefault="00E44610">
      <w:pPr>
        <w:rPr>
          <w:rFonts w:ascii="Times New Roman" w:hAnsi="Times New Roman" w:cs="Times New Roman"/>
        </w:rPr>
      </w:pPr>
      <w:r w:rsidRPr="004D4195">
        <w:rPr>
          <w:rFonts w:ascii="Times New Roman" w:hAnsi="Times New Roman" w:cs="Times New Roman"/>
        </w:rPr>
        <w:br w:type="page"/>
      </w:r>
    </w:p>
    <w:p w14:paraId="1900BD3F" w14:textId="77777777" w:rsidR="00E44610" w:rsidRPr="004D4195" w:rsidRDefault="00E44610" w:rsidP="00994B59">
      <w:pPr>
        <w:rPr>
          <w:rFonts w:ascii="Times New Roman" w:hAnsi="Times New Roman" w:cs="Times New Roman"/>
          <w:b/>
          <w:sz w:val="28"/>
        </w:rPr>
      </w:pPr>
    </w:p>
    <w:p w14:paraId="4C68D7DA" w14:textId="77777777" w:rsidR="00E44610" w:rsidRPr="004D4195" w:rsidRDefault="00E44610" w:rsidP="00994B59">
      <w:pPr>
        <w:rPr>
          <w:rFonts w:ascii="Times New Roman" w:hAnsi="Times New Roman" w:cs="Times New Roman"/>
          <w:b/>
          <w:sz w:val="28"/>
        </w:rPr>
      </w:pPr>
    </w:p>
    <w:p w14:paraId="6D2DA859" w14:textId="77777777" w:rsidR="00E44610" w:rsidRPr="004D4195" w:rsidRDefault="00E44610" w:rsidP="00994B59">
      <w:pPr>
        <w:rPr>
          <w:rFonts w:ascii="Times New Roman" w:hAnsi="Times New Roman" w:cs="Times New Roman"/>
          <w:b/>
          <w:sz w:val="28"/>
        </w:rPr>
      </w:pPr>
    </w:p>
    <w:p w14:paraId="0BA05C97" w14:textId="77777777" w:rsidR="00E44610" w:rsidRPr="004D4195" w:rsidRDefault="00E44610" w:rsidP="00994B59">
      <w:pPr>
        <w:rPr>
          <w:rFonts w:ascii="Times New Roman" w:hAnsi="Times New Roman" w:cs="Times New Roman"/>
          <w:b/>
          <w:sz w:val="28"/>
        </w:rPr>
      </w:pPr>
    </w:p>
    <w:p w14:paraId="220CC2E2" w14:textId="77777777" w:rsidR="00E44610" w:rsidRPr="004D4195" w:rsidRDefault="00E44610" w:rsidP="00994B59">
      <w:pPr>
        <w:rPr>
          <w:rFonts w:ascii="Times New Roman" w:hAnsi="Times New Roman" w:cs="Times New Roman"/>
          <w:b/>
          <w:sz w:val="28"/>
        </w:rPr>
      </w:pPr>
    </w:p>
    <w:p w14:paraId="5E9D0A27" w14:textId="77777777" w:rsidR="00F1486A" w:rsidRDefault="002B277D" w:rsidP="00994B59">
      <w:pPr>
        <w:rPr>
          <w:rFonts w:ascii="Times New Roman" w:hAnsi="Times New Roman" w:cs="Times New Roman"/>
          <w:b/>
          <w:sz w:val="28"/>
        </w:rPr>
      </w:pPr>
      <w:r w:rsidRPr="004D4195">
        <w:rPr>
          <w:rFonts w:ascii="Times New Roman" w:hAnsi="Times New Roman" w:cs="Times New Roman"/>
          <w:b/>
          <w:sz w:val="28"/>
        </w:rPr>
        <w:t xml:space="preserve">Figure 2: </w:t>
      </w:r>
      <w:r w:rsidR="00223A2F" w:rsidRPr="004D4195">
        <w:rPr>
          <w:rFonts w:ascii="Times New Roman" w:hAnsi="Times New Roman" w:cs="Times New Roman"/>
          <w:b/>
          <w:sz w:val="28"/>
        </w:rPr>
        <w:t>Model Schematic</w:t>
      </w:r>
    </w:p>
    <w:p w14:paraId="499B60E5" w14:textId="77777777" w:rsidR="005E3CFC" w:rsidRPr="004D4195" w:rsidRDefault="005E3CFC" w:rsidP="00994B59">
      <w:pPr>
        <w:rPr>
          <w:rFonts w:ascii="Times New Roman" w:hAnsi="Times New Roman" w:cs="Times New Roman"/>
          <w:b/>
          <w:sz w:val="28"/>
        </w:rPr>
      </w:pPr>
      <w:r>
        <w:rPr>
          <w:noProof/>
          <w:lang w:val="fr-FR" w:eastAsia="fr-FR"/>
        </w:rPr>
        <w:drawing>
          <wp:inline distT="0" distB="0" distL="0" distR="0" wp14:anchorId="7DA679E2" wp14:editId="769EBF85">
            <wp:extent cx="5731510" cy="2479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9040"/>
                    </a:xfrm>
                    <a:prstGeom prst="rect">
                      <a:avLst/>
                    </a:prstGeom>
                  </pic:spPr>
                </pic:pic>
              </a:graphicData>
            </a:graphic>
          </wp:inline>
        </w:drawing>
      </w:r>
    </w:p>
    <w:p w14:paraId="68E10C27" w14:textId="77777777" w:rsidR="00776997" w:rsidRPr="004D4195" w:rsidRDefault="00422D03" w:rsidP="00776997">
      <w:pPr>
        <w:jc w:val="both"/>
        <w:rPr>
          <w:rFonts w:ascii="Times New Roman" w:hAnsi="Times New Roman" w:cs="Times New Roman"/>
        </w:rPr>
      </w:pPr>
      <w:r w:rsidRPr="004D4195">
        <w:rPr>
          <w:rFonts w:ascii="Times New Roman" w:hAnsi="Times New Roman" w:cs="Times New Roman"/>
          <w:b/>
        </w:rPr>
        <w:t xml:space="preserve">Figure 2: Schematic of the </w:t>
      </w:r>
      <w:r w:rsidR="00776997" w:rsidRPr="004D4195">
        <w:rPr>
          <w:rFonts w:ascii="Times New Roman" w:hAnsi="Times New Roman" w:cs="Times New Roman"/>
          <w:b/>
        </w:rPr>
        <w:t>m</w:t>
      </w:r>
      <w:r w:rsidRPr="004D4195">
        <w:rPr>
          <w:rFonts w:ascii="Times New Roman" w:hAnsi="Times New Roman" w:cs="Times New Roman"/>
          <w:b/>
        </w:rPr>
        <w:t xml:space="preserve">odel of Albendazole </w:t>
      </w:r>
      <w:r w:rsidR="00776997" w:rsidRPr="004D4195">
        <w:rPr>
          <w:rFonts w:ascii="Times New Roman" w:hAnsi="Times New Roman" w:cs="Times New Roman"/>
          <w:b/>
        </w:rPr>
        <w:t>p</w:t>
      </w:r>
      <w:r w:rsidRPr="004D4195">
        <w:rPr>
          <w:rFonts w:ascii="Times New Roman" w:hAnsi="Times New Roman" w:cs="Times New Roman"/>
          <w:b/>
        </w:rPr>
        <w:t>harmacokinetics</w:t>
      </w:r>
      <w:r w:rsidR="00776997" w:rsidRPr="004D4195">
        <w:rPr>
          <w:rFonts w:ascii="Times New Roman" w:hAnsi="Times New Roman" w:cs="Times New Roman"/>
          <w:b/>
        </w:rPr>
        <w:t xml:space="preserve"> and the governing equations</w:t>
      </w:r>
      <w:r w:rsidRPr="004D4195">
        <w:rPr>
          <w:rFonts w:ascii="Times New Roman" w:hAnsi="Times New Roman" w:cs="Times New Roman"/>
          <w:b/>
        </w:rPr>
        <w:t xml:space="preserve">. </w:t>
      </w:r>
      <w:r w:rsidRPr="004D4195">
        <w:rPr>
          <w:rFonts w:ascii="Times New Roman" w:hAnsi="Times New Roman" w:cs="Times New Roman"/>
        </w:rPr>
        <w:t xml:space="preserve">A compartmental model consisting of a series of linked ordinary differential equations (ODEs) was developed to </w:t>
      </w:r>
      <w:r w:rsidR="00491920" w:rsidRPr="004D4195">
        <w:rPr>
          <w:rFonts w:ascii="Times New Roman" w:hAnsi="Times New Roman" w:cs="Times New Roman"/>
        </w:rPr>
        <w:t xml:space="preserve">simulate the pharmacokinetics of Albendazole and its pharmacodynamically active metabolite, Albendazole Sulfoxide, in the blood following </w:t>
      </w:r>
      <w:r w:rsidR="00776997" w:rsidRPr="004D4195">
        <w:rPr>
          <w:rFonts w:ascii="Times New Roman" w:hAnsi="Times New Roman" w:cs="Times New Roman"/>
        </w:rPr>
        <w:t xml:space="preserve">a single oral dose. </w:t>
      </w:r>
      <w:r w:rsidR="00776997" w:rsidRPr="004D4195">
        <w:rPr>
          <w:rFonts w:ascii="Times New Roman" w:hAnsi="Times New Roman" w:cs="Times New Roman"/>
          <w:b/>
        </w:rPr>
        <w:t>(A)</w:t>
      </w:r>
      <w:r w:rsidR="00776997" w:rsidRPr="004D4195">
        <w:rPr>
          <w:rFonts w:ascii="Times New Roman" w:hAnsi="Times New Roman" w:cs="Times New Roman"/>
        </w:rPr>
        <w:t xml:space="preserve"> Model schematic, illustrating the model structure and the way in which the different compartments are linked. </w:t>
      </w:r>
      <w:r w:rsidR="00776997" w:rsidRPr="004D4195">
        <w:rPr>
          <w:rFonts w:ascii="Times New Roman" w:hAnsi="Times New Roman" w:cs="Times New Roman"/>
          <w:b/>
        </w:rPr>
        <w:t>(B)</w:t>
      </w:r>
      <w:r w:rsidR="00776997" w:rsidRPr="004D4195">
        <w:rPr>
          <w:rFonts w:ascii="Times New Roman" w:hAnsi="Times New Roman" w:cs="Times New Roman"/>
        </w:rPr>
        <w:t xml:space="preserve"> The ordinary differential equations governing the pharmacokinetic model, representing the concentration of Albendazole in the gut and intestine, the liver and systemic circulation, as well as the concentration of Albendazole Sulfoxide in systemic circulation. </w:t>
      </w:r>
    </w:p>
    <w:p w14:paraId="1C9C21A4" w14:textId="77777777" w:rsidR="00422D03" w:rsidRPr="004D4195" w:rsidRDefault="00422D03" w:rsidP="00994B59">
      <w:pPr>
        <w:rPr>
          <w:rFonts w:ascii="Times New Roman" w:hAnsi="Times New Roman" w:cs="Times New Roman"/>
          <w:sz w:val="28"/>
        </w:rPr>
      </w:pPr>
    </w:p>
    <w:p w14:paraId="2CC35284" w14:textId="77777777" w:rsidR="00776997" w:rsidRPr="004D4195" w:rsidRDefault="00776997">
      <w:pPr>
        <w:rPr>
          <w:rFonts w:ascii="Times New Roman" w:hAnsi="Times New Roman" w:cs="Times New Roman"/>
          <w:b/>
          <w:sz w:val="28"/>
        </w:rPr>
      </w:pPr>
      <w:r w:rsidRPr="004D4195">
        <w:rPr>
          <w:rFonts w:ascii="Times New Roman" w:hAnsi="Times New Roman" w:cs="Times New Roman"/>
          <w:b/>
          <w:sz w:val="28"/>
        </w:rPr>
        <w:br w:type="page"/>
      </w:r>
    </w:p>
    <w:p w14:paraId="5C4165CC" w14:textId="77777777" w:rsidR="00422D03" w:rsidRPr="004D4195" w:rsidRDefault="00422D03" w:rsidP="00994B59">
      <w:pPr>
        <w:rPr>
          <w:rFonts w:ascii="Times New Roman" w:hAnsi="Times New Roman" w:cs="Times New Roman"/>
          <w:b/>
          <w:sz w:val="28"/>
        </w:rPr>
      </w:pPr>
    </w:p>
    <w:p w14:paraId="53EB26C3" w14:textId="77777777" w:rsidR="0024335D" w:rsidRPr="004D4195" w:rsidRDefault="0024335D" w:rsidP="00994B59">
      <w:pPr>
        <w:rPr>
          <w:rFonts w:ascii="Times New Roman" w:hAnsi="Times New Roman" w:cs="Times New Roman"/>
          <w:b/>
          <w:sz w:val="28"/>
        </w:rPr>
      </w:pPr>
    </w:p>
    <w:p w14:paraId="7F3AF701" w14:textId="77777777" w:rsidR="0024335D" w:rsidRPr="004D4195" w:rsidRDefault="0024335D" w:rsidP="00994B59">
      <w:pPr>
        <w:rPr>
          <w:rFonts w:ascii="Times New Roman" w:hAnsi="Times New Roman" w:cs="Times New Roman"/>
          <w:b/>
          <w:sz w:val="28"/>
        </w:rPr>
      </w:pPr>
    </w:p>
    <w:p w14:paraId="1422DE59" w14:textId="77777777" w:rsidR="0024335D" w:rsidRPr="004D4195" w:rsidRDefault="0024335D" w:rsidP="00994B59">
      <w:pPr>
        <w:rPr>
          <w:rFonts w:ascii="Times New Roman" w:hAnsi="Times New Roman" w:cs="Times New Roman"/>
          <w:b/>
          <w:sz w:val="28"/>
        </w:rPr>
      </w:pPr>
    </w:p>
    <w:p w14:paraId="18B8AEE9" w14:textId="77777777" w:rsidR="0024335D" w:rsidRPr="004D4195" w:rsidRDefault="0024335D" w:rsidP="00994B59">
      <w:pPr>
        <w:rPr>
          <w:rFonts w:ascii="Times New Roman" w:hAnsi="Times New Roman" w:cs="Times New Roman"/>
          <w:b/>
          <w:sz w:val="28"/>
        </w:rPr>
      </w:pPr>
    </w:p>
    <w:p w14:paraId="001AEB6D" w14:textId="77777777" w:rsidR="00955EB0" w:rsidRPr="004D4195" w:rsidRDefault="00CF4D59" w:rsidP="00994B59">
      <w:pPr>
        <w:rPr>
          <w:rFonts w:ascii="Times New Roman" w:hAnsi="Times New Roman" w:cs="Times New Roman"/>
          <w:b/>
          <w:sz w:val="28"/>
        </w:rPr>
      </w:pPr>
      <w:r>
        <w:rPr>
          <w:noProof/>
          <w:lang w:val="fr-FR" w:eastAsia="fr-FR"/>
        </w:rPr>
        <w:drawing>
          <wp:anchor distT="0" distB="0" distL="114300" distR="114300" simplePos="0" relativeHeight="251659264" behindDoc="1" locked="0" layoutInCell="1" allowOverlap="1" wp14:anchorId="43264B3A" wp14:editId="2F20B7EE">
            <wp:simplePos x="0" y="0"/>
            <wp:positionH relativeFrom="margin">
              <wp:posOffset>-819150</wp:posOffset>
            </wp:positionH>
            <wp:positionV relativeFrom="paragraph">
              <wp:posOffset>319405</wp:posOffset>
            </wp:positionV>
            <wp:extent cx="7175500" cy="3964940"/>
            <wp:effectExtent l="0" t="0" r="6350" b="0"/>
            <wp:wrapTight wrapText="bothSides">
              <wp:wrapPolygon edited="0">
                <wp:start x="0" y="0"/>
                <wp:lineTo x="0" y="21482"/>
                <wp:lineTo x="21562" y="21482"/>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75500" cy="3964940"/>
                    </a:xfrm>
                    <a:prstGeom prst="rect">
                      <a:avLst/>
                    </a:prstGeom>
                  </pic:spPr>
                </pic:pic>
              </a:graphicData>
            </a:graphic>
            <wp14:sizeRelH relativeFrom="margin">
              <wp14:pctWidth>0</wp14:pctWidth>
            </wp14:sizeRelH>
            <wp14:sizeRelV relativeFrom="margin">
              <wp14:pctHeight>0</wp14:pctHeight>
            </wp14:sizeRelV>
          </wp:anchor>
        </w:drawing>
      </w:r>
      <w:r w:rsidR="002B277D" w:rsidRPr="004D4195">
        <w:rPr>
          <w:rFonts w:ascii="Times New Roman" w:hAnsi="Times New Roman" w:cs="Times New Roman"/>
          <w:b/>
          <w:sz w:val="28"/>
        </w:rPr>
        <w:t xml:space="preserve">Figure </w:t>
      </w:r>
      <w:r w:rsidR="00955EB0" w:rsidRPr="004D4195">
        <w:rPr>
          <w:rFonts w:ascii="Times New Roman" w:hAnsi="Times New Roman" w:cs="Times New Roman"/>
          <w:b/>
          <w:sz w:val="28"/>
        </w:rPr>
        <w:t>3: Model Fitting Results for All Time Series</w:t>
      </w:r>
    </w:p>
    <w:p w14:paraId="23C672B7" w14:textId="77777777" w:rsidR="00776997" w:rsidRPr="004D4195" w:rsidRDefault="00776997" w:rsidP="00776997">
      <w:pPr>
        <w:jc w:val="both"/>
        <w:rPr>
          <w:rFonts w:ascii="Times New Roman" w:hAnsi="Times New Roman" w:cs="Times New Roman"/>
        </w:rPr>
      </w:pPr>
      <w:r w:rsidRPr="004D4195">
        <w:rPr>
          <w:rFonts w:ascii="Times New Roman" w:hAnsi="Times New Roman" w:cs="Times New Roman"/>
          <w:b/>
        </w:rPr>
        <w:t xml:space="preserve">Figure 3: Results of model fitting and calibration to data collated through the systematic review. </w:t>
      </w:r>
      <w:r w:rsidRPr="004D4195">
        <w:rPr>
          <w:rFonts w:ascii="Times New Roman" w:hAnsi="Times New Roman" w:cs="Times New Roman"/>
        </w:rPr>
        <w:t>The systematic review identified a total of 5</w:t>
      </w:r>
      <w:r w:rsidR="00E12533">
        <w:rPr>
          <w:rFonts w:ascii="Times New Roman" w:hAnsi="Times New Roman" w:cs="Times New Roman"/>
        </w:rPr>
        <w:t>5</w:t>
      </w:r>
      <w:r w:rsidRPr="004D4195">
        <w:rPr>
          <w:rFonts w:ascii="Times New Roman" w:hAnsi="Times New Roman" w:cs="Times New Roman"/>
        </w:rPr>
        <w:t xml:space="preserve"> time series containing information on the concentration of Albendazole and/or Albendazole Sulfoxide in the blood following treatment with a single oral dose. The pharmacokinetic model was fitted to these data individually </w:t>
      </w:r>
      <w:r w:rsidR="00456987" w:rsidRPr="004D4195">
        <w:rPr>
          <w:rFonts w:ascii="Times New Roman" w:hAnsi="Times New Roman" w:cs="Times New Roman"/>
        </w:rPr>
        <w:t>using a Bayesian MCMC-based framework. This fitting was carried out</w:t>
      </w:r>
      <w:r w:rsidRPr="004D4195">
        <w:rPr>
          <w:rFonts w:ascii="Times New Roman" w:hAnsi="Times New Roman" w:cs="Times New Roman"/>
        </w:rPr>
        <w:t xml:space="preserve"> </w:t>
      </w:r>
      <w:proofErr w:type="gramStart"/>
      <w:r w:rsidRPr="004D4195">
        <w:rPr>
          <w:rFonts w:ascii="Times New Roman" w:hAnsi="Times New Roman" w:cs="Times New Roman"/>
        </w:rPr>
        <w:t>in order to</w:t>
      </w:r>
      <w:proofErr w:type="gramEnd"/>
      <w:r w:rsidRPr="004D4195">
        <w:rPr>
          <w:rFonts w:ascii="Times New Roman" w:hAnsi="Times New Roman" w:cs="Times New Roman"/>
        </w:rPr>
        <w:t xml:space="preserve"> estimate </w:t>
      </w:r>
      <w:r w:rsidR="00456987" w:rsidRPr="004D4195">
        <w:rPr>
          <w:rFonts w:ascii="Times New Roman" w:hAnsi="Times New Roman" w:cs="Times New Roman"/>
        </w:rPr>
        <w:t xml:space="preserve">the </w:t>
      </w:r>
      <w:r w:rsidRPr="004D4195">
        <w:rPr>
          <w:rFonts w:ascii="Times New Roman" w:hAnsi="Times New Roman" w:cs="Times New Roman"/>
        </w:rPr>
        <w:t xml:space="preserve">various pharmacokinetic parameters governing the model. For the results presented above, points represent empirical </w:t>
      </w:r>
      <w:proofErr w:type="gramStart"/>
      <w:r w:rsidRPr="004D4195">
        <w:rPr>
          <w:rFonts w:ascii="Times New Roman" w:hAnsi="Times New Roman" w:cs="Times New Roman"/>
        </w:rPr>
        <w:t>data</w:t>
      </w:r>
      <w:proofErr w:type="gramEnd"/>
      <w:r w:rsidRPr="004D4195">
        <w:rPr>
          <w:rFonts w:ascii="Times New Roman" w:hAnsi="Times New Roman" w:cs="Times New Roman"/>
        </w:rPr>
        <w:t xml:space="preserve"> and the lines represent model output, with the results for Albendazole in pink and those for Albendazole </w:t>
      </w:r>
      <w:r w:rsidR="00E12533">
        <w:rPr>
          <w:rFonts w:ascii="Times New Roman" w:hAnsi="Times New Roman" w:cs="Times New Roman"/>
        </w:rPr>
        <w:t>S</w:t>
      </w:r>
      <w:r w:rsidRPr="004D4195">
        <w:rPr>
          <w:rFonts w:ascii="Times New Roman" w:hAnsi="Times New Roman" w:cs="Times New Roman"/>
        </w:rPr>
        <w:t>ulfoxide in purple</w:t>
      </w:r>
      <w:r w:rsidR="00E12533">
        <w:rPr>
          <w:rFonts w:ascii="Times New Roman" w:hAnsi="Times New Roman" w:cs="Times New Roman"/>
        </w:rPr>
        <w:t>. P</w:t>
      </w:r>
      <w:r w:rsidR="00456987" w:rsidRPr="004D4195">
        <w:rPr>
          <w:rFonts w:ascii="Times New Roman" w:hAnsi="Times New Roman" w:cs="Times New Roman"/>
        </w:rPr>
        <w:t>ale shaded area represent</w:t>
      </w:r>
      <w:r w:rsidR="00E12533">
        <w:rPr>
          <w:rFonts w:ascii="Times New Roman" w:hAnsi="Times New Roman" w:cs="Times New Roman"/>
        </w:rPr>
        <w:t>s</w:t>
      </w:r>
      <w:r w:rsidR="00456987" w:rsidRPr="004D4195">
        <w:rPr>
          <w:rFonts w:ascii="Times New Roman" w:hAnsi="Times New Roman" w:cs="Times New Roman"/>
        </w:rPr>
        <w:t xml:space="preserve"> the 95% Credible Interval. </w:t>
      </w:r>
    </w:p>
    <w:p w14:paraId="0F2BA037" w14:textId="77777777" w:rsidR="0024335D" w:rsidRPr="004D4195" w:rsidRDefault="0024335D" w:rsidP="00776997">
      <w:pPr>
        <w:jc w:val="both"/>
        <w:rPr>
          <w:rFonts w:ascii="Times New Roman" w:hAnsi="Times New Roman" w:cs="Times New Roman"/>
        </w:rPr>
      </w:pPr>
    </w:p>
    <w:p w14:paraId="17AE15A8" w14:textId="77777777" w:rsidR="0024335D" w:rsidRPr="004D4195" w:rsidRDefault="0024335D" w:rsidP="00776997">
      <w:pPr>
        <w:jc w:val="both"/>
        <w:rPr>
          <w:rFonts w:ascii="Times New Roman" w:hAnsi="Times New Roman" w:cs="Times New Roman"/>
        </w:rPr>
      </w:pPr>
    </w:p>
    <w:p w14:paraId="0C817FF0" w14:textId="77777777" w:rsidR="0024335D" w:rsidRPr="004D4195" w:rsidRDefault="0024335D" w:rsidP="00776997">
      <w:pPr>
        <w:jc w:val="both"/>
        <w:rPr>
          <w:rFonts w:ascii="Times New Roman" w:hAnsi="Times New Roman" w:cs="Times New Roman"/>
        </w:rPr>
      </w:pPr>
    </w:p>
    <w:p w14:paraId="5F15CC9D" w14:textId="77777777" w:rsidR="0024335D" w:rsidRPr="004D4195" w:rsidRDefault="0024335D">
      <w:pPr>
        <w:rPr>
          <w:rFonts w:ascii="Times New Roman" w:hAnsi="Times New Roman" w:cs="Times New Roman"/>
        </w:rPr>
      </w:pPr>
      <w:r w:rsidRPr="004D4195">
        <w:rPr>
          <w:rFonts w:ascii="Times New Roman" w:hAnsi="Times New Roman" w:cs="Times New Roman"/>
        </w:rPr>
        <w:br w:type="page"/>
      </w:r>
    </w:p>
    <w:p w14:paraId="6257863D" w14:textId="77777777" w:rsidR="0024335D" w:rsidRPr="004D4195" w:rsidRDefault="0024335D" w:rsidP="00776997">
      <w:pPr>
        <w:jc w:val="both"/>
        <w:rPr>
          <w:rFonts w:ascii="Times New Roman" w:hAnsi="Times New Roman" w:cs="Times New Roman"/>
        </w:rPr>
      </w:pPr>
    </w:p>
    <w:p w14:paraId="52C5BEE1" w14:textId="77777777" w:rsidR="00994B59" w:rsidRPr="004D4195" w:rsidRDefault="00994B59" w:rsidP="00994B59">
      <w:pPr>
        <w:rPr>
          <w:rFonts w:ascii="Times New Roman" w:hAnsi="Times New Roman" w:cs="Times New Roman"/>
        </w:rPr>
      </w:pPr>
    </w:p>
    <w:p w14:paraId="0738AD16" w14:textId="77777777" w:rsidR="00955EB0" w:rsidRDefault="003F65D5" w:rsidP="00994B59">
      <w:pPr>
        <w:rPr>
          <w:rFonts w:ascii="Times New Roman" w:hAnsi="Times New Roman" w:cs="Times New Roman"/>
          <w:b/>
          <w:sz w:val="28"/>
        </w:rPr>
      </w:pPr>
      <w:r>
        <w:rPr>
          <w:noProof/>
          <w:lang w:val="fr-FR" w:eastAsia="fr-FR"/>
        </w:rPr>
        <w:drawing>
          <wp:anchor distT="0" distB="0" distL="114300" distR="114300" simplePos="0" relativeHeight="251660288" behindDoc="1" locked="0" layoutInCell="1" allowOverlap="1" wp14:anchorId="153CE05C" wp14:editId="5B77D40E">
            <wp:simplePos x="0" y="0"/>
            <wp:positionH relativeFrom="margin">
              <wp:posOffset>-742950</wp:posOffset>
            </wp:positionH>
            <wp:positionV relativeFrom="paragraph">
              <wp:posOffset>472440</wp:posOffset>
            </wp:positionV>
            <wp:extent cx="6955155" cy="3663950"/>
            <wp:effectExtent l="0" t="0" r="0" b="0"/>
            <wp:wrapTight wrapText="bothSides">
              <wp:wrapPolygon edited="0">
                <wp:start x="0" y="0"/>
                <wp:lineTo x="0" y="21450"/>
                <wp:lineTo x="21535" y="21450"/>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55155" cy="3663950"/>
                    </a:xfrm>
                    <a:prstGeom prst="rect">
                      <a:avLst/>
                    </a:prstGeom>
                  </pic:spPr>
                </pic:pic>
              </a:graphicData>
            </a:graphic>
            <wp14:sizeRelH relativeFrom="margin">
              <wp14:pctWidth>0</wp14:pctWidth>
            </wp14:sizeRelH>
            <wp14:sizeRelV relativeFrom="margin">
              <wp14:pctHeight>0</wp14:pctHeight>
            </wp14:sizeRelV>
          </wp:anchor>
        </w:drawing>
      </w:r>
      <w:r w:rsidR="00955EB0" w:rsidRPr="004D4195">
        <w:rPr>
          <w:rFonts w:ascii="Times New Roman" w:hAnsi="Times New Roman" w:cs="Times New Roman"/>
          <w:b/>
          <w:sz w:val="28"/>
        </w:rPr>
        <w:t>Figure 4: Graphical Exploration of Variation</w:t>
      </w:r>
      <w:r w:rsidR="004F012A" w:rsidRPr="004D4195">
        <w:rPr>
          <w:rFonts w:ascii="Times New Roman" w:hAnsi="Times New Roman" w:cs="Times New Roman"/>
          <w:b/>
          <w:sz w:val="28"/>
        </w:rPr>
        <w:t xml:space="preserve"> and Univariate Analysis of Determinants of Variability</w:t>
      </w:r>
      <w:r w:rsidR="00955EB0" w:rsidRPr="004D4195">
        <w:rPr>
          <w:rFonts w:ascii="Times New Roman" w:hAnsi="Times New Roman" w:cs="Times New Roman"/>
          <w:b/>
          <w:sz w:val="28"/>
        </w:rPr>
        <w:t xml:space="preserve"> </w:t>
      </w:r>
    </w:p>
    <w:p w14:paraId="2454D553" w14:textId="77777777" w:rsidR="003F65D5" w:rsidRDefault="00176EB0" w:rsidP="00F45AE1">
      <w:pPr>
        <w:jc w:val="both"/>
        <w:rPr>
          <w:rFonts w:ascii="Times New Roman" w:hAnsi="Times New Roman" w:cs="Times New Roman"/>
        </w:rPr>
      </w:pPr>
      <w:r w:rsidRPr="004D4195">
        <w:rPr>
          <w:rFonts w:ascii="Times New Roman" w:hAnsi="Times New Roman" w:cs="Times New Roman"/>
          <w:b/>
        </w:rPr>
        <w:t xml:space="preserve">Figure 4: </w:t>
      </w:r>
      <w:r w:rsidR="00CF4D59">
        <w:rPr>
          <w:rFonts w:ascii="Times New Roman" w:hAnsi="Times New Roman" w:cs="Times New Roman"/>
          <w:b/>
        </w:rPr>
        <w:t>Graphical</w:t>
      </w:r>
      <w:r w:rsidRPr="004D4195">
        <w:rPr>
          <w:rFonts w:ascii="Times New Roman" w:hAnsi="Times New Roman" w:cs="Times New Roman"/>
          <w:b/>
        </w:rPr>
        <w:t xml:space="preserve"> analysis of </w:t>
      </w:r>
      <w:r w:rsidR="00CF4D59">
        <w:rPr>
          <w:rFonts w:ascii="Times New Roman" w:hAnsi="Times New Roman" w:cs="Times New Roman"/>
          <w:b/>
        </w:rPr>
        <w:t xml:space="preserve">the </w:t>
      </w:r>
      <w:r w:rsidRPr="004D4195">
        <w:rPr>
          <w:rFonts w:ascii="Times New Roman" w:hAnsi="Times New Roman" w:cs="Times New Roman"/>
          <w:b/>
        </w:rPr>
        <w:t>determinants of Albendazole</w:t>
      </w:r>
      <w:r w:rsidR="00CF4D59">
        <w:rPr>
          <w:rFonts w:ascii="Times New Roman" w:hAnsi="Times New Roman" w:cs="Times New Roman"/>
          <w:b/>
        </w:rPr>
        <w:t xml:space="preserve"> Sulfoxide</w:t>
      </w:r>
      <w:r w:rsidRPr="004D4195">
        <w:rPr>
          <w:rFonts w:ascii="Times New Roman" w:hAnsi="Times New Roman" w:cs="Times New Roman"/>
          <w:b/>
        </w:rPr>
        <w:t xml:space="preserve"> </w:t>
      </w:r>
      <w:proofErr w:type="spellStart"/>
      <w:r w:rsidRPr="004D4195">
        <w:rPr>
          <w:rFonts w:ascii="Times New Roman" w:hAnsi="Times New Roman" w:cs="Times New Roman"/>
          <w:b/>
        </w:rPr>
        <w:t>pharmaconkinetic</w:t>
      </w:r>
      <w:proofErr w:type="spellEnd"/>
      <w:r w:rsidRPr="004D4195">
        <w:rPr>
          <w:rFonts w:ascii="Times New Roman" w:hAnsi="Times New Roman" w:cs="Times New Roman"/>
          <w:b/>
        </w:rPr>
        <w:t xml:space="preserve"> variability. </w:t>
      </w:r>
      <w:r w:rsidR="00806BB4" w:rsidRPr="004D4195">
        <w:rPr>
          <w:rFonts w:ascii="Times New Roman" w:hAnsi="Times New Roman" w:cs="Times New Roman"/>
        </w:rPr>
        <w:t xml:space="preserve">Data on </w:t>
      </w:r>
      <w:r w:rsidR="000144B7" w:rsidRPr="004D4195">
        <w:rPr>
          <w:rFonts w:ascii="Times New Roman" w:hAnsi="Times New Roman" w:cs="Times New Roman"/>
        </w:rPr>
        <w:t>potential determinants of variability in Albendazole</w:t>
      </w:r>
      <w:r w:rsidR="009021B8">
        <w:rPr>
          <w:rFonts w:ascii="Times New Roman" w:hAnsi="Times New Roman" w:cs="Times New Roman"/>
        </w:rPr>
        <w:t xml:space="preserve"> Sulfoxide</w:t>
      </w:r>
      <w:r w:rsidR="000144B7" w:rsidRPr="004D4195">
        <w:rPr>
          <w:rFonts w:ascii="Times New Roman" w:hAnsi="Times New Roman" w:cs="Times New Roman"/>
        </w:rPr>
        <w:t xml:space="preserve"> pharmacokinetic properties were also collated a</w:t>
      </w:r>
      <w:r w:rsidR="00806BB4" w:rsidRPr="004D4195">
        <w:rPr>
          <w:rFonts w:ascii="Times New Roman" w:hAnsi="Times New Roman" w:cs="Times New Roman"/>
        </w:rPr>
        <w:t xml:space="preserve">nd </w:t>
      </w:r>
      <w:r w:rsidR="000144B7" w:rsidRPr="004D4195">
        <w:rPr>
          <w:rFonts w:ascii="Times New Roman" w:hAnsi="Times New Roman" w:cs="Times New Roman"/>
        </w:rPr>
        <w:t xml:space="preserve">their </w:t>
      </w:r>
      <w:r w:rsidR="00806BB4" w:rsidRPr="004D4195">
        <w:rPr>
          <w:rFonts w:ascii="Times New Roman" w:hAnsi="Times New Roman" w:cs="Times New Roman"/>
        </w:rPr>
        <w:t xml:space="preserve">impact of </w:t>
      </w:r>
      <w:r w:rsidR="00F45AE1">
        <w:rPr>
          <w:rFonts w:ascii="Times New Roman" w:hAnsi="Times New Roman" w:cs="Times New Roman"/>
        </w:rPr>
        <w:t>the modelled pharmacokinetic curve of the drug assessed.</w:t>
      </w:r>
      <w:r w:rsidR="00F45AE1" w:rsidRPr="00F45AE1">
        <w:rPr>
          <w:rFonts w:ascii="Times New Roman" w:hAnsi="Times New Roman" w:cs="Times New Roman"/>
        </w:rPr>
        <w:t xml:space="preserve"> </w:t>
      </w:r>
      <w:r w:rsidR="00F45AE1" w:rsidRPr="004D4195">
        <w:rPr>
          <w:rFonts w:ascii="Times New Roman" w:hAnsi="Times New Roman" w:cs="Times New Roman"/>
        </w:rPr>
        <w:t xml:space="preserve">In all panels displayed above, each pale line represents the fitted model output for a single time series, with the darker lines representing the average </w:t>
      </w:r>
      <w:r w:rsidR="00F45AE1">
        <w:rPr>
          <w:rFonts w:ascii="Times New Roman" w:hAnsi="Times New Roman" w:cs="Times New Roman"/>
        </w:rPr>
        <w:t xml:space="preserve">of the </w:t>
      </w:r>
      <w:r w:rsidR="00F45AE1" w:rsidRPr="004D4195">
        <w:rPr>
          <w:rFonts w:ascii="Times New Roman" w:hAnsi="Times New Roman" w:cs="Times New Roman"/>
        </w:rPr>
        <w:t xml:space="preserve">time series for a given category. The factors explored were </w:t>
      </w:r>
      <w:r w:rsidR="00F45AE1" w:rsidRPr="004D4195">
        <w:rPr>
          <w:rFonts w:ascii="Times New Roman" w:hAnsi="Times New Roman" w:cs="Times New Roman"/>
          <w:b/>
        </w:rPr>
        <w:t xml:space="preserve">(A) </w:t>
      </w:r>
      <w:r w:rsidR="00F45AE1" w:rsidRPr="004D4195">
        <w:rPr>
          <w:rFonts w:ascii="Times New Roman" w:hAnsi="Times New Roman" w:cs="Times New Roman"/>
        </w:rPr>
        <w:t xml:space="preserve">Sex – none of the collated time series studied solely female patients and so time series were categorised according to whether the population assessed were all-male or mixed. </w:t>
      </w:r>
      <w:r w:rsidR="00F45AE1" w:rsidRPr="004D4195">
        <w:rPr>
          <w:rFonts w:ascii="Times New Roman" w:hAnsi="Times New Roman" w:cs="Times New Roman"/>
          <w:b/>
        </w:rPr>
        <w:t>(B)</w:t>
      </w:r>
      <w:r w:rsidR="00F45AE1" w:rsidRPr="004D4195">
        <w:rPr>
          <w:rFonts w:ascii="Times New Roman" w:hAnsi="Times New Roman" w:cs="Times New Roman"/>
        </w:rPr>
        <w:t xml:space="preserve"> Fe</w:t>
      </w:r>
      <w:r w:rsidR="00F45AE1">
        <w:rPr>
          <w:rFonts w:ascii="Times New Roman" w:hAnsi="Times New Roman" w:cs="Times New Roman"/>
        </w:rPr>
        <w:t>eding</w:t>
      </w:r>
      <w:r w:rsidR="00F45AE1" w:rsidRPr="004D4195">
        <w:rPr>
          <w:rFonts w:ascii="Times New Roman" w:hAnsi="Times New Roman" w:cs="Times New Roman"/>
        </w:rPr>
        <w:t xml:space="preserve"> Status –according to whether groups had received the single dose of Albendazole whether the dose was taken alongside </w:t>
      </w:r>
      <w:r w:rsidR="00F45AE1">
        <w:rPr>
          <w:rFonts w:ascii="Times New Roman" w:hAnsi="Times New Roman" w:cs="Times New Roman"/>
        </w:rPr>
        <w:t xml:space="preserve">a </w:t>
      </w:r>
      <w:r w:rsidR="00F45AE1" w:rsidRPr="004D4195">
        <w:rPr>
          <w:rFonts w:ascii="Times New Roman" w:hAnsi="Times New Roman" w:cs="Times New Roman"/>
        </w:rPr>
        <w:t>fatty meal</w:t>
      </w:r>
      <w:r w:rsidR="00F45AE1">
        <w:rPr>
          <w:rFonts w:ascii="Times New Roman" w:hAnsi="Times New Roman" w:cs="Times New Roman"/>
        </w:rPr>
        <w:t xml:space="preserve"> or not</w:t>
      </w:r>
      <w:r w:rsidR="00F45AE1" w:rsidRPr="004D4195">
        <w:rPr>
          <w:rFonts w:ascii="Times New Roman" w:hAnsi="Times New Roman" w:cs="Times New Roman"/>
        </w:rPr>
        <w:t xml:space="preserve">. </w:t>
      </w:r>
      <w:r w:rsidR="00F45AE1" w:rsidRPr="004D4195">
        <w:rPr>
          <w:rFonts w:ascii="Times New Roman" w:hAnsi="Times New Roman" w:cs="Times New Roman"/>
          <w:b/>
        </w:rPr>
        <w:t>(C)</w:t>
      </w:r>
      <w:r w:rsidR="00F45AE1" w:rsidRPr="004D4195">
        <w:rPr>
          <w:rFonts w:ascii="Times New Roman" w:hAnsi="Times New Roman" w:cs="Times New Roman"/>
        </w:rPr>
        <w:t xml:space="preserve"> Dose – a range of different doses were used across the studies, ranging from 200ng to 1200ng. Studies were categorised according to the dosage used, with the </w:t>
      </w:r>
      <w:proofErr w:type="spellStart"/>
      <w:r w:rsidR="00F45AE1" w:rsidRPr="004D4195">
        <w:rPr>
          <w:rFonts w:ascii="Times New Roman" w:hAnsi="Times New Roman" w:cs="Times New Roman"/>
        </w:rPr>
        <w:t>cutoff</w:t>
      </w:r>
      <w:proofErr w:type="spellEnd"/>
      <w:r w:rsidR="00F45AE1" w:rsidRPr="004D4195">
        <w:rPr>
          <w:rFonts w:ascii="Times New Roman" w:hAnsi="Times New Roman" w:cs="Times New Roman"/>
        </w:rPr>
        <w:t xml:space="preserve"> </w:t>
      </w:r>
      <w:r w:rsidR="00F45AE1">
        <w:rPr>
          <w:rFonts w:ascii="Times New Roman" w:hAnsi="Times New Roman" w:cs="Times New Roman"/>
        </w:rPr>
        <w:t xml:space="preserve">for High/Low </w:t>
      </w:r>
      <w:r w:rsidR="00F45AE1" w:rsidRPr="004D4195">
        <w:rPr>
          <w:rFonts w:ascii="Times New Roman" w:hAnsi="Times New Roman" w:cs="Times New Roman"/>
        </w:rPr>
        <w:t>set at 400</w:t>
      </w:r>
      <w:r w:rsidR="00F45AE1">
        <w:rPr>
          <w:rFonts w:ascii="Times New Roman" w:hAnsi="Times New Roman" w:cs="Times New Roman"/>
        </w:rPr>
        <w:t>m</w:t>
      </w:r>
      <w:r w:rsidR="00F45AE1" w:rsidRPr="004D4195">
        <w:rPr>
          <w:rFonts w:ascii="Times New Roman" w:hAnsi="Times New Roman" w:cs="Times New Roman"/>
        </w:rPr>
        <w:t xml:space="preserve">g. </w:t>
      </w:r>
      <w:r w:rsidR="00F45AE1" w:rsidRPr="004D4195">
        <w:rPr>
          <w:rFonts w:ascii="Times New Roman" w:hAnsi="Times New Roman" w:cs="Times New Roman"/>
          <w:b/>
        </w:rPr>
        <w:t xml:space="preserve">(D) </w:t>
      </w:r>
      <w:r w:rsidR="00F45AE1" w:rsidRPr="004D4195">
        <w:rPr>
          <w:rFonts w:ascii="Times New Roman" w:hAnsi="Times New Roman" w:cs="Times New Roman"/>
        </w:rPr>
        <w:t xml:space="preserve">Infection Status –according to whether the patient population represented healthy individuals or those infected with parasitic infections necessitating treatment. </w:t>
      </w:r>
      <w:r w:rsidR="00F45AE1" w:rsidRPr="004D4195">
        <w:rPr>
          <w:rFonts w:ascii="Times New Roman" w:hAnsi="Times New Roman" w:cs="Times New Roman"/>
          <w:b/>
        </w:rPr>
        <w:t>(E)</w:t>
      </w:r>
      <w:r w:rsidR="00F45AE1" w:rsidRPr="004D4195">
        <w:rPr>
          <w:rFonts w:ascii="Times New Roman" w:hAnsi="Times New Roman" w:cs="Times New Roman"/>
        </w:rPr>
        <w:t xml:space="preserve"> Additional Drugs –according to whether Albendazole was delivered alone or in tandem with other drugs.</w:t>
      </w:r>
      <w:r w:rsidR="00F45AE1">
        <w:rPr>
          <w:rFonts w:ascii="Times New Roman" w:hAnsi="Times New Roman" w:cs="Times New Roman"/>
        </w:rPr>
        <w:t xml:space="preserve"> </w:t>
      </w:r>
      <w:r w:rsidR="00F45AE1">
        <w:rPr>
          <w:rFonts w:ascii="Times New Roman" w:hAnsi="Times New Roman" w:cs="Times New Roman"/>
          <w:b/>
        </w:rPr>
        <w:t>(F)</w:t>
      </w:r>
      <w:r w:rsidR="00F45AE1">
        <w:rPr>
          <w:rFonts w:ascii="Times New Roman" w:hAnsi="Times New Roman" w:cs="Times New Roman"/>
        </w:rPr>
        <w:t xml:space="preserve"> Age Group –according to whether the average age of the patients was below or above 16 years. </w:t>
      </w:r>
      <w:r w:rsidR="00F45AE1">
        <w:rPr>
          <w:rFonts w:ascii="Times New Roman" w:hAnsi="Times New Roman" w:cs="Times New Roman"/>
          <w:b/>
        </w:rPr>
        <w:t xml:space="preserve">(G) </w:t>
      </w:r>
      <w:r w:rsidR="00F45AE1">
        <w:rPr>
          <w:rFonts w:ascii="Times New Roman" w:hAnsi="Times New Roman" w:cs="Times New Roman"/>
        </w:rPr>
        <w:t xml:space="preserve">Weight group –according to whether the average weight of the patients was above or below 50kg. </w:t>
      </w:r>
    </w:p>
    <w:p w14:paraId="65888AB2" w14:textId="77777777" w:rsidR="003F65D5" w:rsidRDefault="003F65D5">
      <w:pPr>
        <w:rPr>
          <w:rFonts w:ascii="Times New Roman" w:hAnsi="Times New Roman" w:cs="Times New Roman"/>
        </w:rPr>
      </w:pPr>
      <w:r>
        <w:rPr>
          <w:rFonts w:ascii="Times New Roman" w:hAnsi="Times New Roman" w:cs="Times New Roman"/>
        </w:rPr>
        <w:br w:type="page"/>
      </w:r>
    </w:p>
    <w:p w14:paraId="423DBBAF" w14:textId="77777777" w:rsidR="009C62C2" w:rsidRDefault="009C62C2">
      <w:pPr>
        <w:rPr>
          <w:rFonts w:ascii="Times New Roman" w:hAnsi="Times New Roman" w:cs="Times New Roman"/>
        </w:rPr>
      </w:pPr>
    </w:p>
    <w:p w14:paraId="55560D6D" w14:textId="77777777" w:rsidR="009C62C2" w:rsidRDefault="009C62C2">
      <w:pPr>
        <w:rPr>
          <w:rFonts w:ascii="Times New Roman" w:hAnsi="Times New Roman" w:cs="Times New Roman"/>
        </w:rPr>
      </w:pPr>
    </w:p>
    <w:p w14:paraId="614DFB2B" w14:textId="77777777" w:rsidR="009C62C2" w:rsidRDefault="009C62C2">
      <w:pPr>
        <w:rPr>
          <w:rFonts w:ascii="Times New Roman" w:hAnsi="Times New Roman" w:cs="Times New Roman"/>
        </w:rPr>
      </w:pPr>
    </w:p>
    <w:p w14:paraId="07A98208" w14:textId="77777777" w:rsidR="009C62C2" w:rsidRDefault="009C62C2">
      <w:pPr>
        <w:rPr>
          <w:rFonts w:ascii="Times New Roman" w:hAnsi="Times New Roman" w:cs="Times New Roman"/>
        </w:rPr>
      </w:pPr>
    </w:p>
    <w:p w14:paraId="0CEE257B" w14:textId="77777777" w:rsidR="009C62C2" w:rsidRDefault="009C62C2">
      <w:pPr>
        <w:rPr>
          <w:rFonts w:ascii="Times New Roman" w:hAnsi="Times New Roman" w:cs="Times New Roman"/>
        </w:rPr>
      </w:pPr>
    </w:p>
    <w:p w14:paraId="2720987B" w14:textId="77777777" w:rsidR="009C62C2" w:rsidRDefault="009C62C2">
      <w:pPr>
        <w:rPr>
          <w:rFonts w:ascii="Times New Roman" w:hAnsi="Times New Roman" w:cs="Times New Roman"/>
        </w:rPr>
      </w:pPr>
    </w:p>
    <w:p w14:paraId="28867463" w14:textId="77777777" w:rsidR="009C62C2" w:rsidRDefault="009C62C2">
      <w:pPr>
        <w:rPr>
          <w:rFonts w:ascii="Times New Roman" w:hAnsi="Times New Roman" w:cs="Times New Roman"/>
        </w:rPr>
      </w:pPr>
    </w:p>
    <w:p w14:paraId="492BBB4D" w14:textId="77777777" w:rsidR="009C62C2" w:rsidRDefault="009C62C2" w:rsidP="009C62C2">
      <w:pPr>
        <w:rPr>
          <w:rFonts w:ascii="Times New Roman" w:hAnsi="Times New Roman" w:cs="Times New Roman"/>
          <w:b/>
        </w:rPr>
      </w:pPr>
      <w:r>
        <w:rPr>
          <w:rFonts w:ascii="Times New Roman" w:hAnsi="Times New Roman" w:cs="Times New Roman"/>
          <w:b/>
        </w:rPr>
        <w:t>Table 1</w:t>
      </w:r>
      <w:r w:rsidRPr="004D4195">
        <w:rPr>
          <w:rFonts w:ascii="Times New Roman" w:hAnsi="Times New Roman" w:cs="Times New Roman"/>
          <w:b/>
        </w:rPr>
        <w:t>: Regression Outputs Relating PK Properties to Characteristics</w:t>
      </w:r>
      <w:r>
        <w:rPr>
          <w:rFonts w:ascii="Times New Roman" w:hAnsi="Times New Roman" w:cs="Times New Roman"/>
          <w:b/>
        </w:rPr>
        <w:t xml:space="preserve">. </w:t>
      </w:r>
      <w:r>
        <w:rPr>
          <w:rFonts w:ascii="Times New Roman" w:hAnsi="Times New Roman" w:cs="Times New Roman"/>
        </w:rPr>
        <w:t xml:space="preserve">Inferred parameters from the fitted pharmacokinetic curves, specifically Albendazole Bioavailability, Albendazole Sulfoxide half-life,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632" w:type="dxa"/>
        <w:tblInd w:w="-714" w:type="dxa"/>
        <w:tblLook w:val="04A0" w:firstRow="1" w:lastRow="0" w:firstColumn="1" w:lastColumn="0" w:noHBand="0" w:noVBand="1"/>
      </w:tblPr>
      <w:tblGrid>
        <w:gridCol w:w="1700"/>
        <w:gridCol w:w="990"/>
        <w:gridCol w:w="1130"/>
        <w:gridCol w:w="1084"/>
        <w:gridCol w:w="1659"/>
        <w:gridCol w:w="1019"/>
        <w:gridCol w:w="1111"/>
        <w:gridCol w:w="1487"/>
        <w:gridCol w:w="452"/>
      </w:tblGrid>
      <w:tr w:rsidR="00AC6A92" w14:paraId="6B630351" w14:textId="77777777" w:rsidTr="009C62C2">
        <w:tc>
          <w:tcPr>
            <w:tcW w:w="1700" w:type="dxa"/>
          </w:tcPr>
          <w:p w14:paraId="2DBD61CC" w14:textId="77777777" w:rsidR="00046859" w:rsidRDefault="00046859" w:rsidP="00994B59">
            <w:pPr>
              <w:rPr>
                <w:rFonts w:ascii="Times New Roman" w:hAnsi="Times New Roman" w:cs="Times New Roman"/>
              </w:rPr>
            </w:pPr>
          </w:p>
        </w:tc>
        <w:tc>
          <w:tcPr>
            <w:tcW w:w="990" w:type="dxa"/>
          </w:tcPr>
          <w:p w14:paraId="555DAD5E" w14:textId="77777777" w:rsidR="00046859" w:rsidRPr="00046859" w:rsidRDefault="00046859" w:rsidP="00994B59">
            <w:pPr>
              <w:rPr>
                <w:rFonts w:ascii="Times New Roman" w:hAnsi="Times New Roman" w:cs="Times New Roman"/>
                <w:b/>
              </w:rPr>
            </w:pPr>
            <w:r>
              <w:rPr>
                <w:rFonts w:ascii="Times New Roman" w:hAnsi="Times New Roman" w:cs="Times New Roman"/>
                <w:b/>
              </w:rPr>
              <w:t xml:space="preserve">Sex </w:t>
            </w:r>
          </w:p>
        </w:tc>
        <w:tc>
          <w:tcPr>
            <w:tcW w:w="1130" w:type="dxa"/>
          </w:tcPr>
          <w:p w14:paraId="05D0DC53"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Feeding Status</w:t>
            </w:r>
          </w:p>
        </w:tc>
        <w:tc>
          <w:tcPr>
            <w:tcW w:w="1084" w:type="dxa"/>
          </w:tcPr>
          <w:p w14:paraId="38A10237"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Dose</w:t>
            </w:r>
          </w:p>
        </w:tc>
        <w:tc>
          <w:tcPr>
            <w:tcW w:w="1659" w:type="dxa"/>
          </w:tcPr>
          <w:p w14:paraId="13DEDC50"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Drug Co-Administration</w:t>
            </w:r>
          </w:p>
        </w:tc>
        <w:tc>
          <w:tcPr>
            <w:tcW w:w="1019" w:type="dxa"/>
          </w:tcPr>
          <w:p w14:paraId="67B6A4DA"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Age</w:t>
            </w:r>
          </w:p>
        </w:tc>
        <w:tc>
          <w:tcPr>
            <w:tcW w:w="1111" w:type="dxa"/>
          </w:tcPr>
          <w:p w14:paraId="64DF3D73"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Weight</w:t>
            </w:r>
          </w:p>
        </w:tc>
        <w:tc>
          <w:tcPr>
            <w:tcW w:w="1487" w:type="dxa"/>
          </w:tcPr>
          <w:p w14:paraId="63454116"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Co-Infection</w:t>
            </w:r>
          </w:p>
        </w:tc>
        <w:tc>
          <w:tcPr>
            <w:tcW w:w="452" w:type="dxa"/>
          </w:tcPr>
          <w:p w14:paraId="72DEE0CD" w14:textId="77777777" w:rsidR="00046859" w:rsidRPr="00046859" w:rsidRDefault="00046859" w:rsidP="00994B59">
            <w:pPr>
              <w:rPr>
                <w:rFonts w:ascii="Times New Roman" w:hAnsi="Times New Roman" w:cs="Times New Roman"/>
                <w:b/>
                <w:vertAlign w:val="superscript"/>
              </w:rPr>
            </w:pPr>
            <w:r w:rsidRPr="00046859">
              <w:rPr>
                <w:rFonts w:ascii="Times New Roman" w:hAnsi="Times New Roman" w:cs="Times New Roman"/>
                <w:b/>
              </w:rPr>
              <w:t>R</w:t>
            </w:r>
            <w:r w:rsidRPr="00046859">
              <w:rPr>
                <w:rFonts w:ascii="Times New Roman" w:hAnsi="Times New Roman" w:cs="Times New Roman"/>
                <w:b/>
                <w:vertAlign w:val="superscript"/>
              </w:rPr>
              <w:t>2</w:t>
            </w:r>
          </w:p>
        </w:tc>
      </w:tr>
      <w:tr w:rsidR="00AC6A92" w14:paraId="7C2ED6ED" w14:textId="77777777" w:rsidTr="009C62C2">
        <w:tc>
          <w:tcPr>
            <w:tcW w:w="1700" w:type="dxa"/>
          </w:tcPr>
          <w:p w14:paraId="50833B87" w14:textId="77777777" w:rsidR="00046859" w:rsidRPr="00046859" w:rsidRDefault="00046859" w:rsidP="00994B59">
            <w:pPr>
              <w:rPr>
                <w:rFonts w:ascii="Times New Roman" w:hAnsi="Times New Roman" w:cs="Times New Roman"/>
                <w:b/>
              </w:rPr>
            </w:pPr>
            <w:r>
              <w:rPr>
                <w:rFonts w:ascii="Times New Roman" w:hAnsi="Times New Roman" w:cs="Times New Roman"/>
                <w:b/>
              </w:rPr>
              <w:t>Bioavailability</w:t>
            </w:r>
          </w:p>
        </w:tc>
        <w:tc>
          <w:tcPr>
            <w:tcW w:w="990" w:type="dxa"/>
          </w:tcPr>
          <w:p w14:paraId="558F82AF"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+8.43%</w:t>
            </w:r>
          </w:p>
          <w:p w14:paraId="7D9548D7" w14:textId="77777777"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0.24</w:t>
            </w:r>
          </w:p>
        </w:tc>
        <w:tc>
          <w:tcPr>
            <w:tcW w:w="1130" w:type="dxa"/>
          </w:tcPr>
          <w:p w14:paraId="63185511" w14:textId="77777777" w:rsidR="00046859"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 xml:space="preserve">+18.2%     </w:t>
            </w:r>
            <w:r w:rsidR="00046859"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0.001</w:t>
            </w:r>
          </w:p>
        </w:tc>
        <w:tc>
          <w:tcPr>
            <w:tcW w:w="1084" w:type="dxa"/>
          </w:tcPr>
          <w:p w14:paraId="37845BD9"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-0.004%</w:t>
            </w:r>
          </w:p>
          <w:p w14:paraId="6BC4522C" w14:textId="77777777"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0.23</w:t>
            </w:r>
          </w:p>
        </w:tc>
        <w:tc>
          <w:tcPr>
            <w:tcW w:w="1659" w:type="dxa"/>
          </w:tcPr>
          <w:p w14:paraId="6591409E" w14:textId="77777777"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-7.60%</w:t>
            </w:r>
          </w:p>
          <w:p w14:paraId="1068D720"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14:paraId="2111A56B"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+0.159%</w:t>
            </w:r>
          </w:p>
          <w:p w14:paraId="3D03B59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0.44</w:t>
            </w:r>
          </w:p>
        </w:tc>
        <w:tc>
          <w:tcPr>
            <w:tcW w:w="1111" w:type="dxa"/>
          </w:tcPr>
          <w:p w14:paraId="525A32C7"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-0.154%</w:t>
            </w:r>
          </w:p>
          <w:p w14:paraId="695ADCB9"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487" w:type="dxa"/>
          </w:tcPr>
          <w:p w14:paraId="5DD29CA4" w14:textId="77777777"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-10.3%</w:t>
            </w:r>
          </w:p>
          <w:p w14:paraId="73D02DF2"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452" w:type="dxa"/>
          </w:tcPr>
          <w:p w14:paraId="147F8C1C" w14:textId="77777777" w:rsidR="00046859" w:rsidRDefault="00046859" w:rsidP="00994B59">
            <w:pPr>
              <w:rPr>
                <w:rFonts w:ascii="Times New Roman" w:hAnsi="Times New Roman" w:cs="Times New Roman"/>
              </w:rPr>
            </w:pPr>
            <w:r>
              <w:rPr>
                <w:rFonts w:ascii="Times New Roman" w:hAnsi="Times New Roman" w:cs="Times New Roman"/>
              </w:rPr>
              <w:t>62</w:t>
            </w:r>
          </w:p>
        </w:tc>
      </w:tr>
      <w:tr w:rsidR="00AC6A92" w14:paraId="77334F9E" w14:textId="77777777" w:rsidTr="009C62C2">
        <w:tc>
          <w:tcPr>
            <w:tcW w:w="1700" w:type="dxa"/>
          </w:tcPr>
          <w:p w14:paraId="2BF82A40" w14:textId="77777777" w:rsidR="00046859" w:rsidRPr="00046859" w:rsidRDefault="00046859" w:rsidP="00994B59">
            <w:pPr>
              <w:rPr>
                <w:rFonts w:ascii="Times New Roman" w:hAnsi="Times New Roman" w:cs="Times New Roman"/>
                <w:b/>
              </w:rPr>
            </w:pPr>
            <w:r>
              <w:rPr>
                <w:rFonts w:ascii="Times New Roman" w:hAnsi="Times New Roman" w:cs="Times New Roman"/>
                <w:b/>
              </w:rPr>
              <w:t>Half-Life</w:t>
            </w:r>
          </w:p>
        </w:tc>
        <w:tc>
          <w:tcPr>
            <w:tcW w:w="990" w:type="dxa"/>
          </w:tcPr>
          <w:p w14:paraId="6A799F4E"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-4.90</w:t>
            </w:r>
          </w:p>
          <w:p w14:paraId="56E16D2B"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130" w:type="dxa"/>
          </w:tcPr>
          <w:p w14:paraId="2125F1CD"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-2.76</w:t>
            </w:r>
          </w:p>
          <w:p w14:paraId="47B9FD85"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0.32</w:t>
            </w:r>
          </w:p>
        </w:tc>
        <w:tc>
          <w:tcPr>
            <w:tcW w:w="1084" w:type="dxa"/>
          </w:tcPr>
          <w:p w14:paraId="453FAC0F"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-0.0006</w:t>
            </w:r>
          </w:p>
          <w:p w14:paraId="36B8A600"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0.83</w:t>
            </w:r>
          </w:p>
        </w:tc>
        <w:tc>
          <w:tcPr>
            <w:tcW w:w="1659" w:type="dxa"/>
          </w:tcPr>
          <w:p w14:paraId="64C50CB7"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-1.39</w:t>
            </w:r>
          </w:p>
          <w:p w14:paraId="7685A39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0.52</w:t>
            </w:r>
          </w:p>
        </w:tc>
        <w:tc>
          <w:tcPr>
            <w:tcW w:w="1019" w:type="dxa"/>
          </w:tcPr>
          <w:p w14:paraId="7FE1D34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+0.34</w:t>
            </w:r>
          </w:p>
          <w:p w14:paraId="1572917A"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1111" w:type="dxa"/>
          </w:tcPr>
          <w:p w14:paraId="6743AA98"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-0.05</w:t>
            </w:r>
          </w:p>
          <w:p w14:paraId="29F468A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0.73</w:t>
            </w:r>
          </w:p>
        </w:tc>
        <w:tc>
          <w:tcPr>
            <w:tcW w:w="1487" w:type="dxa"/>
          </w:tcPr>
          <w:p w14:paraId="20609E6D"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+1.22</w:t>
            </w:r>
          </w:p>
          <w:p w14:paraId="35AA6C74"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0.76</w:t>
            </w:r>
          </w:p>
        </w:tc>
        <w:tc>
          <w:tcPr>
            <w:tcW w:w="452" w:type="dxa"/>
          </w:tcPr>
          <w:p w14:paraId="660F6219" w14:textId="77777777" w:rsidR="00046859" w:rsidRDefault="00046859" w:rsidP="00994B59">
            <w:pPr>
              <w:rPr>
                <w:rFonts w:ascii="Times New Roman" w:hAnsi="Times New Roman" w:cs="Times New Roman"/>
              </w:rPr>
            </w:pPr>
            <w:r>
              <w:rPr>
                <w:rFonts w:ascii="Times New Roman" w:hAnsi="Times New Roman" w:cs="Times New Roman"/>
              </w:rPr>
              <w:t>38</w:t>
            </w:r>
          </w:p>
        </w:tc>
      </w:tr>
      <w:tr w:rsidR="00AC6A92" w14:paraId="0D099450" w14:textId="77777777" w:rsidTr="009C62C2">
        <w:tc>
          <w:tcPr>
            <w:tcW w:w="1700" w:type="dxa"/>
          </w:tcPr>
          <w:p w14:paraId="068247E1" w14:textId="77777777" w:rsidR="00046859" w:rsidRPr="00046859" w:rsidRDefault="00046859" w:rsidP="00994B59">
            <w:pPr>
              <w:rPr>
                <w:rFonts w:ascii="Times New Roman" w:hAnsi="Times New Roman" w:cs="Times New Roman"/>
                <w:b/>
              </w:rPr>
            </w:pPr>
            <w:r>
              <w:rPr>
                <w:rFonts w:ascii="Times New Roman" w:hAnsi="Times New Roman" w:cs="Times New Roman"/>
                <w:b/>
              </w:rPr>
              <w:t>AUC</w:t>
            </w:r>
          </w:p>
        </w:tc>
        <w:tc>
          <w:tcPr>
            <w:tcW w:w="990" w:type="dxa"/>
          </w:tcPr>
          <w:p w14:paraId="4F0C305E"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+4068</w:t>
            </w:r>
          </w:p>
          <w:p w14:paraId="21A877B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0.42</w:t>
            </w:r>
          </w:p>
        </w:tc>
        <w:tc>
          <w:tcPr>
            <w:tcW w:w="1130" w:type="dxa"/>
          </w:tcPr>
          <w:p w14:paraId="57067596"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+11800</w:t>
            </w:r>
          </w:p>
          <w:p w14:paraId="2DD9D2DC"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14:paraId="187B13D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+6.281</w:t>
            </w:r>
          </w:p>
          <w:p w14:paraId="44B42738"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 </w:t>
            </w:r>
            <w:r w:rsidRPr="00A97D6D">
              <w:rPr>
                <w:rFonts w:ascii="Times New Roman" w:hAnsi="Times New Roman" w:cs="Times New Roman"/>
                <w:color w:val="538135" w:themeColor="accent6" w:themeShade="BF"/>
              </w:rPr>
              <w:t>0.02</w:t>
            </w:r>
          </w:p>
        </w:tc>
        <w:tc>
          <w:tcPr>
            <w:tcW w:w="1659" w:type="dxa"/>
          </w:tcPr>
          <w:p w14:paraId="4E51779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-4560</w:t>
            </w:r>
          </w:p>
          <w:p w14:paraId="2664E8EB"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0.02</w:t>
            </w:r>
          </w:p>
        </w:tc>
        <w:tc>
          <w:tcPr>
            <w:tcW w:w="1019" w:type="dxa"/>
          </w:tcPr>
          <w:p w14:paraId="084840CA"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+384</w:t>
            </w:r>
          </w:p>
          <w:p w14:paraId="56EA2873"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0.11</w:t>
            </w:r>
          </w:p>
        </w:tc>
        <w:tc>
          <w:tcPr>
            <w:tcW w:w="1111" w:type="dxa"/>
          </w:tcPr>
          <w:p w14:paraId="701E9DEA" w14:textId="77777777" w:rsidR="007C1E67"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-68.0</w:t>
            </w:r>
          </w:p>
          <w:p w14:paraId="619D078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1487" w:type="dxa"/>
          </w:tcPr>
          <w:p w14:paraId="60379BA4"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-7900</w:t>
            </w:r>
          </w:p>
          <w:p w14:paraId="505AC03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452" w:type="dxa"/>
          </w:tcPr>
          <w:p w14:paraId="448DBFF3" w14:textId="77777777" w:rsidR="00046859" w:rsidRDefault="00046859" w:rsidP="00994B59">
            <w:pPr>
              <w:rPr>
                <w:rFonts w:ascii="Times New Roman" w:hAnsi="Times New Roman" w:cs="Times New Roman"/>
              </w:rPr>
            </w:pPr>
            <w:r>
              <w:rPr>
                <w:rFonts w:ascii="Times New Roman" w:hAnsi="Times New Roman" w:cs="Times New Roman"/>
              </w:rPr>
              <w:t>62</w:t>
            </w:r>
          </w:p>
        </w:tc>
      </w:tr>
      <w:tr w:rsidR="00AC6A92" w14:paraId="3DB1D143" w14:textId="77777777" w:rsidTr="009C62C2">
        <w:tc>
          <w:tcPr>
            <w:tcW w:w="1700" w:type="dxa"/>
          </w:tcPr>
          <w:p w14:paraId="438B7C08" w14:textId="77777777" w:rsidR="00046859" w:rsidRPr="00046859" w:rsidRDefault="00046859" w:rsidP="00994B59">
            <w:pPr>
              <w:rPr>
                <w:rFonts w:ascii="Times New Roman" w:hAnsi="Times New Roman" w:cs="Times New Roman"/>
                <w:b/>
              </w:rPr>
            </w:pPr>
            <w:proofErr w:type="spellStart"/>
            <w:r>
              <w:rPr>
                <w:rFonts w:ascii="Times New Roman" w:hAnsi="Times New Roman" w:cs="Times New Roman"/>
                <w:b/>
              </w:rPr>
              <w:t>C</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vertAlign w:val="subscript"/>
              </w:rPr>
              <w:t>Max</w:t>
            </w:r>
            <w:proofErr w:type="spellEnd"/>
          </w:p>
        </w:tc>
        <w:tc>
          <w:tcPr>
            <w:tcW w:w="990" w:type="dxa"/>
          </w:tcPr>
          <w:p w14:paraId="592216DF"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+222</w:t>
            </w:r>
          </w:p>
          <w:p w14:paraId="0BD44C4C"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0.36</w:t>
            </w:r>
          </w:p>
        </w:tc>
        <w:tc>
          <w:tcPr>
            <w:tcW w:w="1130" w:type="dxa"/>
          </w:tcPr>
          <w:p w14:paraId="6A7FA692"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+641</w:t>
            </w:r>
          </w:p>
          <w:p w14:paraId="3E261A43"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14:paraId="56CA5368"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+0.401</w:t>
            </w:r>
          </w:p>
          <w:p w14:paraId="2AEE992B"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659" w:type="dxa"/>
          </w:tcPr>
          <w:p w14:paraId="1E76DF0A"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-273</w:t>
            </w:r>
          </w:p>
          <w:p w14:paraId="515742FF"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14:paraId="1BB20B9A"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+9.92</w:t>
            </w:r>
          </w:p>
          <w:p w14:paraId="1873DA0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0.16</w:t>
            </w:r>
          </w:p>
        </w:tc>
        <w:tc>
          <w:tcPr>
            <w:tcW w:w="1111" w:type="dxa"/>
          </w:tcPr>
          <w:p w14:paraId="2F810D06"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-3.71</w:t>
            </w:r>
          </w:p>
          <w:p w14:paraId="04DD730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0.54</w:t>
            </w:r>
          </w:p>
        </w:tc>
        <w:tc>
          <w:tcPr>
            <w:tcW w:w="1487" w:type="dxa"/>
          </w:tcPr>
          <w:p w14:paraId="3E9290D6"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-363</w:t>
            </w:r>
          </w:p>
          <w:p w14:paraId="17CB2B8D"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0.04</w:t>
            </w:r>
          </w:p>
        </w:tc>
        <w:tc>
          <w:tcPr>
            <w:tcW w:w="452" w:type="dxa"/>
          </w:tcPr>
          <w:p w14:paraId="68527079" w14:textId="77777777" w:rsidR="00046859" w:rsidRDefault="00046859" w:rsidP="00994B59">
            <w:pPr>
              <w:rPr>
                <w:rFonts w:ascii="Times New Roman" w:hAnsi="Times New Roman" w:cs="Times New Roman"/>
              </w:rPr>
            </w:pPr>
            <w:r>
              <w:rPr>
                <w:rFonts w:ascii="Times New Roman" w:hAnsi="Times New Roman" w:cs="Times New Roman"/>
              </w:rPr>
              <w:t>70</w:t>
            </w:r>
          </w:p>
        </w:tc>
      </w:tr>
    </w:tbl>
    <w:p w14:paraId="69B5C21E" w14:textId="77777777" w:rsidR="0024335D" w:rsidRPr="004D4195" w:rsidRDefault="0024335D" w:rsidP="00994B59">
      <w:pPr>
        <w:rPr>
          <w:rFonts w:ascii="Times New Roman" w:hAnsi="Times New Roman" w:cs="Times New Roman"/>
        </w:rPr>
      </w:pPr>
    </w:p>
    <w:p w14:paraId="7CE4DD60" w14:textId="77777777" w:rsidR="00046859" w:rsidRPr="004D4195" w:rsidRDefault="00046859" w:rsidP="00994B59">
      <w:pPr>
        <w:rPr>
          <w:rFonts w:ascii="Times New Roman" w:hAnsi="Times New Roman" w:cs="Times New Roman"/>
          <w:b/>
        </w:rPr>
      </w:pPr>
    </w:p>
    <w:p w14:paraId="730D9BF7" w14:textId="77777777" w:rsidR="00EA181A" w:rsidRDefault="00EA181A">
      <w:pPr>
        <w:rPr>
          <w:rFonts w:ascii="Times New Roman" w:hAnsi="Times New Roman" w:cs="Times New Roman"/>
          <w:b/>
        </w:rPr>
      </w:pPr>
      <w:r>
        <w:rPr>
          <w:rFonts w:ascii="Times New Roman" w:hAnsi="Times New Roman" w:cs="Times New Roman"/>
          <w:b/>
        </w:rPr>
        <w:br w:type="page"/>
      </w:r>
    </w:p>
    <w:p w14:paraId="6C2548BD" w14:textId="77777777" w:rsidR="00955EB0" w:rsidRPr="00675D6E" w:rsidRDefault="00955EB0" w:rsidP="00955EB0">
      <w:pPr>
        <w:rPr>
          <w:rFonts w:ascii="Times New Roman" w:hAnsi="Times New Roman" w:cs="Times New Roman"/>
          <w:b/>
          <w:sz w:val="28"/>
        </w:rPr>
      </w:pPr>
      <w:r w:rsidRPr="00675D6E">
        <w:rPr>
          <w:rFonts w:ascii="Times New Roman" w:hAnsi="Times New Roman" w:cs="Times New Roman"/>
          <w:b/>
          <w:sz w:val="28"/>
        </w:rPr>
        <w:lastRenderedPageBreak/>
        <w:t>Discussion</w:t>
      </w:r>
    </w:p>
    <w:p w14:paraId="6D647E28" w14:textId="77777777" w:rsidR="00EA181A" w:rsidRDefault="00EA181A" w:rsidP="00EA181A">
      <w:pPr>
        <w:jc w:val="both"/>
        <w:rPr>
          <w:rFonts w:ascii="Times New Roman" w:hAnsi="Times New Roman" w:cs="Times New Roman"/>
        </w:rPr>
      </w:pPr>
      <w:r>
        <w:rPr>
          <w:rFonts w:ascii="Times New Roman" w:hAnsi="Times New Roman" w:cs="Times New Roman"/>
        </w:rPr>
        <w:t xml:space="preserve">Despite widespread usage, significant uncertainty surrounds the pharmacokinetics of the drug Albendazole, </w:t>
      </w:r>
      <w:proofErr w:type="gramStart"/>
      <w:r>
        <w:rPr>
          <w:rFonts w:ascii="Times New Roman" w:hAnsi="Times New Roman" w:cs="Times New Roman"/>
        </w:rPr>
        <w:t>in particular the</w:t>
      </w:r>
      <w:proofErr w:type="gramEnd"/>
      <w:r>
        <w:rPr>
          <w:rFonts w:ascii="Times New Roman" w:hAnsi="Times New Roman" w:cs="Times New Roman"/>
        </w:rPr>
        <w:t xml:space="preserve"> drivers and determinants of the </w:t>
      </w:r>
      <w:commentRangeStart w:id="447"/>
      <w:r>
        <w:rPr>
          <w:rFonts w:ascii="Times New Roman" w:hAnsi="Times New Roman" w:cs="Times New Roman"/>
        </w:rPr>
        <w:t>variation</w:t>
      </w:r>
      <w:commentRangeEnd w:id="447"/>
      <w:r w:rsidR="00B2343B">
        <w:rPr>
          <w:rStyle w:val="CommentReference"/>
        </w:rPr>
        <w:commentReference w:id="447"/>
      </w:r>
      <w:r>
        <w:rPr>
          <w:rFonts w:ascii="Times New Roman" w:hAnsi="Times New Roman" w:cs="Times New Roman"/>
        </w:rPr>
        <w:t xml:space="preserve"> observed in individuals receiving treatment. Whilst previous studies have explored individual factors contributing to this variation,</w:t>
      </w:r>
      <w:commentRangeStart w:id="448"/>
      <w:r>
        <w:rPr>
          <w:rFonts w:ascii="Times New Roman" w:hAnsi="Times New Roman" w:cs="Times New Roman"/>
        </w:rPr>
        <w:t xml:space="preserve"> a systematic consideration </w:t>
      </w:r>
      <w:r w:rsidR="00C74CF2">
        <w:rPr>
          <w:rFonts w:ascii="Times New Roman" w:hAnsi="Times New Roman" w:cs="Times New Roman"/>
        </w:rPr>
        <w:t xml:space="preserve">and exploration of these </w:t>
      </w:r>
      <w:r>
        <w:rPr>
          <w:rFonts w:ascii="Times New Roman" w:hAnsi="Times New Roman" w:cs="Times New Roman"/>
        </w:rPr>
        <w:t xml:space="preserve">remained </w:t>
      </w:r>
      <w:commentRangeEnd w:id="448"/>
      <w:r w:rsidR="00B2343B">
        <w:rPr>
          <w:rStyle w:val="CommentReference"/>
        </w:rPr>
        <w:commentReference w:id="448"/>
      </w:r>
      <w:r>
        <w:rPr>
          <w:rFonts w:ascii="Times New Roman" w:hAnsi="Times New Roman" w:cs="Times New Roman"/>
        </w:rPr>
        <w:t xml:space="preserve">outstanding. This is despite the utility </w:t>
      </w:r>
      <w:r w:rsidR="00C74CF2">
        <w:rPr>
          <w:rFonts w:ascii="Times New Roman" w:hAnsi="Times New Roman" w:cs="Times New Roman"/>
        </w:rPr>
        <w:t>that a better</w:t>
      </w:r>
      <w:r>
        <w:rPr>
          <w:rFonts w:ascii="Times New Roman" w:hAnsi="Times New Roman" w:cs="Times New Roman"/>
        </w:rPr>
        <w:t xml:space="preserve"> understanding would likely have in enabling treatment </w:t>
      </w:r>
      <w:r w:rsidR="00C74CF2">
        <w:rPr>
          <w:rFonts w:ascii="Times New Roman" w:hAnsi="Times New Roman" w:cs="Times New Roman"/>
        </w:rPr>
        <w:t xml:space="preserve">to </w:t>
      </w:r>
      <w:r>
        <w:rPr>
          <w:rFonts w:ascii="Times New Roman" w:hAnsi="Times New Roman" w:cs="Times New Roman"/>
        </w:rPr>
        <w:t xml:space="preserve">be optimised to the patient populations receiving it. </w:t>
      </w:r>
      <w:r w:rsidR="00E46863">
        <w:rPr>
          <w:rFonts w:ascii="Times New Roman" w:hAnsi="Times New Roman" w:cs="Times New Roman"/>
        </w:rPr>
        <w:t xml:space="preserve">Utilising a systematic review </w:t>
      </w:r>
      <w:commentRangeStart w:id="449"/>
      <w:r w:rsidR="00E46863">
        <w:rPr>
          <w:rFonts w:ascii="Times New Roman" w:hAnsi="Times New Roman" w:cs="Times New Roman"/>
        </w:rPr>
        <w:t xml:space="preserve">in conjunction </w:t>
      </w:r>
      <w:commentRangeEnd w:id="449"/>
      <w:r w:rsidR="006F46F5">
        <w:rPr>
          <w:rStyle w:val="CommentReference"/>
        </w:rPr>
        <w:commentReference w:id="449"/>
      </w:r>
      <w:r w:rsidR="00E46863">
        <w:rPr>
          <w:rFonts w:ascii="Times New Roman" w:hAnsi="Times New Roman" w:cs="Times New Roman"/>
        </w:rPr>
        <w:t>with a pharmacokinetic modelling approach, we synthesise a wide array of the literature surrounding Albendazole’s pharmacokinetics. Our results yield new insight into the drivers of the observed variation between individuals and populations with respect to the pharmacokinetics of Albendazole and Albendazole Sulfoxide</w:t>
      </w:r>
      <w:r w:rsidR="00265D80">
        <w:rPr>
          <w:rFonts w:ascii="Times New Roman" w:hAnsi="Times New Roman" w:cs="Times New Roman"/>
        </w:rPr>
        <w:t xml:space="preserve"> and reveal the pronounced impact of </w:t>
      </w:r>
      <w:proofErr w:type="gramStart"/>
      <w:r w:rsidR="00265D80">
        <w:rPr>
          <w:rFonts w:ascii="Times New Roman" w:hAnsi="Times New Roman" w:cs="Times New Roman"/>
        </w:rPr>
        <w:t>a number of</w:t>
      </w:r>
      <w:proofErr w:type="gramEnd"/>
      <w:r w:rsidR="00265D80">
        <w:rPr>
          <w:rFonts w:ascii="Times New Roman" w:hAnsi="Times New Roman" w:cs="Times New Roman"/>
        </w:rPr>
        <w:t xml:space="preserve"> factors on different pharmacokinetic parameters. </w:t>
      </w:r>
    </w:p>
    <w:p w14:paraId="4348BC57" w14:textId="77777777" w:rsidR="00C74CF2" w:rsidRPr="003A337D" w:rsidRDefault="00C74CF2" w:rsidP="00EA181A">
      <w:pPr>
        <w:jc w:val="both"/>
        <w:rPr>
          <w:rFonts w:ascii="Times New Roman" w:hAnsi="Times New Roman" w:cs="Times New Roman"/>
        </w:rPr>
      </w:pPr>
      <w:proofErr w:type="gramStart"/>
      <w:r>
        <w:rPr>
          <w:rFonts w:ascii="Times New Roman" w:hAnsi="Times New Roman" w:cs="Times New Roman"/>
        </w:rPr>
        <w:t>In particular, our</w:t>
      </w:r>
      <w:proofErr w:type="gramEnd"/>
      <w:r>
        <w:rPr>
          <w:rFonts w:ascii="Times New Roman" w:hAnsi="Times New Roman" w:cs="Times New Roman"/>
        </w:rPr>
        <w:t xml:space="preserve"> </w:t>
      </w:r>
      <w:r w:rsidR="003D0DBD">
        <w:rPr>
          <w:rFonts w:ascii="Times New Roman" w:hAnsi="Times New Roman" w:cs="Times New Roman"/>
        </w:rPr>
        <w:t xml:space="preserve">multivariate </w:t>
      </w:r>
      <w:r>
        <w:rPr>
          <w:rFonts w:ascii="Times New Roman" w:hAnsi="Times New Roman" w:cs="Times New Roman"/>
        </w:rPr>
        <w:t xml:space="preserve">analyses </w:t>
      </w:r>
      <w:r w:rsidR="003D0DBD">
        <w:rPr>
          <w:rFonts w:ascii="Times New Roman" w:hAnsi="Times New Roman" w:cs="Times New Roman"/>
        </w:rPr>
        <w:t>highlighted</w:t>
      </w:r>
      <w:r>
        <w:rPr>
          <w:rFonts w:ascii="Times New Roman" w:hAnsi="Times New Roman" w:cs="Times New Roman"/>
        </w:rPr>
        <w:t xml:space="preserve"> the importance of </w:t>
      </w:r>
      <w:r w:rsidR="003D0DBD">
        <w:rPr>
          <w:rFonts w:ascii="Times New Roman" w:hAnsi="Times New Roman" w:cs="Times New Roman"/>
        </w:rPr>
        <w:t>fatty meal consumption, dose, age and infection status on Albendazole’s pharmacokinetics.</w:t>
      </w:r>
      <w:r>
        <w:rPr>
          <w:rFonts w:ascii="Times New Roman" w:hAnsi="Times New Roman" w:cs="Times New Roman"/>
        </w:rPr>
        <w:t xml:space="preserve"> Importantly, these results are a systematically observed across multiple different studies. Whilst a small number of studies have previously examined these factors individually</w:t>
      </w:r>
      <w:r w:rsidR="003D0DBD">
        <w:rPr>
          <w:rFonts w:ascii="Times New Roman" w:hAnsi="Times New Roman" w:cs="Times New Roman"/>
        </w:rPr>
        <w:fldChar w:fldCharType="begin" w:fldLock="1"/>
      </w:r>
      <w:r w:rsidR="00DA0478">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lt;sup&gt;16,22–24&lt;/sup&gt;","plainTextFormattedCitation":"16,22–24","previouslyFormattedCitation":"&lt;sup&gt;16,22–24&lt;/sup&gt;"},"properties":{"noteIndex":0},"schema":"https://github.com/citation-style-language/schema/raw/master/csl-citation.json"}</w:instrText>
      </w:r>
      <w:r w:rsidR="003D0DBD">
        <w:rPr>
          <w:rFonts w:ascii="Times New Roman" w:hAnsi="Times New Roman" w:cs="Times New Roman"/>
        </w:rPr>
        <w:fldChar w:fldCharType="separate"/>
      </w:r>
      <w:r w:rsidR="00887AFB" w:rsidRPr="00887AFB">
        <w:rPr>
          <w:rFonts w:ascii="Times New Roman" w:hAnsi="Times New Roman" w:cs="Times New Roman"/>
          <w:noProof/>
          <w:vertAlign w:val="superscript"/>
        </w:rPr>
        <w:t>16,22–24</w:t>
      </w:r>
      <w:r w:rsidR="003D0DBD">
        <w:rPr>
          <w:rFonts w:ascii="Times New Roman" w:hAnsi="Times New Roman" w:cs="Times New Roman"/>
        </w:rPr>
        <w:fldChar w:fldCharType="end"/>
      </w:r>
      <w:r>
        <w:rPr>
          <w:rFonts w:ascii="Times New Roman" w:hAnsi="Times New Roman" w:cs="Times New Roman"/>
        </w:rPr>
        <w:t xml:space="preserve">, </w:t>
      </w:r>
      <w:commentRangeStart w:id="450"/>
      <w:r>
        <w:rPr>
          <w:rFonts w:ascii="Times New Roman" w:hAnsi="Times New Roman" w:cs="Times New Roman"/>
        </w:rPr>
        <w:t xml:space="preserve">it remained unclear </w:t>
      </w:r>
      <w:commentRangeEnd w:id="450"/>
      <w:r w:rsidR="00A03739">
        <w:rPr>
          <w:rStyle w:val="CommentReference"/>
        </w:rPr>
        <w:commentReference w:id="450"/>
      </w:r>
      <w:r>
        <w:rPr>
          <w:rFonts w:ascii="Times New Roman" w:hAnsi="Times New Roman" w:cs="Times New Roman"/>
        </w:rPr>
        <w:t xml:space="preserve">whether these phenomena would be observed across the diverse range of </w:t>
      </w:r>
      <w:commentRangeStart w:id="451"/>
      <w:r>
        <w:rPr>
          <w:rFonts w:ascii="Times New Roman" w:hAnsi="Times New Roman" w:cs="Times New Roman"/>
        </w:rPr>
        <w:t>patients and populations</w:t>
      </w:r>
      <w:commentRangeEnd w:id="451"/>
      <w:r w:rsidR="00365BB3">
        <w:rPr>
          <w:rStyle w:val="CommentReference"/>
        </w:rPr>
        <w:commentReference w:id="451"/>
      </w:r>
      <w:r>
        <w:rPr>
          <w:rFonts w:ascii="Times New Roman" w:hAnsi="Times New Roman" w:cs="Times New Roman"/>
        </w:rPr>
        <w:t xml:space="preserve"> considered here, and similarly, when accounting for other patient characteristics.</w:t>
      </w:r>
      <w:r w:rsidR="003D0DBD">
        <w:rPr>
          <w:rFonts w:ascii="Times New Roman" w:hAnsi="Times New Roman" w:cs="Times New Roman"/>
        </w:rPr>
        <w:t xml:space="preserve"> Additionally, our univariate analyses suggested a role for sex in affecting various pharmacokinetic characteristics of Albendazole – whilst these were not significant in the multivariate analyses, previous results have indicated a role for sex in shaping the pharmacokinetic profile of Albendazole and Albendazole Sulfoxide</w:t>
      </w:r>
      <w:r w:rsidR="003D0DBD">
        <w:rPr>
          <w:rFonts w:ascii="Times New Roman" w:hAnsi="Times New Roman" w:cs="Times New Roman"/>
        </w:rPr>
        <w:fldChar w:fldCharType="begin" w:fldLock="1"/>
      </w:r>
      <w:r w:rsidR="00675D6E">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3D0DBD">
        <w:rPr>
          <w:rFonts w:ascii="Times New Roman" w:hAnsi="Times New Roman" w:cs="Times New Roman"/>
        </w:rPr>
        <w:fldChar w:fldCharType="separate"/>
      </w:r>
      <w:r w:rsidR="003D0DBD" w:rsidRPr="003D0DBD">
        <w:rPr>
          <w:rFonts w:ascii="Times New Roman" w:hAnsi="Times New Roman" w:cs="Times New Roman"/>
          <w:noProof/>
          <w:vertAlign w:val="superscript"/>
        </w:rPr>
        <w:t>12</w:t>
      </w:r>
      <w:r w:rsidR="003D0DBD">
        <w:rPr>
          <w:rFonts w:ascii="Times New Roman" w:hAnsi="Times New Roman" w:cs="Times New Roman"/>
        </w:rPr>
        <w:fldChar w:fldCharType="end"/>
      </w:r>
      <w:r w:rsidR="003D0DBD">
        <w:rPr>
          <w:rFonts w:ascii="Times New Roman" w:hAnsi="Times New Roman" w:cs="Times New Roman"/>
        </w:rPr>
        <w:t>. Further work is required to clarify this relationship further, but important to note is the diminished sample size available for analysis with the multivariate analyses compared to the univariate analyses (</w:t>
      </w:r>
      <w:r w:rsidR="0071608C">
        <w:rPr>
          <w:rFonts w:ascii="Times New Roman" w:hAnsi="Times New Roman" w:cs="Times New Roman"/>
        </w:rPr>
        <w:t>36 time series compared to 55), something that likely limited our statistical power to detect differences.</w:t>
      </w:r>
      <w:r w:rsidR="00660B55">
        <w:rPr>
          <w:rFonts w:ascii="Times New Roman" w:hAnsi="Times New Roman" w:cs="Times New Roman"/>
        </w:rPr>
        <w:t xml:space="preserve"> O</w:t>
      </w:r>
      <w:r>
        <w:rPr>
          <w:rFonts w:ascii="Times New Roman" w:hAnsi="Times New Roman" w:cs="Times New Roman"/>
        </w:rPr>
        <w:t xml:space="preserve">ur results </w:t>
      </w:r>
      <w:r w:rsidR="00660B55">
        <w:rPr>
          <w:rFonts w:ascii="Times New Roman" w:hAnsi="Times New Roman" w:cs="Times New Roman"/>
        </w:rPr>
        <w:t xml:space="preserve">also </w:t>
      </w:r>
      <w:r>
        <w:rPr>
          <w:rFonts w:ascii="Times New Roman" w:hAnsi="Times New Roman" w:cs="Times New Roman"/>
        </w:rPr>
        <w:t>indicate</w:t>
      </w:r>
      <w:r w:rsidR="00660B55">
        <w:rPr>
          <w:rFonts w:ascii="Times New Roman" w:hAnsi="Times New Roman" w:cs="Times New Roman"/>
        </w:rPr>
        <w:t>d</w:t>
      </w:r>
      <w:r>
        <w:rPr>
          <w:rFonts w:ascii="Times New Roman" w:hAnsi="Times New Roman" w:cs="Times New Roman"/>
        </w:rPr>
        <w:t xml:space="preserve"> that different factors impact different pharmacokinetic properties of Albendazole and Albendazole Sulfoxide</w:t>
      </w:r>
      <w:r w:rsidR="003A337D">
        <w:rPr>
          <w:rFonts w:ascii="Times New Roman" w:hAnsi="Times New Roman" w:cs="Times New Roman"/>
        </w:rPr>
        <w:t xml:space="preserve"> – for </w:t>
      </w:r>
      <w:r>
        <w:rPr>
          <w:rFonts w:ascii="Times New Roman" w:hAnsi="Times New Roman" w:cs="Times New Roman"/>
        </w:rPr>
        <w:t xml:space="preserve">example, </w:t>
      </w:r>
      <w:r w:rsidR="003D0DBD">
        <w:rPr>
          <w:rFonts w:ascii="Times New Roman" w:hAnsi="Times New Roman" w:cs="Times New Roman"/>
        </w:rPr>
        <w:t xml:space="preserve">whilst </w:t>
      </w:r>
      <w:r w:rsidR="003A337D">
        <w:rPr>
          <w:rFonts w:ascii="Times New Roman" w:hAnsi="Times New Roman" w:cs="Times New Roman"/>
        </w:rPr>
        <w:t xml:space="preserve">receipt of a fatty meal was associated with increases to Bioavailability, AUC and </w:t>
      </w:r>
      <w:proofErr w:type="spellStart"/>
      <w:r w:rsidR="003A337D">
        <w:rPr>
          <w:rFonts w:ascii="Times New Roman" w:hAnsi="Times New Roman" w:cs="Times New Roman"/>
        </w:rPr>
        <w:t>C</w:t>
      </w:r>
      <w:r w:rsidR="003A337D">
        <w:rPr>
          <w:rFonts w:ascii="Times New Roman" w:hAnsi="Times New Roman" w:cs="Times New Roman"/>
          <w:vertAlign w:val="subscript"/>
        </w:rPr>
        <w:t>Max</w:t>
      </w:r>
      <w:proofErr w:type="spellEnd"/>
      <w:r w:rsidR="003A337D">
        <w:rPr>
          <w:rFonts w:ascii="Times New Roman" w:hAnsi="Times New Roman" w:cs="Times New Roman"/>
          <w:vertAlign w:val="subscript"/>
        </w:rPr>
        <w:softHyphen/>
      </w:r>
      <w:r w:rsidR="003A337D">
        <w:rPr>
          <w:rFonts w:ascii="Times New Roman" w:hAnsi="Times New Roman" w:cs="Times New Roman"/>
          <w:vertAlign w:val="subscript"/>
        </w:rPr>
        <w:softHyphen/>
      </w:r>
      <w:r w:rsidR="003A337D">
        <w:rPr>
          <w:rFonts w:ascii="Times New Roman" w:hAnsi="Times New Roman" w:cs="Times New Roman"/>
        </w:rPr>
        <w:t xml:space="preserve">, Age was significantly associated with Albendazole Sulfoxide half-life. These results reveal a pattern whereby different factors differentially influence and shape different aspects of Albendazole Sulfoxide’s pharmacokinetic profile, to generate the extensive observed variation.  </w:t>
      </w:r>
    </w:p>
    <w:p w14:paraId="586E4087" w14:textId="05E00A4B" w:rsidR="000D5677" w:rsidRDefault="0092507A" w:rsidP="00EA181A">
      <w:pPr>
        <w:jc w:val="both"/>
        <w:rPr>
          <w:rFonts w:ascii="Times New Roman" w:hAnsi="Times New Roman" w:cs="Times New Roman"/>
        </w:rPr>
      </w:pPr>
      <w:r>
        <w:rPr>
          <w:rFonts w:ascii="Times New Roman" w:hAnsi="Times New Roman" w:cs="Times New Roman"/>
        </w:rPr>
        <w:t>Another important result arising from the work presented here has been the</w:t>
      </w:r>
      <w:r w:rsidR="00DA0478">
        <w:rPr>
          <w:rFonts w:ascii="Times New Roman" w:hAnsi="Times New Roman" w:cs="Times New Roman"/>
        </w:rPr>
        <w:t xml:space="preserve"> identification </w:t>
      </w:r>
      <w:del w:id="452" w:author="Michel BOUSSINESQ" w:date="2020-02-03T14:05:00Z">
        <w:r w:rsidR="00DA0478" w:rsidDel="00943F3B">
          <w:rPr>
            <w:rFonts w:ascii="Times New Roman" w:hAnsi="Times New Roman" w:cs="Times New Roman"/>
          </w:rPr>
          <w:delText xml:space="preserve">of </w:delText>
        </w:r>
      </w:del>
      <w:r>
        <w:rPr>
          <w:rFonts w:ascii="Times New Roman" w:hAnsi="Times New Roman" w:cs="Times New Roman"/>
        </w:rPr>
        <w:t>of substantial knowledge gaps surrounding</w:t>
      </w:r>
      <w:r w:rsidR="00DA0478">
        <w:rPr>
          <w:rFonts w:ascii="Times New Roman" w:hAnsi="Times New Roman" w:cs="Times New Roman"/>
        </w:rPr>
        <w:t xml:space="preserve"> the populations being studied</w:t>
      </w:r>
      <w:r>
        <w:rPr>
          <w:rFonts w:ascii="Times New Roman" w:hAnsi="Times New Roman" w:cs="Times New Roman"/>
        </w:rPr>
        <w:t>. Our results revealed a pronounced absence of studi</w:t>
      </w:r>
      <w:r w:rsidR="0071608C">
        <w:rPr>
          <w:rFonts w:ascii="Times New Roman" w:hAnsi="Times New Roman" w:cs="Times New Roman"/>
        </w:rPr>
        <w:t xml:space="preserve">es carried out in children - only 5 of the </w:t>
      </w:r>
      <w:proofErr w:type="gramStart"/>
      <w:r w:rsidR="0071608C">
        <w:rPr>
          <w:rFonts w:ascii="Times New Roman" w:hAnsi="Times New Roman" w:cs="Times New Roman"/>
        </w:rPr>
        <w:t>55 time</w:t>
      </w:r>
      <w:proofErr w:type="gramEnd"/>
      <w:r w:rsidR="0071608C">
        <w:rPr>
          <w:rFonts w:ascii="Times New Roman" w:hAnsi="Times New Roman" w:cs="Times New Roman"/>
        </w:rPr>
        <w:t xml:space="preserve"> series identified as part of the systematic review had been carried out in children under 16 years old. This is despite the widespread usage of Albendazole in infant populations as part of programmatic mass drug administration-based strategies, and despite the identification here of a significant effect of age on Albendazole’s pharmacokinetic profile. Similarly, there was a substantial bias towards male populations observed in the studies identified here: on average, studies consisted of 78% males and only 22% females, with 23 time series belonging to male-only populations, and only a single study carried out in an exclusively female population. </w:t>
      </w:r>
      <w:r w:rsidR="000D5677">
        <w:rPr>
          <w:rFonts w:ascii="Times New Roman" w:hAnsi="Times New Roman" w:cs="Times New Roman"/>
        </w:rPr>
        <w:t>Other areas requiring attention include drug-interactions and parasitic infections</w:t>
      </w:r>
      <w:r w:rsidR="00675D6E">
        <w:rPr>
          <w:rFonts w:ascii="Times New Roman" w:hAnsi="Times New Roman" w:cs="Times New Roman"/>
        </w:rPr>
        <w:t xml:space="preserve">. </w:t>
      </w:r>
      <w:r w:rsidR="000D5677">
        <w:rPr>
          <w:rFonts w:ascii="Times New Roman" w:hAnsi="Times New Roman" w:cs="Times New Roman"/>
        </w:rPr>
        <w:t xml:space="preserve">Although data constraints precluded fully disaggregating the data, numerous interactions between Albendazole and drugs such as </w:t>
      </w:r>
      <w:r w:rsidR="00DA0478">
        <w:rPr>
          <w:rFonts w:ascii="Times New Roman" w:hAnsi="Times New Roman" w:cs="Times New Roman"/>
        </w:rPr>
        <w:t>cimetidine</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14&lt;/sup&gt;","plainTextFormattedCitation":"14","previouslyFormattedCitation":"&lt;sup&gt;14&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14</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 </w:t>
      </w:r>
      <w:r w:rsidR="00DA0478">
        <w:rPr>
          <w:rFonts w:ascii="Times New Roman" w:hAnsi="Times New Roman" w:cs="Times New Roman"/>
        </w:rPr>
        <w:t>azithromycin</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lt;sup&gt;25&lt;/sup&gt;","plainTextFormattedCitation":"25","previouslyFormattedCitation":"&lt;sup&gt;25&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25</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and </w:t>
      </w:r>
      <w:r w:rsidR="00DA0478">
        <w:rPr>
          <w:rFonts w:ascii="Times New Roman" w:hAnsi="Times New Roman" w:cs="Times New Roman"/>
        </w:rPr>
        <w:t>various anti-epileptic drugs</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lt;sup&gt;26&lt;/sup&gt;","plainTextFormattedCitation":"26"},"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26</w:t>
      </w:r>
      <w:r w:rsidR="00DA0478">
        <w:rPr>
          <w:rFonts w:ascii="Times New Roman" w:hAnsi="Times New Roman" w:cs="Times New Roman"/>
        </w:rPr>
        <w:fldChar w:fldCharType="end"/>
      </w:r>
      <w:r w:rsidR="000D5677">
        <w:rPr>
          <w:rFonts w:ascii="Times New Roman" w:hAnsi="Times New Roman" w:cs="Times New Roman"/>
        </w:rPr>
        <w:t xml:space="preserve"> have been identified in the literature</w:t>
      </w:r>
      <w:r w:rsidR="00DA0478">
        <w:rPr>
          <w:rFonts w:ascii="Times New Roman" w:hAnsi="Times New Roman" w:cs="Times New Roman"/>
        </w:rPr>
        <w:t xml:space="preserve"> and an overall effect was suggested here through our analyses</w:t>
      </w:r>
      <w:r w:rsidR="000D5677">
        <w:rPr>
          <w:rFonts w:ascii="Times New Roman" w:hAnsi="Times New Roman" w:cs="Times New Roman"/>
        </w:rPr>
        <w:t xml:space="preserve">. </w:t>
      </w:r>
      <w:r w:rsidR="00675D6E">
        <w:rPr>
          <w:rFonts w:ascii="Times New Roman" w:hAnsi="Times New Roman" w:cs="Times New Roman"/>
        </w:rPr>
        <w:t>Our analyses also revealed the impact of parasitic infection on Albendazole’s pharmacokinetics</w:t>
      </w:r>
      <w:commentRangeStart w:id="453"/>
      <w:r w:rsidR="00675D6E">
        <w:rPr>
          <w:rFonts w:ascii="Times New Roman" w:hAnsi="Times New Roman" w:cs="Times New Roman"/>
        </w:rPr>
        <w:t>.</w:t>
      </w:r>
      <w:commentRangeEnd w:id="453"/>
      <w:r w:rsidR="000729F8">
        <w:rPr>
          <w:rStyle w:val="CommentReference"/>
        </w:rPr>
        <w:commentReference w:id="453"/>
      </w:r>
      <w:r w:rsidR="00675D6E">
        <w:rPr>
          <w:rFonts w:ascii="Times New Roman" w:hAnsi="Times New Roman" w:cs="Times New Roman"/>
        </w:rPr>
        <w:t xml:space="preserve"> This is problematic given the key groups receiving Albendazole will receive it precisely because they are infected with parasites: despite this, </w:t>
      </w:r>
      <w:proofErr w:type="gramStart"/>
      <w:r w:rsidR="00675D6E">
        <w:rPr>
          <w:rFonts w:ascii="Times New Roman" w:hAnsi="Times New Roman" w:cs="Times New Roman"/>
        </w:rPr>
        <w:t>the majority of</w:t>
      </w:r>
      <w:proofErr w:type="gramEnd"/>
      <w:r w:rsidR="00675D6E">
        <w:rPr>
          <w:rFonts w:ascii="Times New Roman" w:hAnsi="Times New Roman" w:cs="Times New Roman"/>
        </w:rPr>
        <w:t xml:space="preserve"> studies (35 of 54 where infection status was determined) were carried out in healthy populations; populations whose pharmacokinetic profiles are perhaps unrepresentative of those that might occur in infected, non-healthy populations.  </w:t>
      </w:r>
    </w:p>
    <w:p w14:paraId="18AE5C9A" w14:textId="77777777" w:rsidR="00DA64DA" w:rsidRDefault="00E457E5" w:rsidP="00EA181A">
      <w:pPr>
        <w:jc w:val="both"/>
        <w:rPr>
          <w:rFonts w:ascii="Times New Roman" w:hAnsi="Times New Roman" w:cs="Times New Roman"/>
        </w:rPr>
      </w:pPr>
      <w:r>
        <w:rPr>
          <w:rFonts w:ascii="Times New Roman" w:hAnsi="Times New Roman" w:cs="Times New Roman"/>
        </w:rPr>
        <w:t>There are</w:t>
      </w:r>
      <w:r w:rsidR="001069CA">
        <w:rPr>
          <w:rFonts w:ascii="Times New Roman" w:hAnsi="Times New Roman" w:cs="Times New Roman"/>
        </w:rPr>
        <w:t xml:space="preserve"> </w:t>
      </w:r>
      <w:proofErr w:type="gramStart"/>
      <w:r>
        <w:rPr>
          <w:rFonts w:ascii="Times New Roman" w:hAnsi="Times New Roman" w:cs="Times New Roman"/>
        </w:rPr>
        <w:t>a number of</w:t>
      </w:r>
      <w:proofErr w:type="gramEnd"/>
      <w:r>
        <w:rPr>
          <w:rFonts w:ascii="Times New Roman" w:hAnsi="Times New Roman" w:cs="Times New Roman"/>
        </w:rPr>
        <w:t xml:space="preserve"> limitations to</w:t>
      </w:r>
      <w:r w:rsidR="001069CA">
        <w:rPr>
          <w:rFonts w:ascii="Times New Roman" w:hAnsi="Times New Roman" w:cs="Times New Roman"/>
        </w:rPr>
        <w:t xml:space="preserve"> the</w:t>
      </w:r>
      <w:r>
        <w:rPr>
          <w:rFonts w:ascii="Times New Roman" w:hAnsi="Times New Roman" w:cs="Times New Roman"/>
        </w:rPr>
        <w:t xml:space="preserve"> analyses</w:t>
      </w:r>
      <w:r w:rsidR="001069CA">
        <w:rPr>
          <w:rFonts w:ascii="Times New Roman" w:hAnsi="Times New Roman" w:cs="Times New Roman"/>
        </w:rPr>
        <w:t xml:space="preserve"> presented h</w:t>
      </w:r>
      <w:r w:rsidR="009A4269">
        <w:rPr>
          <w:rFonts w:ascii="Times New Roman" w:hAnsi="Times New Roman" w:cs="Times New Roman"/>
        </w:rPr>
        <w:t>ere</w:t>
      </w:r>
      <w:r>
        <w:rPr>
          <w:rFonts w:ascii="Times New Roman" w:hAnsi="Times New Roman" w:cs="Times New Roman"/>
        </w:rPr>
        <w:t xml:space="preserve">. Firstly, and perhaps most notably, because of constraints pertaining to the data available in the literature, which typically presented </w:t>
      </w:r>
      <w:r>
        <w:rPr>
          <w:rFonts w:ascii="Times New Roman" w:hAnsi="Times New Roman" w:cs="Times New Roman"/>
        </w:rPr>
        <w:lastRenderedPageBreak/>
        <w:t xml:space="preserve">pharmacokinetic profiles as the average of a population of patients, we were unable to work with individual data, instead, having to work with aggregated population level data. This constraint limits </w:t>
      </w:r>
      <w:r w:rsidR="00B105E4">
        <w:rPr>
          <w:rFonts w:ascii="Times New Roman" w:hAnsi="Times New Roman" w:cs="Times New Roman"/>
        </w:rPr>
        <w:t xml:space="preserve">the statistical power of our analyses to characterise the effects of individual drivers of pharmacokinetic variability. </w:t>
      </w:r>
      <w:r w:rsidR="008E0138">
        <w:rPr>
          <w:rFonts w:ascii="Times New Roman" w:hAnsi="Times New Roman" w:cs="Times New Roman"/>
        </w:rPr>
        <w:t xml:space="preserve">One notable example of this is </w:t>
      </w:r>
      <w:r w:rsidR="00DA0478">
        <w:rPr>
          <w:rFonts w:ascii="Times New Roman" w:hAnsi="Times New Roman" w:cs="Times New Roman"/>
        </w:rPr>
        <w:t>S</w:t>
      </w:r>
      <w:r w:rsidR="008E0138">
        <w:rPr>
          <w:rFonts w:ascii="Times New Roman" w:hAnsi="Times New Roman" w:cs="Times New Roman"/>
        </w:rPr>
        <w:t xml:space="preserve">ex – due to the lack of individual data, we were unable to explore the exact influence of </w:t>
      </w:r>
      <w:r w:rsidR="00DA0478">
        <w:rPr>
          <w:rFonts w:ascii="Times New Roman" w:hAnsi="Times New Roman" w:cs="Times New Roman"/>
        </w:rPr>
        <w:t>S</w:t>
      </w:r>
      <w:r w:rsidR="008E0138">
        <w:rPr>
          <w:rFonts w:ascii="Times New Roman" w:hAnsi="Times New Roman" w:cs="Times New Roman"/>
        </w:rPr>
        <w:t xml:space="preserve">ex, and instead had to utilise population level proxies (specifically here, the ratio of </w:t>
      </w:r>
      <w:proofErr w:type="spellStart"/>
      <w:r w:rsidR="008E0138">
        <w:rPr>
          <w:rFonts w:ascii="Times New Roman" w:hAnsi="Times New Roman" w:cs="Times New Roman"/>
        </w:rPr>
        <w:t>males:females</w:t>
      </w:r>
      <w:proofErr w:type="spellEnd"/>
      <w:r w:rsidR="008E0138">
        <w:rPr>
          <w:rFonts w:ascii="Times New Roman" w:hAnsi="Times New Roman" w:cs="Times New Roman"/>
        </w:rPr>
        <w:t xml:space="preserve"> in the study). Despite these limitations however, the collated metadata from each study on the patient populations receiving treatment allow</w:t>
      </w:r>
      <w:r w:rsidR="00DA64DA">
        <w:rPr>
          <w:rFonts w:ascii="Times New Roman" w:hAnsi="Times New Roman" w:cs="Times New Roman"/>
        </w:rPr>
        <w:t>ed</w:t>
      </w:r>
      <w:r w:rsidR="008E0138">
        <w:rPr>
          <w:rFonts w:ascii="Times New Roman" w:hAnsi="Times New Roman" w:cs="Times New Roman"/>
        </w:rPr>
        <w:t xml:space="preserve"> us to assess and explore a wide array of factors, either directly (in the case of factors that were homogeneous across patient groups, such as fasted/fatty meal status) or indirectly (</w:t>
      </w:r>
      <w:proofErr w:type="gramStart"/>
      <w:r w:rsidR="008E0138">
        <w:rPr>
          <w:rFonts w:ascii="Times New Roman" w:hAnsi="Times New Roman" w:cs="Times New Roman"/>
        </w:rPr>
        <w:t>through the use of</w:t>
      </w:r>
      <w:proofErr w:type="gramEnd"/>
      <w:r w:rsidR="008E0138">
        <w:rPr>
          <w:rFonts w:ascii="Times New Roman" w:hAnsi="Times New Roman" w:cs="Times New Roman"/>
        </w:rPr>
        <w:t xml:space="preserve"> population-level proxies for age, sex, weight </w:t>
      </w:r>
      <w:commentRangeStart w:id="454"/>
      <w:r w:rsidR="008E0138">
        <w:rPr>
          <w:rFonts w:ascii="Times New Roman" w:hAnsi="Times New Roman" w:cs="Times New Roman"/>
        </w:rPr>
        <w:t>etc</w:t>
      </w:r>
      <w:commentRangeEnd w:id="454"/>
      <w:r w:rsidR="000729F8">
        <w:rPr>
          <w:rStyle w:val="CommentReference"/>
        </w:rPr>
        <w:commentReference w:id="454"/>
      </w:r>
      <w:r w:rsidR="008E0138">
        <w:rPr>
          <w:rFonts w:ascii="Times New Roman" w:hAnsi="Times New Roman" w:cs="Times New Roman"/>
        </w:rPr>
        <w:t xml:space="preserve">). </w:t>
      </w:r>
    </w:p>
    <w:p w14:paraId="74234673" w14:textId="0201D952" w:rsidR="00E457E5" w:rsidRDefault="00194372" w:rsidP="00EA181A">
      <w:pPr>
        <w:jc w:val="both"/>
        <w:rPr>
          <w:rFonts w:ascii="Times New Roman" w:hAnsi="Times New Roman" w:cs="Times New Roman"/>
        </w:rPr>
      </w:pPr>
      <w:r>
        <w:rPr>
          <w:rFonts w:ascii="Times New Roman" w:hAnsi="Times New Roman" w:cs="Times New Roman"/>
        </w:rPr>
        <w:t>In addition to these constraints posed by population-level data, a</w:t>
      </w:r>
      <w:r w:rsidR="00E457E5">
        <w:rPr>
          <w:rFonts w:ascii="Times New Roman" w:hAnsi="Times New Roman" w:cs="Times New Roman"/>
        </w:rPr>
        <w:t xml:space="preserve">lso important to note is that the results presented here pertain to </w:t>
      </w:r>
      <w:r w:rsidR="00DA0478">
        <w:rPr>
          <w:rFonts w:ascii="Times New Roman" w:hAnsi="Times New Roman" w:cs="Times New Roman"/>
        </w:rPr>
        <w:t xml:space="preserve">treatment with </w:t>
      </w:r>
      <w:r w:rsidR="00E457E5">
        <w:rPr>
          <w:rFonts w:ascii="Times New Roman" w:hAnsi="Times New Roman" w:cs="Times New Roman"/>
        </w:rPr>
        <w:t>a single dose of Albendazole. Whilst this holds programmatic relevance given the widespread usage of mass drug administration of Albendazole to treat communities for soil-transmitted helminths</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lt;sup&gt;27&lt;/sup&gt;","plainTextFormattedCitation":"27","previouslyFormattedCitation":"&lt;sup&gt;26&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27</w:t>
      </w:r>
      <w:r w:rsidR="00E457E5">
        <w:rPr>
          <w:rFonts w:ascii="Times New Roman" w:hAnsi="Times New Roman" w:cs="Times New Roman"/>
        </w:rPr>
        <w:fldChar w:fldCharType="end"/>
      </w:r>
      <w:r w:rsidR="00E457E5">
        <w:rPr>
          <w:rFonts w:ascii="Times New Roman" w:hAnsi="Times New Roman" w:cs="Times New Roman"/>
        </w:rPr>
        <w:t>, lymphatic filariasis</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lt;sup&gt;28&lt;/sup&gt;","plainTextFormattedCitation":"28","previouslyFormattedCitation":"&lt;sup&gt;27&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28</w:t>
      </w:r>
      <w:r w:rsidR="00E457E5">
        <w:rPr>
          <w:rFonts w:ascii="Times New Roman" w:hAnsi="Times New Roman" w:cs="Times New Roman"/>
        </w:rPr>
        <w:fldChar w:fldCharType="end"/>
      </w:r>
      <w:r w:rsidR="00E457E5">
        <w:rPr>
          <w:rFonts w:ascii="Times New Roman" w:hAnsi="Times New Roman" w:cs="Times New Roman"/>
        </w:rPr>
        <w:t xml:space="preserve"> </w:t>
      </w:r>
      <w:commentRangeStart w:id="455"/>
      <w:r w:rsidR="00E457E5">
        <w:rPr>
          <w:rFonts w:ascii="Times New Roman" w:hAnsi="Times New Roman" w:cs="Times New Roman"/>
        </w:rPr>
        <w:t>and loiasis</w:t>
      </w:r>
      <w:commentRangeEnd w:id="455"/>
      <w:r w:rsidR="000729F8">
        <w:rPr>
          <w:rStyle w:val="CommentReference"/>
        </w:rPr>
        <w:commentReference w:id="455"/>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author":[{"dropping-particle":"","family":"Kamgno","given":"Joseph","non-dropping-particle":"","parse-names":false,"suffix":""},{"dropping-particle":"","family":"Pion","given":"Sébastien","non-dropping-particle":"","parse-names":false,"suffix":""},{"dropping-particle":"","family":"Bakalar","given":"Matthew","non-dropping-particle":"","parse-names":false,"suffix":""},{"dropping-particle":"","family":"Chesnais","given":"Cédric","non-dropping-particle":"","parse-names":false,"suffix":""},{"dropping-particle":"","family":"D'Ambrosio","given":"Mike","non-dropping-particle":"","parse-names":false,"suffix":""},{"dropping-particle":"","family":"Kamkumo","given":"Raceline","non-dropping-particle":"","parse-names":false,"suffix":""},{"dropping-particle":"","family":"Mackenzie","given":"Charles","non-dropping-particle":"","parse-names":false,"suffix":""},{"dropping-particle":"","family":"Ngninzeko","given":"Muriel","non-dropping-particle":"","parse-names":false,"suffix":""},{"dropping-particle":"","family":"Ngandjui","given":"Narcisse","non-dropping-particle":"","parse-names":false,"suffix":""},{"dropping-particle":"","family":"Njitchouang","given":"Guy","non-dropping-particle":"","parse-names":false,"suffix":""},{"dropping-particle":"","family":"Nwane","given":"Phillipe","non-dropping-particle":"","parse-names":false,"suffix":""},{"dropping-particle":"","family":"Mbouga","given":"Jules","non-dropping-particle":"","parse-names":false,"suffix":""},{"dropping-particle":"","family":"Toussi","given":"Armel","non-dropping-particle":"","parse-names":false,"suffix":""},{"dropping-particle":"","family":"Wanji","given":"Samuel","non-dropping-particle":"","parse-names":false,"suffix":""},{"dropping-particle":"","family":"Fletcher","given":"Daniel","non-dropping-particle":"","parse-names":false,"suffix":""},{"dropping-particle":"","family":"Nutman","given":"Thomas","non-dropping-particle":"","parse-names":false,"suffix":""},{"dropping-particle":"","family":"Klion","given":"Amy","non-dropping-particle":"","parse-names":false,"suffix":""},{"dropping-particle":"","family":"Boussinesq","given":"Michel","non-dropping-particle":"","parse-names":false,"suffix":""}],"container-title":"American Journal of Tropical Medicine and Hygiene","id":"ITEM-1","issue":"5 Suppl","issued":{"date-parts":[["2016"]]},"page":"599","title":"Test and not treat (TNT): A safe strategy to provide community-based treatment with ivermectin in Loa loa endemic areas","type":"article-journal","volume":"95"},"uris":["http://www.mendeley.com/documents/?uuid=a78d3cb1-7824-41b5-82ee-c71cd38c3542"]}],"mendeley":{"formattedCitation":"&lt;sup&gt;29&lt;/sup&gt;","plainTextFormattedCitation":"29","previouslyFormattedCitation":"&lt;sup&gt;28&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29</w:t>
      </w:r>
      <w:r w:rsidR="00E457E5">
        <w:rPr>
          <w:rFonts w:ascii="Times New Roman" w:hAnsi="Times New Roman" w:cs="Times New Roman"/>
        </w:rPr>
        <w:fldChar w:fldCharType="end"/>
      </w:r>
      <w:r w:rsidR="00E457E5">
        <w:rPr>
          <w:rFonts w:ascii="Times New Roman" w:hAnsi="Times New Roman" w:cs="Times New Roman"/>
        </w:rPr>
        <w:t xml:space="preserve"> amongst others, it is important to note that the use of Albendazole </w:t>
      </w:r>
      <w:commentRangeStart w:id="456"/>
      <w:r w:rsidR="00E457E5">
        <w:rPr>
          <w:rFonts w:ascii="Times New Roman" w:hAnsi="Times New Roman" w:cs="Times New Roman"/>
        </w:rPr>
        <w:t xml:space="preserve">in dedicated clinical settings </w:t>
      </w:r>
      <w:commentRangeEnd w:id="456"/>
      <w:r w:rsidR="000729F8">
        <w:rPr>
          <w:rStyle w:val="CommentReference"/>
        </w:rPr>
        <w:commentReference w:id="456"/>
      </w:r>
      <w:r w:rsidR="00E457E5">
        <w:rPr>
          <w:rFonts w:ascii="Times New Roman" w:hAnsi="Times New Roman" w:cs="Times New Roman"/>
        </w:rPr>
        <w:t>for diseases such as cysticercosis and echinococcosis typically utilise</w:t>
      </w:r>
      <w:ins w:id="457" w:author="Michel BOUSSINESQ" w:date="2020-02-03T14:11:00Z">
        <w:r w:rsidR="000729F8">
          <w:rPr>
            <w:rFonts w:ascii="Times New Roman" w:hAnsi="Times New Roman" w:cs="Times New Roman"/>
          </w:rPr>
          <w:t>s</w:t>
        </w:r>
      </w:ins>
      <w:r w:rsidR="00E457E5">
        <w:rPr>
          <w:rFonts w:ascii="Times New Roman" w:hAnsi="Times New Roman" w:cs="Times New Roman"/>
        </w:rPr>
        <w:t xml:space="preserve"> treatment regimen consisting of multiple doses delivered over multiple days. Previous results have indicated that Albendazole appears to induce its own metabolism through induction of key enzymes in the liver</w:t>
      </w:r>
      <w:r w:rsidR="00E457E5">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E457E5">
        <w:rPr>
          <w:rFonts w:ascii="Times New Roman" w:hAnsi="Times New Roman" w:cs="Times New Roman"/>
        </w:rPr>
        <w:fldChar w:fldCharType="separate"/>
      </w:r>
      <w:r w:rsidR="00E457E5" w:rsidRPr="00E457E5">
        <w:rPr>
          <w:rFonts w:ascii="Times New Roman" w:hAnsi="Times New Roman" w:cs="Times New Roman"/>
          <w:noProof/>
          <w:vertAlign w:val="superscript"/>
        </w:rPr>
        <w:t>18</w:t>
      </w:r>
      <w:r w:rsidR="00E457E5">
        <w:rPr>
          <w:rFonts w:ascii="Times New Roman" w:hAnsi="Times New Roman" w:cs="Times New Roman"/>
        </w:rPr>
        <w:fldChar w:fldCharType="end"/>
      </w:r>
      <w:r w:rsidR="00E457E5">
        <w:rPr>
          <w:rFonts w:ascii="Times New Roman" w:hAnsi="Times New Roman" w:cs="Times New Roman"/>
        </w:rPr>
        <w:t>, and that multiple doses given over sequential days can lead to</w:t>
      </w:r>
      <w:r w:rsidR="001827E1">
        <w:rPr>
          <w:rFonts w:ascii="Times New Roman" w:hAnsi="Times New Roman" w:cs="Times New Roman"/>
        </w:rPr>
        <w:t xml:space="preserve"> changes in </w:t>
      </w:r>
      <w:r w:rsidR="00BB4BF0">
        <w:rPr>
          <w:rFonts w:ascii="Times New Roman" w:hAnsi="Times New Roman" w:cs="Times New Roman"/>
        </w:rPr>
        <w:t>pharmacokinetic properties over the course of multiple dose regimen; specifically,</w:t>
      </w:r>
      <w:r w:rsidR="00E457E5">
        <w:rPr>
          <w:rFonts w:ascii="Times New Roman" w:hAnsi="Times New Roman" w:cs="Times New Roman"/>
        </w:rPr>
        <w:t xml:space="preserve"> reductions in maximum blood concentrations of Albendazole Sulfoxide reached</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lt;sup&gt;30&lt;/sup&gt;","plainTextFormattedCitation":"30","previouslyFormattedCitation":"&lt;sup&gt;29&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30</w:t>
      </w:r>
      <w:r w:rsidR="00E457E5">
        <w:rPr>
          <w:rFonts w:ascii="Times New Roman" w:hAnsi="Times New Roman" w:cs="Times New Roman"/>
        </w:rPr>
        <w:fldChar w:fldCharType="end"/>
      </w:r>
      <w:r w:rsidR="00E457E5">
        <w:rPr>
          <w:rFonts w:ascii="Times New Roman" w:hAnsi="Times New Roman" w:cs="Times New Roman"/>
        </w:rPr>
        <w:t xml:space="preserve">. </w:t>
      </w:r>
      <w:r w:rsidR="0030459B">
        <w:rPr>
          <w:rFonts w:ascii="Times New Roman" w:hAnsi="Times New Roman" w:cs="Times New Roman"/>
        </w:rPr>
        <w:t>However, the magnitude of this effect and the frequency of dosing required to elicit pharmacologically relevant reductions in blood concentrations remains far from clear and has, to date, been addressed in only a limited number of studies. Exploration of this phenomen</w:t>
      </w:r>
      <w:ins w:id="458" w:author="Michel BOUSSINESQ" w:date="2020-02-03T14:14:00Z">
        <w:r w:rsidR="000729F8">
          <w:rPr>
            <w:rFonts w:ascii="Times New Roman" w:hAnsi="Times New Roman" w:cs="Times New Roman"/>
          </w:rPr>
          <w:t>on</w:t>
        </w:r>
      </w:ins>
      <w:del w:id="459" w:author="Michel BOUSSINESQ" w:date="2020-02-03T14:14:00Z">
        <w:r w:rsidR="0030459B" w:rsidDel="000729F8">
          <w:rPr>
            <w:rFonts w:ascii="Times New Roman" w:hAnsi="Times New Roman" w:cs="Times New Roman"/>
          </w:rPr>
          <w:delText>a</w:delText>
        </w:r>
      </w:del>
      <w:r w:rsidR="0030459B">
        <w:rPr>
          <w:rFonts w:ascii="Times New Roman" w:hAnsi="Times New Roman" w:cs="Times New Roman"/>
        </w:rPr>
        <w:t xml:space="preserve"> and its consequences for ant</w:t>
      </w:r>
      <w:del w:id="460" w:author="Michel BOUSSINESQ" w:date="2020-02-03T14:17:00Z">
        <w:r w:rsidR="0030459B" w:rsidDel="00DD3560">
          <w:rPr>
            <w:rFonts w:ascii="Times New Roman" w:hAnsi="Times New Roman" w:cs="Times New Roman"/>
          </w:rPr>
          <w:delText>i-</w:delText>
        </w:r>
      </w:del>
      <w:r w:rsidR="0030459B">
        <w:rPr>
          <w:rFonts w:ascii="Times New Roman" w:hAnsi="Times New Roman" w:cs="Times New Roman"/>
        </w:rPr>
        <w:t xml:space="preserve">helmintic treatment regimen using multiple doses of the drug would require both further clinical research and an extension of the </w:t>
      </w:r>
      <w:r w:rsidR="00B105E4">
        <w:rPr>
          <w:rFonts w:ascii="Times New Roman" w:hAnsi="Times New Roman" w:cs="Times New Roman"/>
        </w:rPr>
        <w:t>mathematical</w:t>
      </w:r>
      <w:r w:rsidR="0030459B">
        <w:rPr>
          <w:rFonts w:ascii="Times New Roman" w:hAnsi="Times New Roman" w:cs="Times New Roman"/>
        </w:rPr>
        <w:t xml:space="preserve"> model developed here, and likely represents an instructive avenue of future investigation.</w:t>
      </w:r>
      <w:r w:rsidR="00B105E4">
        <w:rPr>
          <w:rFonts w:ascii="Times New Roman" w:hAnsi="Times New Roman" w:cs="Times New Roman"/>
        </w:rPr>
        <w:t xml:space="preserve"> Similarly, extensions of the model to include infrequent but reported pharmacokinetic phenomena associated with Albendazole treatment, such as biphasic pharmacokinetic profiles (thought possibly to be a product of inter-individual variation in frequency of gastric emptying and other related characteristics</w:t>
      </w:r>
      <w:r w:rsidR="00B105E4">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lt;sup&gt;31&lt;/sup&gt;","plainTextFormattedCitation":"31","previouslyFormattedCitation":"&lt;sup&gt;30&lt;/sup&gt;"},"properties":{"noteIndex":0},"schema":"https://github.com/citation-style-language/schema/raw/master/csl-citation.json"}</w:instrText>
      </w:r>
      <w:r w:rsidR="00B105E4">
        <w:rPr>
          <w:rFonts w:ascii="Times New Roman" w:hAnsi="Times New Roman" w:cs="Times New Roman"/>
        </w:rPr>
        <w:fldChar w:fldCharType="separate"/>
      </w:r>
      <w:r w:rsidR="00DA0478" w:rsidRPr="00DA0478">
        <w:rPr>
          <w:rFonts w:ascii="Times New Roman" w:hAnsi="Times New Roman" w:cs="Times New Roman"/>
          <w:noProof/>
          <w:vertAlign w:val="superscript"/>
        </w:rPr>
        <w:t>31</w:t>
      </w:r>
      <w:r w:rsidR="00B105E4">
        <w:rPr>
          <w:rFonts w:ascii="Times New Roman" w:hAnsi="Times New Roman" w:cs="Times New Roman"/>
        </w:rPr>
        <w:fldChar w:fldCharType="end"/>
      </w:r>
      <w:r w:rsidR="00B105E4">
        <w:rPr>
          <w:rFonts w:ascii="Times New Roman" w:hAnsi="Times New Roman" w:cs="Times New Roman"/>
        </w:rPr>
        <w:t>), would also likely provide new insight.</w:t>
      </w:r>
    </w:p>
    <w:p w14:paraId="0852A710" w14:textId="77777777" w:rsidR="00675D6E" w:rsidRDefault="008754F8" w:rsidP="00675D6E">
      <w:pPr>
        <w:jc w:val="both"/>
        <w:rPr>
          <w:rFonts w:ascii="Times New Roman" w:hAnsi="Times New Roman" w:cs="Times New Roman"/>
        </w:rPr>
      </w:pPr>
      <w:proofErr w:type="gramStart"/>
      <w:r>
        <w:rPr>
          <w:rFonts w:ascii="Times New Roman" w:hAnsi="Times New Roman" w:cs="Times New Roman"/>
        </w:rPr>
        <w:t>Overall</w:t>
      </w:r>
      <w:proofErr w:type="gramEnd"/>
      <w:r>
        <w:rPr>
          <w:rFonts w:ascii="Times New Roman" w:hAnsi="Times New Roman" w:cs="Times New Roman"/>
        </w:rPr>
        <w:t xml:space="preserve"> however, and despite these limitations, our work provides insight into the factors contributing to and driving the variation observed in Albendazole’s pharmacokinetics. </w:t>
      </w:r>
      <w:r w:rsidR="00EE4E5A">
        <w:rPr>
          <w:rFonts w:ascii="Times New Roman" w:hAnsi="Times New Roman" w:cs="Times New Roman"/>
        </w:rPr>
        <w:t>Importantly</w:t>
      </w:r>
      <w:r w:rsidR="001A6633">
        <w:rPr>
          <w:rFonts w:ascii="Times New Roman" w:hAnsi="Times New Roman" w:cs="Times New Roman"/>
        </w:rPr>
        <w:t>, it suggests ways in which the delivery of Albendazole in programmatic contexts might be pharmacokinetically optimised to maximise the impact of the drug’s distribution. Given the increasing frequency with which Albendazole is being utilised as part of community-based programmes aimed at controlling a wide array of parasitic infections, this increased understanding</w:t>
      </w:r>
      <w:r w:rsidR="00A118FA">
        <w:rPr>
          <w:rFonts w:ascii="Times New Roman" w:hAnsi="Times New Roman" w:cs="Times New Roman"/>
        </w:rPr>
        <w:t xml:space="preserve"> will hopefully</w:t>
      </w:r>
      <w:r w:rsidR="001A6633">
        <w:rPr>
          <w:rFonts w:ascii="Times New Roman" w:hAnsi="Times New Roman" w:cs="Times New Roman"/>
        </w:rPr>
        <w:t xml:space="preserve"> hold important public health relevance. </w:t>
      </w:r>
    </w:p>
    <w:p w14:paraId="65DFB8E6" w14:textId="77777777" w:rsidR="00675D6E" w:rsidRDefault="00675D6E">
      <w:pPr>
        <w:rPr>
          <w:rFonts w:ascii="Times New Roman" w:hAnsi="Times New Roman" w:cs="Times New Roman"/>
        </w:rPr>
      </w:pPr>
      <w:r>
        <w:rPr>
          <w:rFonts w:ascii="Times New Roman" w:hAnsi="Times New Roman" w:cs="Times New Roman"/>
        </w:rPr>
        <w:br w:type="page"/>
      </w:r>
    </w:p>
    <w:p w14:paraId="52C53036" w14:textId="77777777" w:rsidR="00675D6E" w:rsidRPr="005E3CFC" w:rsidRDefault="00675D6E">
      <w:pPr>
        <w:rPr>
          <w:rFonts w:ascii="Times New Roman" w:hAnsi="Times New Roman" w:cs="Times New Roman"/>
          <w:b/>
          <w:sz w:val="28"/>
          <w:lang w:val="fr-FR"/>
        </w:rPr>
      </w:pPr>
      <w:proofErr w:type="spellStart"/>
      <w:r w:rsidRPr="005E3CFC">
        <w:rPr>
          <w:rFonts w:ascii="Times New Roman" w:hAnsi="Times New Roman" w:cs="Times New Roman"/>
          <w:b/>
          <w:sz w:val="28"/>
          <w:lang w:val="fr-FR"/>
        </w:rPr>
        <w:lastRenderedPageBreak/>
        <w:t>References</w:t>
      </w:r>
      <w:proofErr w:type="spellEnd"/>
    </w:p>
    <w:p w14:paraId="71D76D98" w14:textId="77777777" w:rsidR="00DA0478" w:rsidRPr="00DA0478" w:rsidRDefault="00675D6E"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D339F">
        <w:rPr>
          <w:rFonts w:ascii="Times New Roman" w:hAnsi="Times New Roman" w:cs="Times New Roman"/>
          <w:sz w:val="18"/>
        </w:rPr>
        <w:fldChar w:fldCharType="begin" w:fldLock="1"/>
      </w:r>
      <w:r w:rsidRPr="005E3CFC">
        <w:rPr>
          <w:rFonts w:ascii="Times New Roman" w:hAnsi="Times New Roman" w:cs="Times New Roman"/>
          <w:sz w:val="18"/>
          <w:lang w:val="fr-FR"/>
        </w:rPr>
        <w:instrText xml:space="preserve">ADDIN Mendeley Bibliography CSL_BIBLIOGRAPHY </w:instrText>
      </w:r>
      <w:r w:rsidRPr="00CD339F">
        <w:rPr>
          <w:rFonts w:ascii="Times New Roman" w:hAnsi="Times New Roman" w:cs="Times New Roman"/>
          <w:sz w:val="18"/>
        </w:rPr>
        <w:fldChar w:fldCharType="separate"/>
      </w:r>
      <w:r w:rsidR="00DA0478" w:rsidRPr="004A72A8">
        <w:rPr>
          <w:rFonts w:ascii="Times New Roman" w:hAnsi="Times New Roman" w:cs="Times New Roman"/>
          <w:noProof/>
          <w:sz w:val="18"/>
          <w:szCs w:val="24"/>
          <w:lang w:val="fr-FR"/>
          <w:rPrChange w:id="461" w:author="Michel BOUSSINESQ" w:date="2020-02-03T09:49:00Z">
            <w:rPr>
              <w:rFonts w:ascii="Times New Roman" w:hAnsi="Times New Roman" w:cs="Times New Roman"/>
              <w:noProof/>
              <w:sz w:val="18"/>
              <w:szCs w:val="24"/>
            </w:rPr>
          </w:rPrChange>
        </w:rPr>
        <w:t>1.</w:t>
      </w:r>
      <w:r w:rsidR="00DA0478" w:rsidRPr="004A72A8">
        <w:rPr>
          <w:rFonts w:ascii="Times New Roman" w:hAnsi="Times New Roman" w:cs="Times New Roman"/>
          <w:noProof/>
          <w:sz w:val="18"/>
          <w:szCs w:val="24"/>
          <w:lang w:val="fr-FR"/>
          <w:rPrChange w:id="462" w:author="Michel BOUSSINESQ" w:date="2020-02-03T09:49:00Z">
            <w:rPr>
              <w:rFonts w:ascii="Times New Roman" w:hAnsi="Times New Roman" w:cs="Times New Roman"/>
              <w:noProof/>
              <w:sz w:val="18"/>
              <w:szCs w:val="24"/>
            </w:rPr>
          </w:rPrChange>
        </w:rPr>
        <w:tab/>
        <w:t xml:space="preserve">Carpio, A. </w:t>
      </w:r>
      <w:r w:rsidR="00DA0478" w:rsidRPr="004A72A8">
        <w:rPr>
          <w:rFonts w:ascii="Times New Roman" w:hAnsi="Times New Roman" w:cs="Times New Roman"/>
          <w:i/>
          <w:iCs/>
          <w:noProof/>
          <w:sz w:val="18"/>
          <w:szCs w:val="24"/>
          <w:lang w:val="fr-FR"/>
          <w:rPrChange w:id="463" w:author="Michel BOUSSINESQ" w:date="2020-02-03T09:49:00Z">
            <w:rPr>
              <w:rFonts w:ascii="Times New Roman" w:hAnsi="Times New Roman" w:cs="Times New Roman"/>
              <w:i/>
              <w:iCs/>
              <w:noProof/>
              <w:sz w:val="18"/>
              <w:szCs w:val="24"/>
            </w:rPr>
          </w:rPrChange>
        </w:rPr>
        <w:t>et al.</w:t>
      </w:r>
      <w:r w:rsidR="00DA0478" w:rsidRPr="004A72A8">
        <w:rPr>
          <w:rFonts w:ascii="Times New Roman" w:hAnsi="Times New Roman" w:cs="Times New Roman"/>
          <w:noProof/>
          <w:sz w:val="18"/>
          <w:szCs w:val="24"/>
          <w:lang w:val="fr-FR"/>
          <w:rPrChange w:id="464" w:author="Michel BOUSSINESQ" w:date="2020-02-03T09:49:00Z">
            <w:rPr>
              <w:rFonts w:ascii="Times New Roman" w:hAnsi="Times New Roman" w:cs="Times New Roman"/>
              <w:noProof/>
              <w:sz w:val="18"/>
              <w:szCs w:val="24"/>
            </w:rPr>
          </w:rPrChange>
        </w:rPr>
        <w:t xml:space="preserve"> </w:t>
      </w:r>
      <w:r w:rsidR="00DA0478" w:rsidRPr="00DA0478">
        <w:rPr>
          <w:rFonts w:ascii="Times New Roman" w:hAnsi="Times New Roman" w:cs="Times New Roman"/>
          <w:noProof/>
          <w:sz w:val="18"/>
          <w:szCs w:val="24"/>
        </w:rPr>
        <w:t xml:space="preserve">Effects of albendazole treatment on neurocysticercosis: A randomised controlled trial. </w:t>
      </w:r>
      <w:r w:rsidR="00DA0478" w:rsidRPr="00DA0478">
        <w:rPr>
          <w:rFonts w:ascii="Times New Roman" w:hAnsi="Times New Roman" w:cs="Times New Roman"/>
          <w:i/>
          <w:iCs/>
          <w:noProof/>
          <w:sz w:val="18"/>
          <w:szCs w:val="24"/>
        </w:rPr>
        <w:t>J. Neurol. Neurosurg. Psychiatry</w:t>
      </w:r>
      <w:r w:rsidR="00DA0478" w:rsidRPr="00DA0478">
        <w:rPr>
          <w:rFonts w:ascii="Times New Roman" w:hAnsi="Times New Roman" w:cs="Times New Roman"/>
          <w:noProof/>
          <w:sz w:val="18"/>
          <w:szCs w:val="24"/>
        </w:rPr>
        <w:t xml:space="preserve"> </w:t>
      </w:r>
      <w:r w:rsidR="00DA0478" w:rsidRPr="00DA0478">
        <w:rPr>
          <w:rFonts w:ascii="Times New Roman" w:hAnsi="Times New Roman" w:cs="Times New Roman"/>
          <w:b/>
          <w:bCs/>
          <w:noProof/>
          <w:sz w:val="18"/>
          <w:szCs w:val="24"/>
        </w:rPr>
        <w:t>79</w:t>
      </w:r>
      <w:r w:rsidR="00DA0478" w:rsidRPr="00DA0478">
        <w:rPr>
          <w:rFonts w:ascii="Times New Roman" w:hAnsi="Times New Roman" w:cs="Times New Roman"/>
          <w:noProof/>
          <w:sz w:val="18"/>
          <w:szCs w:val="24"/>
        </w:rPr>
        <w:t>, 1050–1055 (2008).</w:t>
      </w:r>
    </w:p>
    <w:p w14:paraId="7094423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w:t>
      </w:r>
      <w:r w:rsidRPr="00DA0478">
        <w:rPr>
          <w:rFonts w:ascii="Times New Roman" w:hAnsi="Times New Roman" w:cs="Times New Roman"/>
          <w:noProof/>
          <w:sz w:val="18"/>
          <w:szCs w:val="24"/>
        </w:rPr>
        <w:tab/>
        <w:t xml:space="preserve">Teggi, A., Lastilla, M. G. &amp; De Rosa, F. Therapy of human hydatid disease with mebendazole and albendazole. </w:t>
      </w:r>
      <w:r w:rsidRPr="00DA0478">
        <w:rPr>
          <w:rFonts w:ascii="Times New Roman" w:hAnsi="Times New Roman" w:cs="Times New Roman"/>
          <w:i/>
          <w:iCs/>
          <w:noProof/>
          <w:sz w:val="18"/>
          <w:szCs w:val="24"/>
        </w:rPr>
        <w:t>Antimicrob. Agents Chemother.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37</w:t>
      </w:r>
      <w:r w:rsidRPr="00DA0478">
        <w:rPr>
          <w:rFonts w:ascii="Times New Roman" w:hAnsi="Times New Roman" w:cs="Times New Roman"/>
          <w:noProof/>
          <w:sz w:val="18"/>
          <w:szCs w:val="24"/>
        </w:rPr>
        <w:t>, 1679–1684 (1993).</w:t>
      </w:r>
    </w:p>
    <w:p w14:paraId="02BD7507" w14:textId="77777777" w:rsidR="00DA0478" w:rsidRPr="004A72A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Change w:id="465" w:author="Michel BOUSSINESQ" w:date="2020-02-03T09:49:00Z">
            <w:rPr>
              <w:rFonts w:ascii="Times New Roman" w:hAnsi="Times New Roman" w:cs="Times New Roman"/>
              <w:noProof/>
              <w:sz w:val="18"/>
              <w:szCs w:val="24"/>
            </w:rPr>
          </w:rPrChange>
        </w:rPr>
      </w:pPr>
      <w:r w:rsidRPr="00DA0478">
        <w:rPr>
          <w:rFonts w:ascii="Times New Roman" w:hAnsi="Times New Roman" w:cs="Times New Roman"/>
          <w:noProof/>
          <w:sz w:val="18"/>
          <w:szCs w:val="24"/>
        </w:rPr>
        <w:t>3.</w:t>
      </w:r>
      <w:r w:rsidRPr="00DA0478">
        <w:rPr>
          <w:rFonts w:ascii="Times New Roman" w:hAnsi="Times New Roman" w:cs="Times New Roman"/>
          <w:noProof/>
          <w:sz w:val="18"/>
          <w:szCs w:val="24"/>
        </w:rPr>
        <w:tab/>
        <w:t xml:space="preserve">Vlaminck,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Therapeutic efficacy of albendazole against soil-transmitted helminthiasis in children measured by five diagnostic methods. </w:t>
      </w:r>
      <w:r w:rsidRPr="004A72A8">
        <w:rPr>
          <w:rFonts w:ascii="Times New Roman" w:hAnsi="Times New Roman" w:cs="Times New Roman"/>
          <w:i/>
          <w:iCs/>
          <w:noProof/>
          <w:sz w:val="18"/>
          <w:szCs w:val="24"/>
          <w:lang w:val="fr-FR"/>
          <w:rPrChange w:id="466" w:author="Michel BOUSSINESQ" w:date="2020-02-03T09:49:00Z">
            <w:rPr>
              <w:rFonts w:ascii="Times New Roman" w:hAnsi="Times New Roman" w:cs="Times New Roman"/>
              <w:i/>
              <w:iCs/>
              <w:noProof/>
              <w:sz w:val="18"/>
              <w:szCs w:val="24"/>
            </w:rPr>
          </w:rPrChange>
        </w:rPr>
        <w:t>PLoS Negl. Trop. Dis.</w:t>
      </w:r>
      <w:r w:rsidRPr="004A72A8">
        <w:rPr>
          <w:rFonts w:ascii="Times New Roman" w:hAnsi="Times New Roman" w:cs="Times New Roman"/>
          <w:noProof/>
          <w:sz w:val="18"/>
          <w:szCs w:val="24"/>
          <w:lang w:val="fr-FR"/>
          <w:rPrChange w:id="467" w:author="Michel BOUSSINESQ" w:date="2020-02-03T09:49:00Z">
            <w:rPr>
              <w:rFonts w:ascii="Times New Roman" w:hAnsi="Times New Roman" w:cs="Times New Roman"/>
              <w:noProof/>
              <w:sz w:val="18"/>
              <w:szCs w:val="24"/>
            </w:rPr>
          </w:rPrChange>
        </w:rPr>
        <w:t xml:space="preserve"> </w:t>
      </w:r>
      <w:r w:rsidRPr="004A72A8">
        <w:rPr>
          <w:rFonts w:ascii="Times New Roman" w:hAnsi="Times New Roman" w:cs="Times New Roman"/>
          <w:b/>
          <w:bCs/>
          <w:noProof/>
          <w:sz w:val="18"/>
          <w:szCs w:val="24"/>
          <w:lang w:val="fr-FR"/>
          <w:rPrChange w:id="468" w:author="Michel BOUSSINESQ" w:date="2020-02-03T09:49:00Z">
            <w:rPr>
              <w:rFonts w:ascii="Times New Roman" w:hAnsi="Times New Roman" w:cs="Times New Roman"/>
              <w:b/>
              <w:bCs/>
              <w:noProof/>
              <w:sz w:val="18"/>
              <w:szCs w:val="24"/>
            </w:rPr>
          </w:rPrChange>
        </w:rPr>
        <w:t>13</w:t>
      </w:r>
      <w:r w:rsidRPr="004A72A8">
        <w:rPr>
          <w:rFonts w:ascii="Times New Roman" w:hAnsi="Times New Roman" w:cs="Times New Roman"/>
          <w:noProof/>
          <w:sz w:val="18"/>
          <w:szCs w:val="24"/>
          <w:lang w:val="fr-FR"/>
          <w:rPrChange w:id="469" w:author="Michel BOUSSINESQ" w:date="2020-02-03T09:49:00Z">
            <w:rPr>
              <w:rFonts w:ascii="Times New Roman" w:hAnsi="Times New Roman" w:cs="Times New Roman"/>
              <w:noProof/>
              <w:sz w:val="18"/>
              <w:szCs w:val="24"/>
            </w:rPr>
          </w:rPrChange>
        </w:rPr>
        <w:t>, e0007471 (2019).</w:t>
      </w:r>
    </w:p>
    <w:p w14:paraId="393F4BC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4A72A8">
        <w:rPr>
          <w:rFonts w:ascii="Times New Roman" w:hAnsi="Times New Roman" w:cs="Times New Roman"/>
          <w:noProof/>
          <w:sz w:val="18"/>
          <w:szCs w:val="24"/>
          <w:lang w:val="fr-FR"/>
          <w:rPrChange w:id="470" w:author="Michel BOUSSINESQ" w:date="2020-02-03T09:49:00Z">
            <w:rPr>
              <w:rFonts w:ascii="Times New Roman" w:hAnsi="Times New Roman" w:cs="Times New Roman"/>
              <w:noProof/>
              <w:sz w:val="18"/>
              <w:szCs w:val="24"/>
            </w:rPr>
          </w:rPrChange>
        </w:rPr>
        <w:t>4.</w:t>
      </w:r>
      <w:r w:rsidRPr="004A72A8">
        <w:rPr>
          <w:rFonts w:ascii="Times New Roman" w:hAnsi="Times New Roman" w:cs="Times New Roman"/>
          <w:noProof/>
          <w:sz w:val="18"/>
          <w:szCs w:val="24"/>
          <w:lang w:val="fr-FR"/>
          <w:rPrChange w:id="471" w:author="Michel BOUSSINESQ" w:date="2020-02-03T09:49:00Z">
            <w:rPr>
              <w:rFonts w:ascii="Times New Roman" w:hAnsi="Times New Roman" w:cs="Times New Roman"/>
              <w:noProof/>
              <w:sz w:val="18"/>
              <w:szCs w:val="24"/>
            </w:rPr>
          </w:rPrChange>
        </w:rPr>
        <w:tab/>
        <w:t xml:space="preserve">Simonsen, P. E. </w:t>
      </w:r>
      <w:r w:rsidRPr="004A72A8">
        <w:rPr>
          <w:rFonts w:ascii="Times New Roman" w:hAnsi="Times New Roman" w:cs="Times New Roman"/>
          <w:i/>
          <w:iCs/>
          <w:noProof/>
          <w:sz w:val="18"/>
          <w:szCs w:val="24"/>
          <w:lang w:val="fr-FR"/>
          <w:rPrChange w:id="472" w:author="Michel BOUSSINESQ" w:date="2020-02-03T09:49:00Z">
            <w:rPr>
              <w:rFonts w:ascii="Times New Roman" w:hAnsi="Times New Roman" w:cs="Times New Roman"/>
              <w:i/>
              <w:iCs/>
              <w:noProof/>
              <w:sz w:val="18"/>
              <w:szCs w:val="24"/>
            </w:rPr>
          </w:rPrChange>
        </w:rPr>
        <w:t>et al.</w:t>
      </w:r>
      <w:r w:rsidRPr="004A72A8">
        <w:rPr>
          <w:rFonts w:ascii="Times New Roman" w:hAnsi="Times New Roman" w:cs="Times New Roman"/>
          <w:noProof/>
          <w:sz w:val="18"/>
          <w:szCs w:val="24"/>
          <w:lang w:val="fr-FR"/>
          <w:rPrChange w:id="473" w:author="Michel BOUSSINESQ" w:date="2020-02-03T09:49:00Z">
            <w:rPr>
              <w:rFonts w:ascii="Times New Roman" w:hAnsi="Times New Roman" w:cs="Times New Roman"/>
              <w:noProof/>
              <w:sz w:val="18"/>
              <w:szCs w:val="24"/>
            </w:rPr>
          </w:rPrChange>
        </w:rPr>
        <w:t xml:space="preserve"> </w:t>
      </w:r>
      <w:r w:rsidRPr="00DA0478">
        <w:rPr>
          <w:rFonts w:ascii="Times New Roman" w:hAnsi="Times New Roman" w:cs="Times New Roman"/>
          <w:noProof/>
          <w:sz w:val="18"/>
          <w:szCs w:val="24"/>
        </w:rPr>
        <w:t xml:space="preserve">Lymphatic Filariasis Control in Tanzania: Effect of Repeated Mass Drug Administration with Ivermectin and Albendazole on Infection and Transmission.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w:t>
      </w:r>
      <w:r w:rsidRPr="00DA0478">
        <w:rPr>
          <w:rFonts w:ascii="Times New Roman" w:hAnsi="Times New Roman" w:cs="Times New Roman"/>
          <w:noProof/>
          <w:sz w:val="18"/>
          <w:szCs w:val="24"/>
        </w:rPr>
        <w:t>, e696 (2010).</w:t>
      </w:r>
    </w:p>
    <w:p w14:paraId="4C4C1BDE" w14:textId="77777777" w:rsidR="00DA0478" w:rsidRPr="004A72A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Change w:id="474" w:author="Michel BOUSSINESQ" w:date="2020-02-03T09:49:00Z">
            <w:rPr>
              <w:rFonts w:ascii="Times New Roman" w:hAnsi="Times New Roman" w:cs="Times New Roman"/>
              <w:noProof/>
              <w:sz w:val="18"/>
              <w:szCs w:val="24"/>
            </w:rPr>
          </w:rPrChange>
        </w:rPr>
      </w:pPr>
      <w:r w:rsidRPr="00DA0478">
        <w:rPr>
          <w:rFonts w:ascii="Times New Roman" w:hAnsi="Times New Roman" w:cs="Times New Roman"/>
          <w:noProof/>
          <w:sz w:val="18"/>
          <w:szCs w:val="24"/>
        </w:rPr>
        <w:t>5.</w:t>
      </w:r>
      <w:r w:rsidRPr="00DA0478">
        <w:rPr>
          <w:rFonts w:ascii="Times New Roman" w:hAnsi="Times New Roman" w:cs="Times New Roman"/>
          <w:noProof/>
          <w:sz w:val="18"/>
          <w:szCs w:val="24"/>
        </w:rPr>
        <w:tab/>
        <w:t xml:space="preserve">Macfarlane, C. L., Budhathoki, S. S., Johnson, S., Richardson, M. &amp; Garner, P. Albendazole alone or in combination with microfilaricidal drugs for lymphatic filariasis. </w:t>
      </w:r>
      <w:r w:rsidRPr="004A72A8">
        <w:rPr>
          <w:rFonts w:ascii="Times New Roman" w:hAnsi="Times New Roman" w:cs="Times New Roman"/>
          <w:i/>
          <w:iCs/>
          <w:noProof/>
          <w:sz w:val="18"/>
          <w:szCs w:val="24"/>
          <w:lang w:val="fr-FR"/>
          <w:rPrChange w:id="475" w:author="Michel BOUSSINESQ" w:date="2020-02-03T09:49:00Z">
            <w:rPr>
              <w:rFonts w:ascii="Times New Roman" w:hAnsi="Times New Roman" w:cs="Times New Roman"/>
              <w:i/>
              <w:iCs/>
              <w:noProof/>
              <w:sz w:val="18"/>
              <w:szCs w:val="24"/>
            </w:rPr>
          </w:rPrChange>
        </w:rPr>
        <w:t>Cochrane Database Syst. Rev.</w:t>
      </w:r>
      <w:r w:rsidRPr="004A72A8">
        <w:rPr>
          <w:rFonts w:ascii="Times New Roman" w:hAnsi="Times New Roman" w:cs="Times New Roman"/>
          <w:noProof/>
          <w:sz w:val="18"/>
          <w:szCs w:val="24"/>
          <w:lang w:val="fr-FR"/>
          <w:rPrChange w:id="476" w:author="Michel BOUSSINESQ" w:date="2020-02-03T09:49:00Z">
            <w:rPr>
              <w:rFonts w:ascii="Times New Roman" w:hAnsi="Times New Roman" w:cs="Times New Roman"/>
              <w:noProof/>
              <w:sz w:val="18"/>
              <w:szCs w:val="24"/>
            </w:rPr>
          </w:rPrChange>
        </w:rPr>
        <w:t xml:space="preserve"> (2019). doi:10.1002/14651858.CD003753.pub4</w:t>
      </w:r>
    </w:p>
    <w:p w14:paraId="1ED5F20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4A72A8">
        <w:rPr>
          <w:rFonts w:ascii="Times New Roman" w:hAnsi="Times New Roman" w:cs="Times New Roman"/>
          <w:noProof/>
          <w:sz w:val="18"/>
          <w:szCs w:val="24"/>
          <w:lang w:val="fr-FR"/>
          <w:rPrChange w:id="477" w:author="Michel BOUSSINESQ" w:date="2020-02-03T09:49:00Z">
            <w:rPr>
              <w:rFonts w:ascii="Times New Roman" w:hAnsi="Times New Roman" w:cs="Times New Roman"/>
              <w:noProof/>
              <w:sz w:val="18"/>
              <w:szCs w:val="24"/>
            </w:rPr>
          </w:rPrChange>
        </w:rPr>
        <w:t>6.</w:t>
      </w:r>
      <w:r w:rsidRPr="004A72A8">
        <w:rPr>
          <w:rFonts w:ascii="Times New Roman" w:hAnsi="Times New Roman" w:cs="Times New Roman"/>
          <w:noProof/>
          <w:sz w:val="18"/>
          <w:szCs w:val="24"/>
          <w:lang w:val="fr-FR"/>
          <w:rPrChange w:id="478" w:author="Michel BOUSSINESQ" w:date="2020-02-03T09:49:00Z">
            <w:rPr>
              <w:rFonts w:ascii="Times New Roman" w:hAnsi="Times New Roman" w:cs="Times New Roman"/>
              <w:noProof/>
              <w:sz w:val="18"/>
              <w:szCs w:val="24"/>
            </w:rPr>
          </w:rPrChange>
        </w:rPr>
        <w:tab/>
        <w:t xml:space="preserve">Kamgno, J. </w:t>
      </w:r>
      <w:r w:rsidRPr="004A72A8">
        <w:rPr>
          <w:rFonts w:ascii="Times New Roman" w:hAnsi="Times New Roman" w:cs="Times New Roman"/>
          <w:i/>
          <w:iCs/>
          <w:noProof/>
          <w:sz w:val="18"/>
          <w:szCs w:val="24"/>
          <w:lang w:val="fr-FR"/>
          <w:rPrChange w:id="479" w:author="Michel BOUSSINESQ" w:date="2020-02-03T09:49:00Z">
            <w:rPr>
              <w:rFonts w:ascii="Times New Roman" w:hAnsi="Times New Roman" w:cs="Times New Roman"/>
              <w:i/>
              <w:iCs/>
              <w:noProof/>
              <w:sz w:val="18"/>
              <w:szCs w:val="24"/>
            </w:rPr>
          </w:rPrChange>
        </w:rPr>
        <w:t>et al.</w:t>
      </w:r>
      <w:r w:rsidRPr="004A72A8">
        <w:rPr>
          <w:rFonts w:ascii="Times New Roman" w:hAnsi="Times New Roman" w:cs="Times New Roman"/>
          <w:noProof/>
          <w:sz w:val="18"/>
          <w:szCs w:val="24"/>
          <w:lang w:val="fr-FR"/>
          <w:rPrChange w:id="480" w:author="Michel BOUSSINESQ" w:date="2020-02-03T09:49:00Z">
            <w:rPr>
              <w:rFonts w:ascii="Times New Roman" w:hAnsi="Times New Roman" w:cs="Times New Roman"/>
              <w:noProof/>
              <w:sz w:val="18"/>
              <w:szCs w:val="24"/>
            </w:rPr>
          </w:rPrChange>
        </w:rPr>
        <w:t xml:space="preserve"> </w:t>
      </w:r>
      <w:r w:rsidRPr="00DA0478">
        <w:rPr>
          <w:rFonts w:ascii="Times New Roman" w:hAnsi="Times New Roman" w:cs="Times New Roman"/>
          <w:noProof/>
          <w:sz w:val="18"/>
          <w:szCs w:val="24"/>
        </w:rPr>
        <w:t xml:space="preserve">A Test-and-Not-Treat Strategy for Onchocerciasis in </w:t>
      </w:r>
      <w:r w:rsidRPr="00DA0478">
        <w:rPr>
          <w:rFonts w:ascii="Times New Roman" w:hAnsi="Times New Roman" w:cs="Times New Roman"/>
          <w:i/>
          <w:iCs/>
          <w:noProof/>
          <w:sz w:val="18"/>
          <w:szCs w:val="24"/>
        </w:rPr>
        <w:t>Loa loa</w:t>
      </w:r>
      <w:r w:rsidRPr="00DA0478">
        <w:rPr>
          <w:rFonts w:ascii="Times New Roman" w:hAnsi="Times New Roman" w:cs="Times New Roman"/>
          <w:noProof/>
          <w:sz w:val="18"/>
          <w:szCs w:val="24"/>
        </w:rPr>
        <w:t xml:space="preserve"> –Endemic Areas. </w:t>
      </w:r>
      <w:r w:rsidRPr="00DA0478">
        <w:rPr>
          <w:rFonts w:ascii="Times New Roman" w:hAnsi="Times New Roman" w:cs="Times New Roman"/>
          <w:i/>
          <w:iCs/>
          <w:noProof/>
          <w:sz w:val="18"/>
          <w:szCs w:val="24"/>
        </w:rPr>
        <w:t>N. Engl. J. Med.</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377</w:t>
      </w:r>
      <w:r w:rsidRPr="00DA0478">
        <w:rPr>
          <w:rFonts w:ascii="Times New Roman" w:hAnsi="Times New Roman" w:cs="Times New Roman"/>
          <w:noProof/>
          <w:sz w:val="18"/>
          <w:szCs w:val="24"/>
        </w:rPr>
        <w:t>, 2044–2052 (2017).</w:t>
      </w:r>
    </w:p>
    <w:p w14:paraId="10B3FE3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7.</w:t>
      </w:r>
      <w:r w:rsidRPr="00DA0478">
        <w:rPr>
          <w:rFonts w:ascii="Times New Roman" w:hAnsi="Times New Roman" w:cs="Times New Roman"/>
          <w:noProof/>
          <w:sz w:val="18"/>
          <w:szCs w:val="24"/>
        </w:rPr>
        <w:tab/>
        <w:t xml:space="preserve">Jung-Cook, H. Pharmacokinetic variability of anthelmintics: implications for the treatment of neurocysticercosis. </w:t>
      </w:r>
      <w:r w:rsidRPr="00DA0478">
        <w:rPr>
          <w:rFonts w:ascii="Times New Roman" w:hAnsi="Times New Roman" w:cs="Times New Roman"/>
          <w:i/>
          <w:iCs/>
          <w:noProof/>
          <w:sz w:val="18"/>
          <w:szCs w:val="24"/>
        </w:rPr>
        <w:t>Expert Rev.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w:t>
      </w:r>
      <w:r w:rsidRPr="00DA0478">
        <w:rPr>
          <w:rFonts w:ascii="Times New Roman" w:hAnsi="Times New Roman" w:cs="Times New Roman"/>
          <w:noProof/>
          <w:sz w:val="18"/>
          <w:szCs w:val="24"/>
        </w:rPr>
        <w:t>, 21–30 (2012).</w:t>
      </w:r>
    </w:p>
    <w:p w14:paraId="642B885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8.</w:t>
      </w:r>
      <w:r w:rsidRPr="00DA0478">
        <w:rPr>
          <w:rFonts w:ascii="Times New Roman" w:hAnsi="Times New Roman" w:cs="Times New Roman"/>
          <w:noProof/>
          <w:sz w:val="18"/>
          <w:szCs w:val="24"/>
        </w:rPr>
        <w:tab/>
        <w:t xml:space="preserve">Del Brutto, O. H. Albendazole therapy for subarachnoid cysticerci: Clinical and neuroimaging analysis of 17 patients. </w:t>
      </w:r>
      <w:r w:rsidRPr="00DA0478">
        <w:rPr>
          <w:rFonts w:ascii="Times New Roman" w:hAnsi="Times New Roman" w:cs="Times New Roman"/>
          <w:i/>
          <w:iCs/>
          <w:noProof/>
          <w:sz w:val="18"/>
          <w:szCs w:val="24"/>
        </w:rPr>
        <w:t>J. Neurol. Neurosurg. Psychiatry</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62</w:t>
      </w:r>
      <w:r w:rsidRPr="00DA0478">
        <w:rPr>
          <w:rFonts w:ascii="Times New Roman" w:hAnsi="Times New Roman" w:cs="Times New Roman"/>
          <w:noProof/>
          <w:sz w:val="18"/>
          <w:szCs w:val="24"/>
        </w:rPr>
        <w:t>, 659–661 (1997).</w:t>
      </w:r>
    </w:p>
    <w:p w14:paraId="751AA368"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9.</w:t>
      </w:r>
      <w:r w:rsidRPr="00DA0478">
        <w:rPr>
          <w:rFonts w:ascii="Times New Roman" w:hAnsi="Times New Roman" w:cs="Times New Roman"/>
          <w:noProof/>
          <w:sz w:val="18"/>
          <w:szCs w:val="24"/>
        </w:rPr>
        <w:tab/>
        <w:t xml:space="preserve">García, H. H.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Current consensus guidelines for treatment of neurocysticercosis. </w:t>
      </w:r>
      <w:r w:rsidRPr="00DA0478">
        <w:rPr>
          <w:rFonts w:ascii="Times New Roman" w:hAnsi="Times New Roman" w:cs="Times New Roman"/>
          <w:i/>
          <w:iCs/>
          <w:noProof/>
          <w:sz w:val="18"/>
          <w:szCs w:val="24"/>
        </w:rPr>
        <w:t>Clinical Microbiology Reviews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15</w:t>
      </w:r>
      <w:r w:rsidRPr="00DA0478">
        <w:rPr>
          <w:rFonts w:ascii="Times New Roman" w:hAnsi="Times New Roman" w:cs="Times New Roman"/>
          <w:noProof/>
          <w:sz w:val="18"/>
          <w:szCs w:val="24"/>
        </w:rPr>
        <w:t>, 747–756 (2002).</w:t>
      </w:r>
    </w:p>
    <w:p w14:paraId="19FBCE4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10.</w:t>
      </w:r>
      <w:r w:rsidRPr="00DA0478">
        <w:rPr>
          <w:rFonts w:ascii="Times New Roman" w:hAnsi="Times New Roman" w:cs="Times New Roman"/>
          <w:noProof/>
          <w:sz w:val="18"/>
          <w:szCs w:val="24"/>
        </w:rPr>
        <w:tab/>
        <w:t xml:space="preserve">Humphries, D.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Effectiveness of albendazole for hookworm varies widely by community and correlates with nutritional factors: A cross-sectional study of school-age children in Ghana.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96</w:t>
      </w:r>
      <w:r w:rsidRPr="00DA0478">
        <w:rPr>
          <w:rFonts w:ascii="Times New Roman" w:hAnsi="Times New Roman" w:cs="Times New Roman"/>
          <w:noProof/>
          <w:sz w:val="18"/>
          <w:szCs w:val="24"/>
        </w:rPr>
        <w:t>, 347–354 (2017).</w:t>
      </w:r>
    </w:p>
    <w:p w14:paraId="6C248F05" w14:textId="236AFFDE"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11.</w:t>
      </w:r>
      <w:r w:rsidRPr="00DA0478">
        <w:rPr>
          <w:rFonts w:ascii="Times New Roman" w:hAnsi="Times New Roman" w:cs="Times New Roman"/>
          <w:noProof/>
          <w:sz w:val="18"/>
          <w:szCs w:val="24"/>
        </w:rPr>
        <w:tab/>
        <w:t xml:space="preserve">Pion, S. D. S.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3 years of biannual mass drug administration with albendazole on lymphatic filariasis and soil-transmitted helminth infections: a community-based study in Republic of the Congo. </w:t>
      </w:r>
      <w:r w:rsidRPr="00DA0478">
        <w:rPr>
          <w:rFonts w:ascii="Times New Roman" w:hAnsi="Times New Roman" w:cs="Times New Roman"/>
          <w:i/>
          <w:iCs/>
          <w:noProof/>
          <w:sz w:val="18"/>
          <w:szCs w:val="24"/>
        </w:rPr>
        <w:t>L</w:t>
      </w:r>
      <w:ins w:id="481" w:author="Michel BOUSSINESQ" w:date="2020-02-03T14:19:00Z">
        <w:r w:rsidR="00DD3560">
          <w:rPr>
            <w:rFonts w:ascii="Times New Roman" w:hAnsi="Times New Roman" w:cs="Times New Roman"/>
            <w:i/>
            <w:iCs/>
            <w:noProof/>
            <w:sz w:val="18"/>
            <w:szCs w:val="24"/>
          </w:rPr>
          <w:t>ancet</w:t>
        </w:r>
      </w:ins>
      <w:del w:id="482" w:author="Michel BOUSSINESQ" w:date="2020-02-03T14:20:00Z">
        <w:r w:rsidRPr="00DA0478" w:rsidDel="00DD3560">
          <w:rPr>
            <w:rFonts w:ascii="Times New Roman" w:hAnsi="Times New Roman" w:cs="Times New Roman"/>
            <w:i/>
            <w:iCs/>
            <w:noProof/>
            <w:sz w:val="18"/>
            <w:szCs w:val="24"/>
          </w:rPr>
          <w:delText>ANCET</w:delText>
        </w:r>
      </w:del>
      <w:r w:rsidRPr="00DA0478">
        <w:rPr>
          <w:rFonts w:ascii="Times New Roman" w:hAnsi="Times New Roman" w:cs="Times New Roman"/>
          <w:i/>
          <w:iCs/>
          <w:noProof/>
          <w:sz w:val="18"/>
          <w:szCs w:val="24"/>
        </w:rPr>
        <w:t xml:space="preserve"> Infect.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17</w:t>
      </w:r>
      <w:r w:rsidRPr="00DA0478">
        <w:rPr>
          <w:rFonts w:ascii="Times New Roman" w:hAnsi="Times New Roman" w:cs="Times New Roman"/>
          <w:noProof/>
          <w:sz w:val="18"/>
          <w:szCs w:val="24"/>
        </w:rPr>
        <w:t>, 763–769 (2017).</w:t>
      </w:r>
    </w:p>
    <w:p w14:paraId="518F92E0"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12.</w:t>
      </w:r>
      <w:r w:rsidRPr="00DA0478">
        <w:rPr>
          <w:rFonts w:ascii="Times New Roman" w:hAnsi="Times New Roman" w:cs="Times New Roman"/>
          <w:noProof/>
          <w:sz w:val="18"/>
          <w:szCs w:val="24"/>
        </w:rPr>
        <w:tab/>
        <w:t xml:space="preserve">Mirfazaelian, A., Dadashzadeh, S. &amp; Rouini, M. R. Effect of gender in the disposition of albendazole metabolites in humans. </w:t>
      </w:r>
      <w:r w:rsidRPr="00DA0478">
        <w:rPr>
          <w:rFonts w:ascii="Times New Roman" w:hAnsi="Times New Roman" w:cs="Times New Roman"/>
          <w:i/>
          <w:iCs/>
          <w:noProof/>
          <w:sz w:val="18"/>
          <w:szCs w:val="24"/>
        </w:rPr>
        <w:t>Eur. J.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58</w:t>
      </w:r>
      <w:r w:rsidRPr="00DA0478">
        <w:rPr>
          <w:rFonts w:ascii="Times New Roman" w:hAnsi="Times New Roman" w:cs="Times New Roman"/>
          <w:noProof/>
          <w:sz w:val="18"/>
          <w:szCs w:val="24"/>
        </w:rPr>
        <w:t>, 403–408 (2002).</w:t>
      </w:r>
    </w:p>
    <w:p w14:paraId="0C02701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13.</w:t>
      </w:r>
      <w:r w:rsidRPr="00DA0478">
        <w:rPr>
          <w:rFonts w:ascii="Times New Roman" w:hAnsi="Times New Roman" w:cs="Times New Roman"/>
          <w:noProof/>
          <w:sz w:val="18"/>
          <w:szCs w:val="24"/>
        </w:rPr>
        <w:tab/>
        <w:t xml:space="preserve">Awadzi, K.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 co-administration of ivermectin and albendazole safety, pharmacokinetics and efficacy against Onchocerca volvulus. </w:t>
      </w:r>
      <w:r w:rsidRPr="00DA0478">
        <w:rPr>
          <w:rFonts w:ascii="Times New Roman" w:hAnsi="Times New Roman" w:cs="Times New Roman"/>
          <w:i/>
          <w:iCs/>
          <w:noProof/>
          <w:sz w:val="18"/>
          <w:szCs w:val="24"/>
        </w:rPr>
        <w:t>Ann. Trop. Med. Parasitol.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97</w:t>
      </w:r>
      <w:r w:rsidRPr="00DA0478">
        <w:rPr>
          <w:rFonts w:ascii="Times New Roman" w:hAnsi="Times New Roman" w:cs="Times New Roman"/>
          <w:noProof/>
          <w:sz w:val="18"/>
          <w:szCs w:val="24"/>
        </w:rPr>
        <w:t>, 165–178 (2003).</w:t>
      </w:r>
    </w:p>
    <w:p w14:paraId="5494197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14.</w:t>
      </w:r>
      <w:r w:rsidRPr="00DA0478">
        <w:rPr>
          <w:rFonts w:ascii="Times New Roman" w:hAnsi="Times New Roman" w:cs="Times New Roman"/>
          <w:noProof/>
          <w:sz w:val="18"/>
          <w:szCs w:val="24"/>
        </w:rPr>
        <w:tab/>
        <w:t xml:space="preserve">Schipper, H. G.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dose increase or cimetidine co-administration on albendazole bioavailability.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63</w:t>
      </w:r>
      <w:r w:rsidRPr="00DA0478">
        <w:rPr>
          <w:rFonts w:ascii="Times New Roman" w:hAnsi="Times New Roman" w:cs="Times New Roman"/>
          <w:noProof/>
          <w:sz w:val="18"/>
          <w:szCs w:val="24"/>
        </w:rPr>
        <w:t>, 270–273 (2000).</w:t>
      </w:r>
    </w:p>
    <w:p w14:paraId="50A10F7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15.</w:t>
      </w:r>
      <w:r w:rsidRPr="00DA0478">
        <w:rPr>
          <w:rFonts w:ascii="Times New Roman" w:hAnsi="Times New Roman" w:cs="Times New Roman"/>
          <w:noProof/>
          <w:sz w:val="18"/>
          <w:szCs w:val="24"/>
        </w:rPr>
        <w:tab/>
        <w:t xml:space="preserve">Lange, H., Eggers, R. &amp; Bircher, J. Increased systemic availability of albendazole when taken with a fatty meal. </w:t>
      </w:r>
      <w:r w:rsidRPr="00DA0478">
        <w:rPr>
          <w:rFonts w:ascii="Times New Roman" w:hAnsi="Times New Roman" w:cs="Times New Roman"/>
          <w:i/>
          <w:iCs/>
          <w:noProof/>
          <w:sz w:val="18"/>
          <w:szCs w:val="24"/>
        </w:rPr>
        <w:t>Eur. J.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34</w:t>
      </w:r>
      <w:r w:rsidRPr="00DA0478">
        <w:rPr>
          <w:rFonts w:ascii="Times New Roman" w:hAnsi="Times New Roman" w:cs="Times New Roman"/>
          <w:noProof/>
          <w:sz w:val="18"/>
          <w:szCs w:val="24"/>
        </w:rPr>
        <w:t>, 315–317 (1988).</w:t>
      </w:r>
    </w:p>
    <w:p w14:paraId="4DDC2FE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16.</w:t>
      </w:r>
      <w:r w:rsidRPr="00DA0478">
        <w:rPr>
          <w:rFonts w:ascii="Times New Roman" w:hAnsi="Times New Roman" w:cs="Times New Roman"/>
          <w:noProof/>
          <w:sz w:val="18"/>
          <w:szCs w:val="24"/>
        </w:rPr>
        <w:tab/>
        <w:t xml:space="preserve">Mares, S. S., Jung, C. H., Lopez, A. T. &amp; Gonzalez-Esquivel, D. F. Influence of a Mexican diet on the bioavailability of albendazole. </w:t>
      </w:r>
      <w:r w:rsidRPr="00DA0478">
        <w:rPr>
          <w:rFonts w:ascii="Times New Roman" w:hAnsi="Times New Roman" w:cs="Times New Roman"/>
          <w:i/>
          <w:iCs/>
          <w:noProof/>
          <w:sz w:val="18"/>
          <w:szCs w:val="24"/>
        </w:rPr>
        <w:t>BASIC Clin. Pharmacol. Toxicol.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97</w:t>
      </w:r>
      <w:r w:rsidRPr="00DA0478">
        <w:rPr>
          <w:rFonts w:ascii="Times New Roman" w:hAnsi="Times New Roman" w:cs="Times New Roman"/>
          <w:noProof/>
          <w:sz w:val="18"/>
          <w:szCs w:val="24"/>
        </w:rPr>
        <w:t>, 122–124 (2005).</w:t>
      </w:r>
    </w:p>
    <w:p w14:paraId="1325EC8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17.</w:t>
      </w:r>
      <w:r w:rsidRPr="00DA0478">
        <w:rPr>
          <w:rFonts w:ascii="Times New Roman" w:hAnsi="Times New Roman" w:cs="Times New Roman"/>
          <w:noProof/>
          <w:sz w:val="18"/>
          <w:szCs w:val="24"/>
        </w:rPr>
        <w:tab/>
        <w:t xml:space="preserve">Edi, C.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Pharmacokinetics, safety, and efficacy of a single co-administered dose of diethylcarbamazine, albendazole and ivermectin in adults with and without Wuchereria bancrofti infection in Côte d’Ivoire.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13</w:t>
      </w:r>
      <w:r w:rsidRPr="00DA0478">
        <w:rPr>
          <w:rFonts w:ascii="Times New Roman" w:hAnsi="Times New Roman" w:cs="Times New Roman"/>
          <w:noProof/>
          <w:sz w:val="18"/>
          <w:szCs w:val="24"/>
        </w:rPr>
        <w:t>, e0007325 (2019).</w:t>
      </w:r>
    </w:p>
    <w:p w14:paraId="30EF174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18.</w:t>
      </w:r>
      <w:r w:rsidRPr="00DA0478">
        <w:rPr>
          <w:rFonts w:ascii="Times New Roman" w:hAnsi="Times New Roman" w:cs="Times New Roman"/>
          <w:noProof/>
          <w:sz w:val="18"/>
          <w:szCs w:val="24"/>
        </w:rPr>
        <w:tab/>
        <w:t xml:space="preserve">Steiger, U., Cotting, J. &amp; Reichen, J. Albendazole treatment of echinococcosis in humans: Effects on microsomal metabolism and drug tolerance. </w:t>
      </w:r>
      <w:r w:rsidRPr="00DA0478">
        <w:rPr>
          <w:rFonts w:ascii="Times New Roman" w:hAnsi="Times New Roman" w:cs="Times New Roman"/>
          <w:i/>
          <w:iCs/>
          <w:noProof/>
          <w:sz w:val="18"/>
          <w:szCs w:val="24"/>
        </w:rPr>
        <w:t>Clin. Pharmacol. 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47</w:t>
      </w:r>
      <w:r w:rsidRPr="00DA0478">
        <w:rPr>
          <w:rFonts w:ascii="Times New Roman" w:hAnsi="Times New Roman" w:cs="Times New Roman"/>
          <w:noProof/>
          <w:sz w:val="18"/>
          <w:szCs w:val="24"/>
        </w:rPr>
        <w:t>, 347–353 (1990).</w:t>
      </w:r>
    </w:p>
    <w:p w14:paraId="5F5D201D"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19.</w:t>
      </w:r>
      <w:r w:rsidRPr="00DA0478">
        <w:rPr>
          <w:rFonts w:ascii="Times New Roman" w:hAnsi="Times New Roman" w:cs="Times New Roman"/>
          <w:noProof/>
          <w:sz w:val="18"/>
          <w:szCs w:val="24"/>
        </w:rPr>
        <w:tab/>
        <w:t xml:space="preserve">Nagy,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grapefruit juice or cimetidine coadministration on albendazole bioavailability.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66</w:t>
      </w:r>
      <w:r w:rsidRPr="00DA0478">
        <w:rPr>
          <w:rFonts w:ascii="Times New Roman" w:hAnsi="Times New Roman" w:cs="Times New Roman"/>
          <w:noProof/>
          <w:sz w:val="18"/>
          <w:szCs w:val="24"/>
        </w:rPr>
        <w:t>, 260–263 (2002).</w:t>
      </w:r>
    </w:p>
    <w:p w14:paraId="12A5D526"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20.</w:t>
      </w:r>
      <w:r w:rsidRPr="00DA0478">
        <w:rPr>
          <w:rFonts w:ascii="Times New Roman" w:hAnsi="Times New Roman" w:cs="Times New Roman"/>
          <w:noProof/>
          <w:sz w:val="18"/>
          <w:szCs w:val="24"/>
        </w:rPr>
        <w:tab/>
        <w:t xml:space="preserve">Jung, H., Medina, L., Garcia, L., Fuentes, I. &amp; Moreno-Esparza, R. Absorption studies of albendazole and some physicochemical properties of the drug and its metabolite albendazole sulphoxide. </w:t>
      </w:r>
      <w:r w:rsidRPr="00DA0478">
        <w:rPr>
          <w:rFonts w:ascii="Times New Roman" w:hAnsi="Times New Roman" w:cs="Times New Roman"/>
          <w:i/>
          <w:iCs/>
          <w:noProof/>
          <w:sz w:val="18"/>
          <w:szCs w:val="24"/>
        </w:rPr>
        <w:t>J. Pharm.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50</w:t>
      </w:r>
      <w:r w:rsidRPr="00DA0478">
        <w:rPr>
          <w:rFonts w:ascii="Times New Roman" w:hAnsi="Times New Roman" w:cs="Times New Roman"/>
          <w:noProof/>
          <w:sz w:val="18"/>
          <w:szCs w:val="24"/>
        </w:rPr>
        <w:t>, 43–48 (1998).</w:t>
      </w:r>
    </w:p>
    <w:p w14:paraId="7EEED9C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21.</w:t>
      </w:r>
      <w:r w:rsidRPr="00DA0478">
        <w:rPr>
          <w:rFonts w:ascii="Times New Roman" w:hAnsi="Times New Roman" w:cs="Times New Roman"/>
          <w:noProof/>
          <w:sz w:val="18"/>
          <w:szCs w:val="24"/>
        </w:rPr>
        <w:tab/>
        <w:t xml:space="preserve">Lawrenz, A., Eglit, S. &amp; Kroker, R. [The metabolism of albendazole in the isolated perfused intestine of rats]. </w:t>
      </w:r>
      <w:r w:rsidRPr="00DA0478">
        <w:rPr>
          <w:rFonts w:ascii="Times New Roman" w:hAnsi="Times New Roman" w:cs="Times New Roman"/>
          <w:i/>
          <w:iCs/>
          <w:noProof/>
          <w:sz w:val="18"/>
          <w:szCs w:val="24"/>
        </w:rPr>
        <w:t>Dtsch. Tierarztl. Wochenschr.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99</w:t>
      </w:r>
      <w:r w:rsidRPr="00DA0478">
        <w:rPr>
          <w:rFonts w:ascii="Times New Roman" w:hAnsi="Times New Roman" w:cs="Times New Roman"/>
          <w:noProof/>
          <w:sz w:val="18"/>
          <w:szCs w:val="24"/>
        </w:rPr>
        <w:t>, 416–8 (1992).</w:t>
      </w:r>
    </w:p>
    <w:p w14:paraId="2C24E834"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22.</w:t>
      </w:r>
      <w:r w:rsidRPr="00DA0478">
        <w:rPr>
          <w:rFonts w:ascii="Times New Roman" w:hAnsi="Times New Roman" w:cs="Times New Roman"/>
          <w:noProof/>
          <w:sz w:val="18"/>
          <w:szCs w:val="24"/>
        </w:rPr>
        <w:tab/>
        <w:t xml:space="preserve">Jung, H.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Clinical pharmacokinetics of albendazole in children with neurocysticercosis. </w:t>
      </w:r>
      <w:r w:rsidRPr="00DA0478">
        <w:rPr>
          <w:rFonts w:ascii="Times New Roman" w:hAnsi="Times New Roman" w:cs="Times New Roman"/>
          <w:i/>
          <w:iCs/>
          <w:noProof/>
          <w:sz w:val="18"/>
          <w:szCs w:val="24"/>
        </w:rPr>
        <w:t>Am. J. 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w:t>
      </w:r>
      <w:r w:rsidRPr="00DA0478">
        <w:rPr>
          <w:rFonts w:ascii="Times New Roman" w:hAnsi="Times New Roman" w:cs="Times New Roman"/>
          <w:noProof/>
          <w:sz w:val="18"/>
          <w:szCs w:val="24"/>
        </w:rPr>
        <w:t>, 23–26 (1997).</w:t>
      </w:r>
    </w:p>
    <w:p w14:paraId="1EECEF21"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23.</w:t>
      </w:r>
      <w:r w:rsidRPr="00DA0478">
        <w:rPr>
          <w:rFonts w:ascii="Times New Roman" w:hAnsi="Times New Roman" w:cs="Times New Roman"/>
          <w:noProof/>
          <w:sz w:val="18"/>
          <w:szCs w:val="24"/>
        </w:rPr>
        <w:tab/>
        <w:t xml:space="preserve">Pengsaa, K.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Pharmacokinetic investigation of albendazole and praziquantel in Thai children infected with Giardia intestinalis. </w:t>
      </w:r>
      <w:r w:rsidRPr="00DA0478">
        <w:rPr>
          <w:rFonts w:ascii="Times New Roman" w:hAnsi="Times New Roman" w:cs="Times New Roman"/>
          <w:i/>
          <w:iCs/>
          <w:noProof/>
          <w:sz w:val="18"/>
          <w:szCs w:val="24"/>
        </w:rPr>
        <w:t>Ann. Trop. Med. Parasitol.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98</w:t>
      </w:r>
      <w:r w:rsidRPr="00DA0478">
        <w:rPr>
          <w:rFonts w:ascii="Times New Roman" w:hAnsi="Times New Roman" w:cs="Times New Roman"/>
          <w:noProof/>
          <w:sz w:val="18"/>
          <w:szCs w:val="24"/>
        </w:rPr>
        <w:t>, 349–357 (2004).</w:t>
      </w:r>
    </w:p>
    <w:p w14:paraId="029E8F7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24.</w:t>
      </w:r>
      <w:r w:rsidRPr="00DA0478">
        <w:rPr>
          <w:rFonts w:ascii="Times New Roman" w:hAnsi="Times New Roman" w:cs="Times New Roman"/>
          <w:noProof/>
          <w:sz w:val="18"/>
          <w:szCs w:val="24"/>
        </w:rPr>
        <w:tab/>
        <w:t xml:space="preserve">Mirfazaelian, A., Rouini, M. R. &amp; Dadashzadeh, S. Dose dependent pharmacokinetics of albendazole in human. </w:t>
      </w:r>
      <w:r w:rsidRPr="00DA0478">
        <w:rPr>
          <w:rFonts w:ascii="Times New Roman" w:hAnsi="Times New Roman" w:cs="Times New Roman"/>
          <w:i/>
          <w:iCs/>
          <w:noProof/>
          <w:sz w:val="18"/>
          <w:szCs w:val="24"/>
        </w:rPr>
        <w:t>Biopharm. Drug Dispos.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23</w:t>
      </w:r>
      <w:r w:rsidRPr="00DA0478">
        <w:rPr>
          <w:rFonts w:ascii="Times New Roman" w:hAnsi="Times New Roman" w:cs="Times New Roman"/>
          <w:noProof/>
          <w:sz w:val="18"/>
          <w:szCs w:val="24"/>
        </w:rPr>
        <w:t>, 379–383 (2002).</w:t>
      </w:r>
    </w:p>
    <w:p w14:paraId="17F2B734"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25.</w:t>
      </w:r>
      <w:r w:rsidRPr="00DA0478">
        <w:rPr>
          <w:rFonts w:ascii="Times New Roman" w:hAnsi="Times New Roman" w:cs="Times New Roman"/>
          <w:noProof/>
          <w:sz w:val="18"/>
          <w:szCs w:val="24"/>
        </w:rPr>
        <w:tab/>
        <w:t xml:space="preserve">Amsden, G. W., Gregory, T. B., Michalak, C. A., Glue, P. &amp; Knirsch, C. A. Pharmacokinetics of azithromycin and the combination of ivermectin and albendazole when administered alone and concurrently in healthy volunteers.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76</w:t>
      </w:r>
      <w:r w:rsidRPr="00DA0478">
        <w:rPr>
          <w:rFonts w:ascii="Times New Roman" w:hAnsi="Times New Roman" w:cs="Times New Roman"/>
          <w:noProof/>
          <w:sz w:val="18"/>
          <w:szCs w:val="24"/>
        </w:rPr>
        <w:t>, 1153–1157 (2007).</w:t>
      </w:r>
    </w:p>
    <w:p w14:paraId="556AF9B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26.</w:t>
      </w:r>
      <w:r w:rsidRPr="00DA0478">
        <w:rPr>
          <w:rFonts w:ascii="Times New Roman" w:hAnsi="Times New Roman" w:cs="Times New Roman"/>
          <w:noProof/>
          <w:sz w:val="18"/>
          <w:szCs w:val="24"/>
        </w:rPr>
        <w:tab/>
        <w:t xml:space="preserve">Perucca, E. Clinically relevant drug interactions with antiepileptic drugs. </w:t>
      </w:r>
      <w:r w:rsidRPr="00DA0478">
        <w:rPr>
          <w:rFonts w:ascii="Times New Roman" w:hAnsi="Times New Roman" w:cs="Times New Roman"/>
          <w:i/>
          <w:iCs/>
          <w:noProof/>
          <w:sz w:val="18"/>
          <w:szCs w:val="24"/>
        </w:rPr>
        <w:t>British Journal of Clinical Pharmacology</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61</w:t>
      </w:r>
      <w:r w:rsidRPr="00DA0478">
        <w:rPr>
          <w:rFonts w:ascii="Times New Roman" w:hAnsi="Times New Roman" w:cs="Times New Roman"/>
          <w:noProof/>
          <w:sz w:val="18"/>
          <w:szCs w:val="24"/>
        </w:rPr>
        <w:t>, 246–255 (2006).</w:t>
      </w:r>
    </w:p>
    <w:p w14:paraId="03FBD32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27.</w:t>
      </w:r>
      <w:r w:rsidRPr="00DA0478">
        <w:rPr>
          <w:rFonts w:ascii="Times New Roman" w:hAnsi="Times New Roman" w:cs="Times New Roman"/>
          <w:noProof/>
          <w:sz w:val="18"/>
          <w:szCs w:val="24"/>
        </w:rPr>
        <w:tab/>
        <w:t xml:space="preserve">Echazú, A.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Albendazole and ivermectin for the control of soil-transmitted helminths in an area with high prevalence of Strongyloides stercoralis and hookworm in northwestern Argentina: A community-based pragmatic study.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11</w:t>
      </w:r>
      <w:r w:rsidRPr="00DA0478">
        <w:rPr>
          <w:rFonts w:ascii="Times New Roman" w:hAnsi="Times New Roman" w:cs="Times New Roman"/>
          <w:noProof/>
          <w:sz w:val="18"/>
          <w:szCs w:val="24"/>
        </w:rPr>
        <w:t>, (2017).</w:t>
      </w:r>
    </w:p>
    <w:p w14:paraId="6EE1476D"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28.</w:t>
      </w:r>
      <w:r w:rsidRPr="00DA0478">
        <w:rPr>
          <w:rFonts w:ascii="Times New Roman" w:hAnsi="Times New Roman" w:cs="Times New Roman"/>
          <w:noProof/>
          <w:sz w:val="18"/>
          <w:szCs w:val="24"/>
        </w:rPr>
        <w:tab/>
        <w:t xml:space="preserve">Weil, G.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 safety of double- and triple-drug community mass drug administration for lymphatic filariasis: A multicenter, open-label, cluster-randomized study. </w:t>
      </w:r>
      <w:r w:rsidRPr="00DA0478">
        <w:rPr>
          <w:rFonts w:ascii="Times New Roman" w:hAnsi="Times New Roman" w:cs="Times New Roman"/>
          <w:i/>
          <w:iCs/>
          <w:noProof/>
          <w:sz w:val="18"/>
          <w:szCs w:val="24"/>
        </w:rPr>
        <w:t>PLOS Med.</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16</w:t>
      </w:r>
      <w:r w:rsidRPr="00DA0478">
        <w:rPr>
          <w:rFonts w:ascii="Times New Roman" w:hAnsi="Times New Roman" w:cs="Times New Roman"/>
          <w:noProof/>
          <w:sz w:val="18"/>
          <w:szCs w:val="24"/>
        </w:rPr>
        <w:t>, e1002839 (2019).</w:t>
      </w:r>
    </w:p>
    <w:p w14:paraId="537E17E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29.</w:t>
      </w:r>
      <w:r w:rsidRPr="00DA0478">
        <w:rPr>
          <w:rFonts w:ascii="Times New Roman" w:hAnsi="Times New Roman" w:cs="Times New Roman"/>
          <w:noProof/>
          <w:sz w:val="18"/>
          <w:szCs w:val="24"/>
        </w:rPr>
        <w:tab/>
        <w:t xml:space="preserve">Kamgno,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Test and not treat (TNT): A safe strategy to provide community-based treatment with ivermectin </w:t>
      </w:r>
      <w:r w:rsidRPr="00DA0478">
        <w:rPr>
          <w:rFonts w:ascii="Times New Roman" w:hAnsi="Times New Roman" w:cs="Times New Roman"/>
          <w:noProof/>
          <w:sz w:val="18"/>
          <w:szCs w:val="24"/>
        </w:rPr>
        <w:lastRenderedPageBreak/>
        <w:t xml:space="preserve">in Loa loa endemic areas.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95</w:t>
      </w:r>
      <w:r w:rsidRPr="00DA0478">
        <w:rPr>
          <w:rFonts w:ascii="Times New Roman" w:hAnsi="Times New Roman" w:cs="Times New Roman"/>
          <w:noProof/>
          <w:sz w:val="18"/>
          <w:szCs w:val="24"/>
        </w:rPr>
        <w:t>, 599 (2016).</w:t>
      </w:r>
    </w:p>
    <w:p w14:paraId="27671989" w14:textId="173065FA"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30.</w:t>
      </w:r>
      <w:r w:rsidRPr="00DA0478">
        <w:rPr>
          <w:rFonts w:ascii="Times New Roman" w:hAnsi="Times New Roman" w:cs="Times New Roman"/>
          <w:noProof/>
          <w:sz w:val="18"/>
          <w:szCs w:val="24"/>
        </w:rPr>
        <w:tab/>
        <w:t>H</w:t>
      </w:r>
      <w:ins w:id="483" w:author="Michel BOUSSINESQ" w:date="2020-02-03T14:20:00Z">
        <w:r w:rsidR="00DD3560">
          <w:rPr>
            <w:rFonts w:ascii="Times New Roman" w:hAnsi="Times New Roman" w:cs="Times New Roman"/>
            <w:noProof/>
            <w:sz w:val="18"/>
            <w:szCs w:val="24"/>
          </w:rPr>
          <w:t>oaksey</w:t>
        </w:r>
      </w:ins>
      <w:del w:id="484" w:author="Michel BOUSSINESQ" w:date="2020-02-03T14:20:00Z">
        <w:r w:rsidRPr="00DA0478" w:rsidDel="00DD3560">
          <w:rPr>
            <w:rFonts w:ascii="Times New Roman" w:hAnsi="Times New Roman" w:cs="Times New Roman"/>
            <w:noProof/>
            <w:sz w:val="18"/>
            <w:szCs w:val="24"/>
          </w:rPr>
          <w:delText>OAKSEY</w:delText>
        </w:r>
      </w:del>
      <w:r w:rsidRPr="00DA0478">
        <w:rPr>
          <w:rFonts w:ascii="Times New Roman" w:hAnsi="Times New Roman" w:cs="Times New Roman"/>
          <w:noProof/>
          <w:sz w:val="18"/>
          <w:szCs w:val="24"/>
        </w:rPr>
        <w:t xml:space="preserve">, P. E.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RAPID AND SENSITIVE METHOD FOR THE DETERMINATION OF ALBENDAZOLE AND ALBENDAZOLE SULFOXIDE IN BIOLOGICAL-FLUIDS. </w:t>
      </w:r>
      <w:r w:rsidRPr="00DA0478">
        <w:rPr>
          <w:rFonts w:ascii="Times New Roman" w:hAnsi="Times New Roman" w:cs="Times New Roman"/>
          <w:i/>
          <w:iCs/>
          <w:noProof/>
          <w:sz w:val="18"/>
          <w:szCs w:val="24"/>
        </w:rPr>
        <w:t>J. Chromatogr. Appl.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566</w:t>
      </w:r>
      <w:r w:rsidRPr="00DA0478">
        <w:rPr>
          <w:rFonts w:ascii="Times New Roman" w:hAnsi="Times New Roman" w:cs="Times New Roman"/>
          <w:noProof/>
          <w:sz w:val="18"/>
          <w:szCs w:val="24"/>
        </w:rPr>
        <w:t>, 244–249 (1991).</w:t>
      </w:r>
    </w:p>
    <w:p w14:paraId="394B6DD8"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rPr>
      </w:pPr>
      <w:r w:rsidRPr="00DA0478">
        <w:rPr>
          <w:rFonts w:ascii="Times New Roman" w:hAnsi="Times New Roman" w:cs="Times New Roman"/>
          <w:noProof/>
          <w:sz w:val="18"/>
          <w:szCs w:val="24"/>
        </w:rPr>
        <w:t>31.</w:t>
      </w:r>
      <w:r w:rsidRPr="00DA0478">
        <w:rPr>
          <w:rFonts w:ascii="Times New Roman" w:hAnsi="Times New Roman" w:cs="Times New Roman"/>
          <w:noProof/>
          <w:sz w:val="18"/>
          <w:szCs w:val="24"/>
        </w:rPr>
        <w:tab/>
        <w:t xml:space="preserve">Davies, N. M., Takemoto, J. K., Brocks, D. R. &amp; Yáñez, J. A. Multiple peaking phenomena in pharmacokinetic disposition. </w:t>
      </w:r>
      <w:r w:rsidRPr="00DA0478">
        <w:rPr>
          <w:rFonts w:ascii="Times New Roman" w:hAnsi="Times New Roman" w:cs="Times New Roman"/>
          <w:i/>
          <w:iCs/>
          <w:noProof/>
          <w:sz w:val="18"/>
          <w:szCs w:val="24"/>
        </w:rPr>
        <w:t>Clinical Pharmacokinetics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49</w:t>
      </w:r>
      <w:r w:rsidRPr="00DA0478">
        <w:rPr>
          <w:rFonts w:ascii="Times New Roman" w:hAnsi="Times New Roman" w:cs="Times New Roman"/>
          <w:noProof/>
          <w:sz w:val="18"/>
          <w:szCs w:val="24"/>
        </w:rPr>
        <w:t>, 351–377 (2010).</w:t>
      </w:r>
    </w:p>
    <w:p w14:paraId="1DC1BF7A" w14:textId="77777777" w:rsidR="00321F9A" w:rsidRPr="00675D6E" w:rsidRDefault="00675D6E" w:rsidP="00CD339F">
      <w:pPr>
        <w:spacing w:after="0" w:line="240" w:lineRule="auto"/>
        <w:jc w:val="both"/>
        <w:rPr>
          <w:rFonts w:ascii="Times New Roman" w:hAnsi="Times New Roman" w:cs="Times New Roman"/>
        </w:rPr>
      </w:pPr>
      <w:r w:rsidRPr="00CD339F">
        <w:rPr>
          <w:rFonts w:ascii="Times New Roman" w:hAnsi="Times New Roman" w:cs="Times New Roman"/>
          <w:sz w:val="18"/>
        </w:rPr>
        <w:fldChar w:fldCharType="end"/>
      </w:r>
    </w:p>
    <w:sectPr w:rsidR="00321F9A" w:rsidRPr="00675D6E">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hittaker, Charlie" w:date="2022-03-08T09:54:00Z" w:initials="WC">
    <w:p w14:paraId="72C3946B" w14:textId="77777777" w:rsidR="007E2FAB" w:rsidRDefault="007E2FAB">
      <w:pPr>
        <w:pStyle w:val="CommentText"/>
      </w:pPr>
      <w:r>
        <w:rPr>
          <w:rStyle w:val="CommentReference"/>
        </w:rPr>
        <w:annotationRef/>
      </w:r>
      <w:r>
        <w:t xml:space="preserve">Can present the sub-analyses suggesting not the case for </w:t>
      </w:r>
      <w:proofErr w:type="spellStart"/>
      <w:r>
        <w:t>onchocercasisis</w:t>
      </w:r>
      <w:proofErr w:type="spellEnd"/>
      <w:r>
        <w:t xml:space="preserve">, but yes for neurocysticercosis and echinococcosis. </w:t>
      </w:r>
    </w:p>
    <w:p w14:paraId="021C3324" w14:textId="40C13C65" w:rsidR="007E2FAB" w:rsidRDefault="007E2FAB" w:rsidP="007E2FAB">
      <w:pPr>
        <w:pStyle w:val="CommentText"/>
        <w:numPr>
          <w:ilvl w:val="0"/>
          <w:numId w:val="11"/>
        </w:numPr>
      </w:pPr>
      <w:r>
        <w:t xml:space="preserve">And </w:t>
      </w:r>
      <w:proofErr w:type="gramStart"/>
      <w:r>
        <w:t>Cite</w:t>
      </w:r>
      <w:proofErr w:type="gramEnd"/>
      <w:r>
        <w:t xml:space="preserve"> some of Michel’s references in the discussion. </w:t>
      </w:r>
    </w:p>
  </w:comment>
  <w:comment w:id="366" w:author="ACK" w:date="2020-02-05T17:29:00Z" w:initials="ACK">
    <w:p w14:paraId="1AB35691" w14:textId="174EDF53" w:rsidR="00D6288D" w:rsidRDefault="00D6288D">
      <w:pPr>
        <w:pStyle w:val="CommentText"/>
      </w:pPr>
      <w:r>
        <w:rPr>
          <w:rStyle w:val="CommentReference"/>
        </w:rPr>
        <w:annotationRef/>
      </w:r>
      <w:r>
        <w:t xml:space="preserve">What do you </w:t>
      </w:r>
      <w:proofErr w:type="gramStart"/>
      <w:r>
        <w:t>mean ?</w:t>
      </w:r>
      <w:proofErr w:type="gramEnd"/>
      <w:r>
        <w:t xml:space="preserve">  from what I have seen you have confirmed the effect of a fatty meal (suggestive of structure related poor </w:t>
      </w:r>
      <w:proofErr w:type="spellStart"/>
      <w:r>
        <w:t>acqueous</w:t>
      </w:r>
      <w:proofErr w:type="spellEnd"/>
      <w:r>
        <w:t xml:space="preserve"> solubility) – is that what you are referring to? If yes, this is not a standard way of referring to solubility effects – see my suggestion for a ‘hard core PK person’ to review the manuscript to ensure appropriate terminology.  There are numerous other factors in the gastro-</w:t>
      </w:r>
      <w:proofErr w:type="spellStart"/>
      <w:r>
        <w:t>intestingal</w:t>
      </w:r>
      <w:proofErr w:type="spellEnd"/>
      <w:r>
        <w:t xml:space="preserve"> system that impact absorption, but I don’t see any data that would have allowed you to separate those from the effects of fatty meals. </w:t>
      </w:r>
    </w:p>
    <w:p w14:paraId="0B50A312" w14:textId="11DDB40F" w:rsidR="00D6288D" w:rsidRDefault="00D6288D">
      <w:pPr>
        <w:pStyle w:val="CommentText"/>
      </w:pPr>
      <w:r>
        <w:t xml:space="preserve">For </w:t>
      </w:r>
      <w:proofErr w:type="spellStart"/>
      <w:r>
        <w:t>acqueous</w:t>
      </w:r>
      <w:proofErr w:type="spellEnd"/>
      <w:r>
        <w:t xml:space="preserve"> solubility factor of Albendazole see </w:t>
      </w:r>
      <w:r w:rsidRPr="00412A5A">
        <w:t>https://www.ncbi.nlm.nih.gov/pmc/articles/PMC6471907/</w:t>
      </w:r>
    </w:p>
  </w:comment>
  <w:comment w:id="367" w:author="ACK" w:date="2020-02-03T17:47:00Z" w:initials="ACK">
    <w:p w14:paraId="45F6EEE0" w14:textId="6E97CB86" w:rsidR="00D6288D" w:rsidRDefault="00D6288D">
      <w:pPr>
        <w:pStyle w:val="CommentText"/>
      </w:pPr>
      <w:r>
        <w:rPr>
          <w:rStyle w:val="CommentReference"/>
        </w:rPr>
        <w:annotationRef/>
      </w:r>
      <w:r>
        <w:t xml:space="preserve">Be more specific: </w:t>
      </w:r>
      <w:proofErr w:type="spellStart"/>
      <w:r>
        <w:t>i.e</w:t>
      </w:r>
      <w:proofErr w:type="spellEnd"/>
      <w:r>
        <w:t xml:space="preserve"> treatment of individuals vs. population based disease control and </w:t>
      </w:r>
      <w:proofErr w:type="gramStart"/>
      <w:r>
        <w:t>elimination ?</w:t>
      </w:r>
      <w:proofErr w:type="gramEnd"/>
      <w:r>
        <w:t xml:space="preserve"> That would partly depend on where you intend to submit this since readers of ‘hard core PK journals’ are unlikely to know what you are referring to with ‘programmatic contexts’ </w:t>
      </w:r>
    </w:p>
  </w:comment>
  <w:comment w:id="368" w:author="ACK" w:date="2020-02-05T14:36:00Z" w:initials="ACK">
    <w:p w14:paraId="73794055" w14:textId="1A2FC0EE" w:rsidR="00D6288D" w:rsidRDefault="00D6288D">
      <w:pPr>
        <w:pStyle w:val="CommentText"/>
      </w:pPr>
      <w:r>
        <w:rPr>
          <w:rStyle w:val="CommentReference"/>
        </w:rPr>
        <w:annotationRef/>
      </w:r>
      <w:r>
        <w:t xml:space="preserve">What is this referring </w:t>
      </w:r>
      <w:proofErr w:type="gramStart"/>
      <w:r>
        <w:t>to ?</w:t>
      </w:r>
      <w:proofErr w:type="gramEnd"/>
      <w:r>
        <w:t xml:space="preserve"> the ‘working hypothesis’ for the topic of your thesis/this work or references which relate (or at least suspect) that efficacy is PK  driven ?</w:t>
      </w:r>
    </w:p>
  </w:comment>
  <w:comment w:id="369" w:author="ACK" w:date="2020-02-05T14:40:00Z" w:initials="ACK">
    <w:p w14:paraId="2086AF09" w14:textId="5C588FD8" w:rsidR="00D6288D" w:rsidRDefault="00D6288D">
      <w:pPr>
        <w:pStyle w:val="CommentText"/>
      </w:pPr>
      <w:r>
        <w:rPr>
          <w:rStyle w:val="CommentReference"/>
        </w:rPr>
        <w:annotationRef/>
      </w:r>
      <w:r>
        <w:t xml:space="preserve">Example for why I suggest you review the manuscript for language </w:t>
      </w:r>
      <w:proofErr w:type="gramStart"/>
      <w:r>
        <w:t>precision .</w:t>
      </w:r>
      <w:proofErr w:type="gramEnd"/>
      <w:r>
        <w:t xml:space="preserve">  There are no results in the previous sentence(s) that ‘these results’ could refer to – of course every educated reader can deduce that what you are talking about is e.g. ‘The data identified’ … </w:t>
      </w:r>
    </w:p>
  </w:comment>
  <w:comment w:id="370" w:author="ACK" w:date="2020-02-05T14:54:00Z" w:initials="ACK">
    <w:p w14:paraId="6D778789" w14:textId="445BCE19" w:rsidR="00D6288D" w:rsidRDefault="00D6288D">
      <w:pPr>
        <w:pStyle w:val="CommentText"/>
      </w:pPr>
      <w:r>
        <w:rPr>
          <w:rStyle w:val="CommentReference"/>
        </w:rPr>
        <w:annotationRef/>
      </w:r>
      <w:r>
        <w:t xml:space="preserve">Another example for why I suggest you review the manuscript for language precision: </w:t>
      </w:r>
    </w:p>
    <w:p w14:paraId="3A8F400A" w14:textId="5CE8E3C9" w:rsidR="00D6288D" w:rsidRDefault="00D6288D">
      <w:pPr>
        <w:pStyle w:val="CommentText"/>
      </w:pPr>
      <w:r>
        <w:t xml:space="preserve">It’s a long way from identifying factors impacting an outcome to the underlying mechanism, let alone ‘the mechanisms’ – which to me implies all mechanisms.  </w:t>
      </w:r>
    </w:p>
  </w:comment>
  <w:comment w:id="371" w:author="ACK" w:date="2020-02-05T14:56:00Z" w:initials="ACK">
    <w:p w14:paraId="10FE5E97" w14:textId="56CB47CE" w:rsidR="00D6288D" w:rsidRDefault="00D6288D">
      <w:pPr>
        <w:pStyle w:val="CommentText"/>
      </w:pPr>
      <w:r>
        <w:rPr>
          <w:rStyle w:val="CommentReference"/>
        </w:rPr>
        <w:annotationRef/>
      </w:r>
      <w:r>
        <w:t xml:space="preserve">I do not understand what you are saying.  </w:t>
      </w:r>
    </w:p>
  </w:comment>
  <w:comment w:id="372" w:author="ACK" w:date="2020-02-05T17:08:00Z" w:initials="ACK">
    <w:p w14:paraId="462FDDDC" w14:textId="35214325" w:rsidR="00D6288D" w:rsidRDefault="00D6288D" w:rsidP="002A679D">
      <w:pPr>
        <w:pStyle w:val="ListParagraph"/>
        <w:ind w:left="0"/>
      </w:pPr>
      <w:r>
        <w:rPr>
          <w:rStyle w:val="CommentReference"/>
        </w:rPr>
        <w:annotationRef/>
      </w:r>
      <w:r>
        <w:rPr>
          <w:rFonts w:ascii="Times New Roman" w:hAnsi="Times New Roman" w:cs="Times New Roman"/>
        </w:rPr>
        <w:t>‘</w:t>
      </w:r>
      <w:proofErr w:type="gramStart"/>
      <w:r>
        <w:rPr>
          <w:rFonts w:ascii="Times New Roman" w:hAnsi="Times New Roman" w:cs="Times New Roman"/>
        </w:rPr>
        <w:t>historical</w:t>
      </w:r>
      <w:proofErr w:type="gramEnd"/>
      <w:r>
        <w:rPr>
          <w:rFonts w:ascii="Times New Roman" w:hAnsi="Times New Roman" w:cs="Times New Roman"/>
        </w:rPr>
        <w:t xml:space="preserve"> use’ for individual patient treatment vs. ‘more recently’ use for population based use for preventive chemotherapy. From what I gathered, albendazole was first approved for human use in the UK in 1987 and in the US in 1996.  The Ottesen review of albendazole for LF is from 1999 and the Horton review on 17 studies ON use of albendazole in combination with IVM or DC as MDA for LF is from 2000.  </w:t>
      </w:r>
      <w:proofErr w:type="gramStart"/>
      <w:r>
        <w:rPr>
          <w:rFonts w:ascii="Times New Roman" w:hAnsi="Times New Roman" w:cs="Times New Roman"/>
        </w:rPr>
        <w:t>So</w:t>
      </w:r>
      <w:proofErr w:type="gramEnd"/>
      <w:r>
        <w:rPr>
          <w:rFonts w:ascii="Times New Roman" w:hAnsi="Times New Roman" w:cs="Times New Roman"/>
        </w:rPr>
        <w:t xml:space="preserve"> I am wondering about framing this as historical vs. recent is appropriate. It may also be worth it checking out in this context when </w:t>
      </w:r>
      <w:proofErr w:type="gramStart"/>
      <w:r>
        <w:rPr>
          <w:rFonts w:ascii="Times New Roman" w:hAnsi="Times New Roman" w:cs="Times New Roman"/>
        </w:rPr>
        <w:t>population based</w:t>
      </w:r>
      <w:proofErr w:type="gramEnd"/>
      <w:r>
        <w:rPr>
          <w:rFonts w:ascii="Times New Roman" w:hAnsi="Times New Roman" w:cs="Times New Roman"/>
        </w:rPr>
        <w:t xml:space="preserve"> use for intestinal helminths started</w:t>
      </w:r>
      <w:r w:rsidR="00617115">
        <w:rPr>
          <w:rFonts w:ascii="Times New Roman" w:hAnsi="Times New Roman" w:cs="Times New Roman"/>
        </w:rPr>
        <w:t xml:space="preserve">.  Furthermore, I suggest you try to get the UK label form 1987 to find out what the initial indication(s) was/were – John Horton might have that </w:t>
      </w:r>
      <w:proofErr w:type="gramStart"/>
      <w:r w:rsidR="00617115">
        <w:rPr>
          <w:rFonts w:ascii="Times New Roman" w:hAnsi="Times New Roman" w:cs="Times New Roman"/>
        </w:rPr>
        <w:t>one, if</w:t>
      </w:r>
      <w:proofErr w:type="gramEnd"/>
      <w:r w:rsidR="00617115">
        <w:rPr>
          <w:rFonts w:ascii="Times New Roman" w:hAnsi="Times New Roman" w:cs="Times New Roman"/>
        </w:rPr>
        <w:t xml:space="preserve"> you are lucky.  </w:t>
      </w:r>
    </w:p>
  </w:comment>
  <w:comment w:id="376" w:author="ACK" w:date="2020-02-05T17:17:00Z" w:initials="ACK">
    <w:p w14:paraId="6E1947AC" w14:textId="3F0EFB85" w:rsidR="00D6288D" w:rsidRDefault="00D6288D">
      <w:pPr>
        <w:pStyle w:val="CommentText"/>
      </w:pPr>
      <w:r>
        <w:rPr>
          <w:rStyle w:val="CommentReference"/>
        </w:rPr>
        <w:annotationRef/>
      </w:r>
      <w:r>
        <w:t xml:space="preserve">This reference is about a randomized controlled trial published in 2008 – and does not suggest use of long date for this indication and the references therein </w:t>
      </w:r>
      <w:proofErr w:type="spellStart"/>
      <w:r>
        <w:t>arlso</w:t>
      </w:r>
      <w:proofErr w:type="spellEnd"/>
      <w:r>
        <w:t xml:space="preserve"> not ‘historical’. </w:t>
      </w:r>
    </w:p>
  </w:comment>
  <w:comment w:id="388" w:author="ACK" w:date="2020-02-05T16:04:00Z" w:initials="ACK">
    <w:p w14:paraId="071486C8" w14:textId="7694B3B2" w:rsidR="00D6288D" w:rsidRDefault="00D6288D">
      <w:pPr>
        <w:pStyle w:val="CommentText"/>
      </w:pPr>
      <w:r>
        <w:rPr>
          <w:rStyle w:val="CommentReference"/>
        </w:rPr>
        <w:annotationRef/>
      </w:r>
      <w:r>
        <w:t>Be more specific …</w:t>
      </w:r>
    </w:p>
  </w:comment>
  <w:comment w:id="397" w:author="Michel BOUSSINESQ" w:date="2020-02-03T10:01:00Z" w:initials="MB">
    <w:p w14:paraId="1E2BFC5D" w14:textId="77777777" w:rsidR="00D6288D" w:rsidRDefault="00D6288D">
      <w:pPr>
        <w:pStyle w:val="CommentText"/>
      </w:pPr>
      <w:r>
        <w:rPr>
          <w:rStyle w:val="CommentReference"/>
        </w:rPr>
        <w:annotationRef/>
      </w:r>
      <w:r>
        <w:t>Add a reference for ALB alone against LF?</w:t>
      </w:r>
    </w:p>
  </w:comment>
  <w:comment w:id="400" w:author="Michel BOUSSINESQ" w:date="2020-02-03T10:01:00Z" w:initials="MB">
    <w:p w14:paraId="187D442B" w14:textId="77777777" w:rsidR="00D6288D" w:rsidRDefault="00D6288D">
      <w:pPr>
        <w:pStyle w:val="CommentText"/>
      </w:pPr>
      <w:r>
        <w:rPr>
          <w:rStyle w:val="CommentReference"/>
        </w:rPr>
        <w:annotationRef/>
      </w:r>
      <w:r>
        <w:t>Add a reference for IDA?</w:t>
      </w:r>
    </w:p>
  </w:comment>
  <w:comment w:id="401" w:author="Michel BOUSSINESQ" w:date="2020-02-03T10:00:00Z" w:initials="MB">
    <w:p w14:paraId="18ACEAEF" w14:textId="77777777" w:rsidR="00D6288D" w:rsidRDefault="00D6288D">
      <w:pPr>
        <w:pStyle w:val="CommentText"/>
      </w:pPr>
      <w:r>
        <w:rPr>
          <w:rStyle w:val="CommentReference"/>
        </w:rPr>
        <w:annotationRef/>
      </w:r>
      <w:proofErr w:type="gramStart"/>
      <w:r>
        <w:t>Useful ?</w:t>
      </w:r>
      <w:proofErr w:type="gramEnd"/>
      <w:r>
        <w:t xml:space="preserve"> </w:t>
      </w:r>
    </w:p>
  </w:comment>
  <w:comment w:id="402" w:author="ACK" w:date="2020-02-05T16:07:00Z" w:initials="ACK">
    <w:p w14:paraId="38D8D23C" w14:textId="7B0069CB" w:rsidR="00D6288D" w:rsidRDefault="00D6288D">
      <w:pPr>
        <w:pStyle w:val="CommentText"/>
      </w:pPr>
      <w:r>
        <w:rPr>
          <w:rStyle w:val="CommentReference"/>
        </w:rPr>
        <w:annotationRef/>
      </w:r>
      <w:r>
        <w:t xml:space="preserve">I agree with </w:t>
      </w:r>
      <w:proofErr w:type="spellStart"/>
      <w:r>
        <w:t>MIchel</w:t>
      </w:r>
      <w:proofErr w:type="spellEnd"/>
      <w:r>
        <w:t xml:space="preserve"> – Such a sentence – with more details could be useful in the discussion depending on </w:t>
      </w:r>
      <w:proofErr w:type="spellStart"/>
      <w:r>
        <w:t>wht</w:t>
      </w:r>
      <w:proofErr w:type="spellEnd"/>
      <w:r>
        <w:t xml:space="preserve"> this work says exactly – </w:t>
      </w:r>
      <w:proofErr w:type="gramStart"/>
      <w:r>
        <w:t>may be</w:t>
      </w:r>
      <w:proofErr w:type="gramEnd"/>
      <w:r>
        <w:t xml:space="preserve"> it is not the formulation but not taking into considerations factors that impact bioavailability</w:t>
      </w:r>
    </w:p>
  </w:comment>
  <w:comment w:id="415" w:author="Michel BOUSSINESQ" w:date="2020-02-03T10:06:00Z" w:initials="MB">
    <w:p w14:paraId="3CBD86FA" w14:textId="77777777" w:rsidR="00D6288D" w:rsidRDefault="00D6288D">
      <w:pPr>
        <w:pStyle w:val="CommentText"/>
      </w:pPr>
      <w:r>
        <w:rPr>
          <w:rStyle w:val="CommentReference"/>
        </w:rPr>
        <w:annotationRef/>
      </w:r>
      <w:r>
        <w:t>Not sure we have to put “A” in capital</w:t>
      </w:r>
    </w:p>
  </w:comment>
  <w:comment w:id="416" w:author="ACK" w:date="2020-02-05T16:05:00Z" w:initials="ACK">
    <w:p w14:paraId="096B457B" w14:textId="7F3FBC49" w:rsidR="00D6288D" w:rsidRDefault="00D6288D">
      <w:pPr>
        <w:pStyle w:val="CommentText"/>
      </w:pPr>
      <w:r>
        <w:rPr>
          <w:rStyle w:val="CommentReference"/>
        </w:rPr>
        <w:annotationRef/>
      </w:r>
      <w:r>
        <w:t xml:space="preserve">See </w:t>
      </w:r>
      <w:proofErr w:type="gramStart"/>
      <w:r>
        <w:t>my</w:t>
      </w:r>
      <w:proofErr w:type="gramEnd"/>
      <w:r>
        <w:t xml:space="preserve"> commend above, we should definitely not do that – unless it is at the start of a sentence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since generic names are not capitalized (except in German of course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414" w:author="ACK" w:date="2020-02-05T17:40:00Z" w:initials="ACK">
    <w:p w14:paraId="77F7A199" w14:textId="1A18FDF7" w:rsidR="00D6288D" w:rsidRDefault="00D6288D">
      <w:pPr>
        <w:pStyle w:val="CommentText"/>
      </w:pPr>
      <w:r>
        <w:rPr>
          <w:rStyle w:val="CommentReference"/>
        </w:rPr>
        <w:annotationRef/>
      </w:r>
      <w:r>
        <w:t xml:space="preserve">Is such a ‘general’ introduction </w:t>
      </w:r>
      <w:proofErr w:type="gramStart"/>
      <w:r>
        <w:t>necessary ?</w:t>
      </w:r>
      <w:proofErr w:type="gramEnd"/>
      <w:r>
        <w:t xml:space="preserve"> If yes, you would need to be more specific about </w:t>
      </w:r>
      <w:proofErr w:type="gramStart"/>
      <w:r>
        <w:t>usage ?</w:t>
      </w:r>
      <w:proofErr w:type="gramEnd"/>
      <w:r>
        <w:t xml:space="preserve"> Indication, </w:t>
      </w:r>
      <w:proofErr w:type="gramStart"/>
      <w:r>
        <w:t>dosing ?</w:t>
      </w:r>
      <w:proofErr w:type="gramEnd"/>
      <w:r>
        <w:t xml:space="preserve"> </w:t>
      </w:r>
    </w:p>
  </w:comment>
  <w:comment w:id="417" w:author="ACK" w:date="2020-02-05T18:02:00Z" w:initials="ACK">
    <w:p w14:paraId="1A00F8D0" w14:textId="5E1CC9A7" w:rsidR="00D6288D" w:rsidRDefault="00D6288D">
      <w:pPr>
        <w:pStyle w:val="CommentText"/>
      </w:pPr>
      <w:r>
        <w:rPr>
          <w:rStyle w:val="CommentReference"/>
        </w:rPr>
        <w:annotationRef/>
      </w:r>
      <w:r>
        <w:t>‘Whilst’ suggests a contrast – but efficacy can be established in the presence of wide PK variability.  Efficacy is rarely 100% and the PK variability may be one, and possibly the dominant, factor that determines whether a drug is efficacious in a specific patient (or what dose or how many courses of treatment are needed for efficacy</w:t>
      </w:r>
      <w:proofErr w:type="gramStart"/>
      <w:r>
        <w:t>)</w:t>
      </w:r>
      <w:proofErr w:type="gramEnd"/>
      <w:r>
        <w:t xml:space="preserve"> but other factors may also impact treatment efficacy in an individual patient.</w:t>
      </w:r>
    </w:p>
  </w:comment>
  <w:comment w:id="422" w:author="ACK" w:date="2020-02-05T18:05:00Z" w:initials="ACK">
    <w:p w14:paraId="7877DCBA" w14:textId="3483F922" w:rsidR="00D6288D" w:rsidRDefault="00D6288D">
      <w:pPr>
        <w:pStyle w:val="CommentText"/>
      </w:pPr>
      <w:r>
        <w:rPr>
          <w:rStyle w:val="CommentReference"/>
        </w:rPr>
        <w:annotationRef/>
      </w:r>
      <w:r>
        <w:t xml:space="preserve">Course of treatment and multiple treatment regimens are to my knowledge different ‘categories’ – are you referring with ‘multiple treatment regimens’ to multiple </w:t>
      </w:r>
      <w:proofErr w:type="gramStart"/>
      <w:r>
        <w:t>courses ?</w:t>
      </w:r>
      <w:proofErr w:type="gramEnd"/>
    </w:p>
  </w:comment>
  <w:comment w:id="423" w:author="Michel BOUSSINESQ" w:date="2020-02-03T10:13:00Z" w:initials="MB">
    <w:p w14:paraId="4DEFE87B" w14:textId="77777777" w:rsidR="00D6288D" w:rsidRDefault="00D6288D">
      <w:pPr>
        <w:pStyle w:val="CommentText"/>
      </w:pPr>
      <w:r>
        <w:rPr>
          <w:rStyle w:val="CommentReference"/>
        </w:rPr>
        <w:annotationRef/>
      </w:r>
      <w:r>
        <w:t>Is this really mentioned in this paper. Need to check</w:t>
      </w:r>
    </w:p>
  </w:comment>
  <w:comment w:id="424" w:author="ACK" w:date="2020-02-05T18:07:00Z" w:initials="ACK">
    <w:p w14:paraId="45F94A0B" w14:textId="17FDDFA2" w:rsidR="00D6288D" w:rsidRDefault="00D6288D">
      <w:pPr>
        <w:pStyle w:val="CommentText"/>
      </w:pPr>
      <w:r>
        <w:rPr>
          <w:rStyle w:val="CommentReference"/>
        </w:rPr>
        <w:annotationRef/>
      </w:r>
      <w:r>
        <w:t>Clarify that you are here talking only about factors affecting PK – not other potential factors (</w:t>
      </w:r>
      <w:proofErr w:type="gramStart"/>
      <w:r>
        <w:t>e.g.</w:t>
      </w:r>
      <w:proofErr w:type="gramEnd"/>
      <w:r>
        <w:t xml:space="preserve"> parasite susceptibility to the active </w:t>
      </w:r>
      <w:proofErr w:type="spellStart"/>
      <w:r>
        <w:t>metabolitw</w:t>
      </w:r>
      <w:proofErr w:type="spellEnd"/>
      <w:r>
        <w:t>.</w:t>
      </w:r>
    </w:p>
  </w:comment>
  <w:comment w:id="425" w:author="Michel BOUSSINESQ" w:date="2020-02-03T11:14:00Z" w:initials="MB">
    <w:p w14:paraId="07B6915A" w14:textId="77777777" w:rsidR="00D6288D" w:rsidRDefault="00D6288D">
      <w:pPr>
        <w:pStyle w:val="CommentText"/>
      </w:pPr>
      <w:r>
        <w:rPr>
          <w:rStyle w:val="CommentReference"/>
        </w:rPr>
        <w:annotationRef/>
      </w:r>
      <w:r>
        <w:t>a</w:t>
      </w:r>
    </w:p>
  </w:comment>
  <w:comment w:id="426" w:author="Michel BOUSSINESQ" w:date="2020-02-03T11:16:00Z" w:initials="MB">
    <w:p w14:paraId="01F2D4EF" w14:textId="77777777" w:rsidR="00D6288D" w:rsidRDefault="00D6288D">
      <w:pPr>
        <w:pStyle w:val="CommentText"/>
      </w:pPr>
      <w:r>
        <w:rPr>
          <w:rStyle w:val="CommentReference"/>
        </w:rPr>
        <w:annotationRef/>
      </w:r>
      <w:r>
        <w:t xml:space="preserve">such as </w:t>
      </w:r>
      <w:proofErr w:type="gramStart"/>
      <w:r>
        <w:t>… ?</w:t>
      </w:r>
      <w:proofErr w:type="gramEnd"/>
    </w:p>
  </w:comment>
  <w:comment w:id="427" w:author="Cédric Chesnais" w:date="2020-02-03T14:44:00Z" w:initials="CC">
    <w:p w14:paraId="73D0941B" w14:textId="4088065D" w:rsidR="00D6288D" w:rsidRDefault="00D6288D">
      <w:pPr>
        <w:pStyle w:val="CommentText"/>
      </w:pPr>
      <w:r>
        <w:rPr>
          <w:rStyle w:val="CommentReference"/>
        </w:rPr>
        <w:annotationRef/>
      </w:r>
      <w:r>
        <w:t xml:space="preserve">agree with Michel, this </w:t>
      </w:r>
      <w:proofErr w:type="gramStart"/>
      <w:r>
        <w:t>would</w:t>
      </w:r>
      <w:proofErr w:type="gramEnd"/>
      <w:r>
        <w:t xml:space="preserve"> nice to have at least any examples, or better, if this is not too long, the exact exclusion terms for this </w:t>
      </w:r>
    </w:p>
  </w:comment>
  <w:comment w:id="428" w:author="Michel BOUSSINESQ" w:date="2020-02-03T11:20:00Z" w:initials="MB">
    <w:p w14:paraId="5BDF80E1" w14:textId="77777777" w:rsidR="00D6288D" w:rsidRDefault="00D6288D">
      <w:pPr>
        <w:pStyle w:val="CommentText"/>
      </w:pPr>
      <w:r>
        <w:rPr>
          <w:rStyle w:val="CommentReference"/>
        </w:rPr>
        <w:annotationRef/>
      </w:r>
      <w:r>
        <w:t>check the punctuation in this long sentence</w:t>
      </w:r>
    </w:p>
  </w:comment>
  <w:comment w:id="429" w:author="Michel BOUSSINESQ" w:date="2020-02-03T11:32:00Z" w:initials="MB">
    <w:p w14:paraId="28603074" w14:textId="77777777" w:rsidR="00D6288D" w:rsidRDefault="00D6288D">
      <w:pPr>
        <w:pStyle w:val="CommentText"/>
      </w:pPr>
      <w:r>
        <w:rPr>
          <w:rStyle w:val="CommentReference"/>
        </w:rPr>
        <w:annotationRef/>
      </w:r>
      <w:r>
        <w:t>dash?</w:t>
      </w:r>
    </w:p>
  </w:comment>
  <w:comment w:id="432" w:author="Cédric Chesnais" w:date="2020-02-03T14:44:00Z" w:initials="CC">
    <w:p w14:paraId="20A0217D" w14:textId="66508776" w:rsidR="00D6288D" w:rsidRDefault="00D6288D">
      <w:pPr>
        <w:pStyle w:val="CommentText"/>
      </w:pPr>
      <w:r>
        <w:rPr>
          <w:rStyle w:val="CommentReference"/>
        </w:rPr>
        <w:annotationRef/>
      </w:r>
      <w:r>
        <w:t xml:space="preserve">What do you </w:t>
      </w:r>
      <w:proofErr w:type="gramStart"/>
      <w:r>
        <w:t>mean ?</w:t>
      </w:r>
      <w:proofErr w:type="gramEnd"/>
      <w:r>
        <w:t xml:space="preserve"> Why </w:t>
      </w:r>
      <w:proofErr w:type="gramStart"/>
      <w:r>
        <w:t>uninformative ?</w:t>
      </w:r>
      <w:proofErr w:type="gramEnd"/>
      <w:r>
        <w:t xml:space="preserve"> it this exact for all your parameters ?</w:t>
      </w:r>
    </w:p>
  </w:comment>
  <w:comment w:id="434" w:author="Cédric Chesnais" w:date="2020-02-03T14:48:00Z" w:initials="CC">
    <w:p w14:paraId="12565571" w14:textId="320F9F08" w:rsidR="00D6288D" w:rsidRDefault="00D6288D">
      <w:pPr>
        <w:pStyle w:val="CommentText"/>
      </w:pPr>
      <w:r>
        <w:rPr>
          <w:rStyle w:val="CommentReference"/>
        </w:rPr>
        <w:annotationRef/>
      </w:r>
      <w:r>
        <w:t>Do you mean infection (only 1 disease) or co-infection (at least 2 diseases</w:t>
      </w:r>
      <w:proofErr w:type="gramStart"/>
      <w:r>
        <w:t>) ?</w:t>
      </w:r>
      <w:proofErr w:type="gramEnd"/>
    </w:p>
  </w:comment>
  <w:comment w:id="435" w:author="Michel BOUSSINESQ" w:date="2020-02-03T13:47:00Z" w:initials="MB">
    <w:p w14:paraId="0D2F8E29" w14:textId="77777777" w:rsidR="00D6288D" w:rsidRDefault="00D6288D">
      <w:pPr>
        <w:pStyle w:val="CommentText"/>
      </w:pPr>
      <w:r>
        <w:rPr>
          <w:rStyle w:val="CommentReference"/>
        </w:rPr>
        <w:annotationRef/>
      </w:r>
      <w:r>
        <w:t>The total is 53, not 54</w:t>
      </w:r>
    </w:p>
  </w:comment>
  <w:comment w:id="438" w:author="Michel BOUSSINESQ" w:date="2020-02-03T11:29:00Z" w:initials="MB">
    <w:p w14:paraId="746D8153" w14:textId="77777777" w:rsidR="00D6288D" w:rsidRDefault="00D6288D">
      <w:pPr>
        <w:pStyle w:val="CommentText"/>
      </w:pPr>
      <w:r>
        <w:rPr>
          <w:rStyle w:val="CommentReference"/>
        </w:rPr>
        <w:annotationRef/>
      </w:r>
      <w:r>
        <w:t>usually, it is abbreviated as PZQ</w:t>
      </w:r>
    </w:p>
  </w:comment>
  <w:comment w:id="439" w:author="Michel BOUSSINESQ" w:date="2020-02-03T11:31:00Z" w:initials="MB">
    <w:p w14:paraId="28074377" w14:textId="77777777" w:rsidR="00D6288D" w:rsidRDefault="00D6288D">
      <w:pPr>
        <w:pStyle w:val="CommentText"/>
      </w:pPr>
      <w:r>
        <w:rPr>
          <w:rStyle w:val="CommentReference"/>
        </w:rPr>
        <w:annotationRef/>
      </w:r>
      <w:r>
        <w:t>was?</w:t>
      </w:r>
    </w:p>
  </w:comment>
  <w:comment w:id="440" w:author="Michel BOUSSINESQ" w:date="2020-02-03T13:51:00Z" w:initials="MB">
    <w:p w14:paraId="39B3FEE1" w14:textId="77777777" w:rsidR="00D6288D" w:rsidRDefault="00D6288D">
      <w:pPr>
        <w:pStyle w:val="CommentText"/>
      </w:pPr>
      <w:r>
        <w:rPr>
          <w:rStyle w:val="CommentReference"/>
        </w:rPr>
        <w:annotationRef/>
      </w:r>
      <w:r>
        <w:t xml:space="preserve">I would add a table, possibly as </w:t>
      </w:r>
      <w:proofErr w:type="spellStart"/>
      <w:r>
        <w:t>suppl</w:t>
      </w:r>
      <w:proofErr w:type="spellEnd"/>
      <w:r>
        <w:t xml:space="preserve"> info, showing how the 609 subjects are distributed in each category of each variable (age, sex, coinfection, etc.). I am wondering whether it makes sense to consider all the coinfections (helminthic </w:t>
      </w:r>
      <w:proofErr w:type="gramStart"/>
      <w:r>
        <w:t>versus  giardiasis</w:t>
      </w:r>
      <w:proofErr w:type="gramEnd"/>
      <w:r>
        <w:t>, in a single category</w:t>
      </w:r>
    </w:p>
  </w:comment>
  <w:comment w:id="443" w:author="Michel BOUSSINESQ" w:date="2020-02-03T13:56:00Z" w:initials="MB">
    <w:p w14:paraId="792A3AE7" w14:textId="0270CFDA" w:rsidR="00D6288D" w:rsidRDefault="00D6288D">
      <w:pPr>
        <w:pStyle w:val="CommentText"/>
      </w:pPr>
      <w:r>
        <w:rPr>
          <w:rStyle w:val="CommentReference"/>
        </w:rPr>
        <w:annotationRef/>
      </w:r>
      <w:r>
        <w:t>Increasing for females?</w:t>
      </w:r>
    </w:p>
  </w:comment>
  <w:comment w:id="444" w:author="Michel BOUSSINESQ" w:date="2020-02-03T13:56:00Z" w:initials="MB">
    <w:p w14:paraId="3CE28F33" w14:textId="6C54AF93" w:rsidR="00D6288D" w:rsidRDefault="00D6288D">
      <w:pPr>
        <w:pStyle w:val="CommentText"/>
      </w:pPr>
      <w:r>
        <w:rPr>
          <w:rStyle w:val="CommentReference"/>
        </w:rPr>
        <w:annotationRef/>
      </w:r>
      <w:r>
        <w:t>Decreasing for lower dose?</w:t>
      </w:r>
    </w:p>
  </w:comment>
  <w:comment w:id="445" w:author="Michel BOUSSINESQ" w:date="2020-02-03T13:59:00Z" w:initials="MB">
    <w:p w14:paraId="07E0833B" w14:textId="037963E9" w:rsidR="00D6288D" w:rsidRDefault="00D6288D">
      <w:pPr>
        <w:pStyle w:val="CommentText"/>
      </w:pPr>
      <w:r>
        <w:rPr>
          <w:rStyle w:val="CommentReference"/>
        </w:rPr>
        <w:annotationRef/>
      </w:r>
      <w:r>
        <w:t xml:space="preserve">Useful? The word </w:t>
      </w:r>
      <w:proofErr w:type="gramStart"/>
      <w:r>
        <w:t>appear</w:t>
      </w:r>
      <w:proofErr w:type="gramEnd"/>
      <w:r>
        <w:t xml:space="preserve"> at the end of the sentence</w:t>
      </w:r>
    </w:p>
  </w:comment>
  <w:comment w:id="446" w:author="Michel BOUSSINESQ" w:date="2020-02-03T14:00:00Z" w:initials="MB">
    <w:p w14:paraId="776B377B" w14:textId="39F3C462" w:rsidR="00D6288D" w:rsidRDefault="00D6288D">
      <w:pPr>
        <w:pStyle w:val="CommentText"/>
      </w:pPr>
      <w:r>
        <w:rPr>
          <w:rStyle w:val="CommentReference"/>
        </w:rPr>
        <w:annotationRef/>
      </w:r>
      <w:r>
        <w:t>Parameters?</w:t>
      </w:r>
    </w:p>
  </w:comment>
  <w:comment w:id="447" w:author="ACK" w:date="2020-02-05T14:58:00Z" w:initials="ACK">
    <w:p w14:paraId="4F8E8D6A" w14:textId="337001DB" w:rsidR="00D6288D" w:rsidRDefault="00D6288D">
      <w:pPr>
        <w:pStyle w:val="CommentText"/>
      </w:pPr>
      <w:r>
        <w:rPr>
          <w:rStyle w:val="CommentReference"/>
        </w:rPr>
        <w:annotationRef/>
      </w:r>
      <w:r>
        <w:t xml:space="preserve">Variation of </w:t>
      </w:r>
      <w:proofErr w:type="gramStart"/>
      <w:r>
        <w:t>what ?</w:t>
      </w:r>
      <w:proofErr w:type="gramEnd"/>
      <w:r>
        <w:t xml:space="preserve"> PK or </w:t>
      </w:r>
      <w:proofErr w:type="gramStart"/>
      <w:r>
        <w:t>Efficacy ?</w:t>
      </w:r>
      <w:proofErr w:type="gramEnd"/>
    </w:p>
  </w:comment>
  <w:comment w:id="448" w:author="ACK" w:date="2020-02-05T15:00:00Z" w:initials="ACK">
    <w:p w14:paraId="6B03F9C9" w14:textId="63A714BA" w:rsidR="00D6288D" w:rsidRDefault="00D6288D">
      <w:pPr>
        <w:pStyle w:val="CommentText"/>
      </w:pPr>
      <w:r>
        <w:rPr>
          <w:rStyle w:val="CommentReference"/>
        </w:rPr>
        <w:annotationRef/>
      </w:r>
      <w:r>
        <w:t xml:space="preserve">Are you referring to, ‘multi-variate’ </w:t>
      </w:r>
      <w:proofErr w:type="gramStart"/>
      <w:r>
        <w:t>analysis ?</w:t>
      </w:r>
      <w:proofErr w:type="gramEnd"/>
    </w:p>
  </w:comment>
  <w:comment w:id="449" w:author="ACK" w:date="2020-02-05T15:34:00Z" w:initials="ACK">
    <w:p w14:paraId="6C17EFD8" w14:textId="656FBC94" w:rsidR="00D6288D" w:rsidRDefault="00D6288D">
      <w:pPr>
        <w:pStyle w:val="CommentText"/>
      </w:pPr>
      <w:r>
        <w:rPr>
          <w:rStyle w:val="CommentReference"/>
        </w:rPr>
        <w:annotationRef/>
      </w:r>
      <w:r>
        <w:t xml:space="preserve">The word ‘conjunction’ implies to me that you are including a systematic review of what is known or reported about albendazole PK </w:t>
      </w:r>
      <w:proofErr w:type="gramStart"/>
      <w:r>
        <w:t>e.g.</w:t>
      </w:r>
      <w:proofErr w:type="gramEnd"/>
      <w:r>
        <w:t xml:space="preserve"> minimum in a table of studies, with population characteristics and the estimates they provided for the PK parameters they determined, plus some </w:t>
      </w:r>
    </w:p>
  </w:comment>
  <w:comment w:id="450" w:author="ACK" w:date="2020-02-05T16:12:00Z" w:initials="ACK">
    <w:p w14:paraId="59E78482" w14:textId="22516EDC" w:rsidR="00D6288D" w:rsidRDefault="00D6288D">
      <w:pPr>
        <w:pStyle w:val="CommentText"/>
      </w:pPr>
      <w:r>
        <w:rPr>
          <w:rStyle w:val="CommentReference"/>
        </w:rPr>
        <w:annotationRef/>
      </w:r>
      <w:r>
        <w:t xml:space="preserve">Why would you expect that food effects would differ between populations and patient </w:t>
      </w:r>
      <w:proofErr w:type="gramStart"/>
      <w:r>
        <w:t>groups ?</w:t>
      </w:r>
      <w:proofErr w:type="gramEnd"/>
    </w:p>
  </w:comment>
  <w:comment w:id="451" w:author="ACK" w:date="2020-02-05T16:17:00Z" w:initials="ACK">
    <w:p w14:paraId="2916B9C0" w14:textId="3202142F" w:rsidR="00D6288D" w:rsidRDefault="00D6288D">
      <w:pPr>
        <w:pStyle w:val="CommentText"/>
      </w:pPr>
      <w:r>
        <w:rPr>
          <w:rStyle w:val="CommentReference"/>
        </w:rPr>
        <w:annotationRef/>
      </w:r>
      <w:r>
        <w:t xml:space="preserve">What exactly are you referring to </w:t>
      </w:r>
      <w:proofErr w:type="gramStart"/>
      <w:r>
        <w:t>here ?</w:t>
      </w:r>
      <w:proofErr w:type="gramEnd"/>
    </w:p>
  </w:comment>
  <w:comment w:id="453" w:author="Michel BOUSSINESQ" w:date="2020-02-03T14:07:00Z" w:initials="MB">
    <w:p w14:paraId="479E8A19" w14:textId="4D459944" w:rsidR="00D6288D" w:rsidRDefault="00D6288D">
      <w:pPr>
        <w:pStyle w:val="CommentText"/>
      </w:pPr>
      <w:r>
        <w:rPr>
          <w:rStyle w:val="CommentReference"/>
        </w:rPr>
        <w:annotationRef/>
      </w:r>
      <w:r>
        <w:t>This is one of the most result of this study. Are there other examples (with other drugs) of such a phenomenon? I shall try to find some.</w:t>
      </w:r>
    </w:p>
  </w:comment>
  <w:comment w:id="454" w:author="Michel BOUSSINESQ" w:date="2020-02-03T14:09:00Z" w:initials="MB">
    <w:p w14:paraId="02159342" w14:textId="7FB36846" w:rsidR="00D6288D" w:rsidRDefault="00D6288D">
      <w:pPr>
        <w:pStyle w:val="CommentText"/>
      </w:pPr>
      <w:r>
        <w:rPr>
          <w:rStyle w:val="CommentReference"/>
        </w:rPr>
        <w:annotationRef/>
      </w:r>
      <w:r>
        <w:t>To remove?</w:t>
      </w:r>
    </w:p>
  </w:comment>
  <w:comment w:id="455" w:author="Michel BOUSSINESQ" w:date="2020-02-03T14:10:00Z" w:initials="MB">
    <w:p w14:paraId="20B43500" w14:textId="3B72361F" w:rsidR="00D6288D" w:rsidRDefault="00D6288D">
      <w:pPr>
        <w:pStyle w:val="CommentText"/>
      </w:pPr>
      <w:r>
        <w:rPr>
          <w:rStyle w:val="CommentReference"/>
        </w:rPr>
        <w:annotationRef/>
      </w:r>
      <w:r>
        <w:t>Not really</w:t>
      </w:r>
    </w:p>
  </w:comment>
  <w:comment w:id="456" w:author="Michel BOUSSINESQ" w:date="2020-02-03T14:11:00Z" w:initials="MB">
    <w:p w14:paraId="50B3ACEB" w14:textId="5198528B" w:rsidR="00D6288D" w:rsidRDefault="00D6288D">
      <w:pPr>
        <w:pStyle w:val="CommentText"/>
      </w:pPr>
      <w:r>
        <w:rPr>
          <w:rStyle w:val="CommentReference"/>
        </w:rPr>
        <w:annotationRef/>
      </w:r>
      <w:r>
        <w:t xml:space="preserve">Are there multi-dose MDA for </w:t>
      </w:r>
      <w:proofErr w:type="spellStart"/>
      <w:r>
        <w:t>for</w:t>
      </w:r>
      <w:proofErr w:type="spellEnd"/>
      <w:r>
        <w:t xml:space="preserve"> </w:t>
      </w:r>
      <w:proofErr w:type="spellStart"/>
      <w:r>
        <w:t>cysti</w:t>
      </w:r>
      <w:proofErr w:type="spellEnd"/>
      <w:r>
        <w:t xml:space="preserve"> and </w:t>
      </w:r>
      <w:proofErr w:type="spellStart"/>
      <w:r>
        <w:t>echino</w:t>
      </w:r>
      <w:proofErr w:type="spellEnd"/>
      <w:r>
        <w:t>? I don’t think so. Need to differentiate better MDA and individual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C3324" w15:done="0"/>
  <w15:commentEx w15:paraId="0B50A312" w15:done="0"/>
  <w15:commentEx w15:paraId="45F6EEE0" w15:done="0"/>
  <w15:commentEx w15:paraId="73794055" w15:done="0"/>
  <w15:commentEx w15:paraId="2086AF09" w15:done="0"/>
  <w15:commentEx w15:paraId="3A8F400A" w15:done="0"/>
  <w15:commentEx w15:paraId="10FE5E97" w15:done="0"/>
  <w15:commentEx w15:paraId="462FDDDC" w15:done="0"/>
  <w15:commentEx w15:paraId="6E1947AC" w15:done="0"/>
  <w15:commentEx w15:paraId="071486C8" w15:done="0"/>
  <w15:commentEx w15:paraId="1E2BFC5D" w15:done="0"/>
  <w15:commentEx w15:paraId="187D442B" w15:done="0"/>
  <w15:commentEx w15:paraId="18ACEAEF" w15:done="0"/>
  <w15:commentEx w15:paraId="38D8D23C" w15:paraIdParent="18ACEAEF" w15:done="0"/>
  <w15:commentEx w15:paraId="3CBD86FA" w15:done="0"/>
  <w15:commentEx w15:paraId="096B457B" w15:paraIdParent="3CBD86FA" w15:done="0"/>
  <w15:commentEx w15:paraId="77F7A199" w15:done="0"/>
  <w15:commentEx w15:paraId="1A00F8D0" w15:done="0"/>
  <w15:commentEx w15:paraId="7877DCBA" w15:done="0"/>
  <w15:commentEx w15:paraId="4DEFE87B" w15:done="0"/>
  <w15:commentEx w15:paraId="45F94A0B" w15:done="0"/>
  <w15:commentEx w15:paraId="07B6915A" w15:done="0"/>
  <w15:commentEx w15:paraId="01F2D4EF" w15:done="0"/>
  <w15:commentEx w15:paraId="73D0941B" w15:paraIdParent="01F2D4EF" w15:done="0"/>
  <w15:commentEx w15:paraId="5BDF80E1" w15:done="0"/>
  <w15:commentEx w15:paraId="28603074" w15:done="0"/>
  <w15:commentEx w15:paraId="20A0217D" w15:done="0"/>
  <w15:commentEx w15:paraId="12565571" w15:done="0"/>
  <w15:commentEx w15:paraId="0D2F8E29" w15:done="0"/>
  <w15:commentEx w15:paraId="746D8153" w15:done="0"/>
  <w15:commentEx w15:paraId="28074377" w15:done="0"/>
  <w15:commentEx w15:paraId="39B3FEE1" w15:done="0"/>
  <w15:commentEx w15:paraId="792A3AE7" w15:done="0"/>
  <w15:commentEx w15:paraId="3CE28F33" w15:done="0"/>
  <w15:commentEx w15:paraId="07E0833B" w15:done="0"/>
  <w15:commentEx w15:paraId="776B377B" w15:done="0"/>
  <w15:commentEx w15:paraId="4F8E8D6A" w15:done="0"/>
  <w15:commentEx w15:paraId="6B03F9C9" w15:done="0"/>
  <w15:commentEx w15:paraId="6C17EFD8" w15:done="0"/>
  <w15:commentEx w15:paraId="59E78482" w15:done="0"/>
  <w15:commentEx w15:paraId="2916B9C0" w15:done="0"/>
  <w15:commentEx w15:paraId="479E8A19" w15:done="0"/>
  <w15:commentEx w15:paraId="02159342" w15:done="0"/>
  <w15:commentEx w15:paraId="20B43500" w15:done="0"/>
  <w15:commentEx w15:paraId="50B3AC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A66C" w16cex:dateUtc="2022-03-08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C3324" w16cid:durableId="25D1A66C"/>
  <w16cid:commentId w16cid:paraId="0B50A312" w16cid:durableId="21E579FD"/>
  <w16cid:commentId w16cid:paraId="45F6EEE0" w16cid:durableId="21E2DB22"/>
  <w16cid:commentId w16cid:paraId="73794055" w16cid:durableId="21E55163"/>
  <w16cid:commentId w16cid:paraId="2086AF09" w16cid:durableId="21E5525F"/>
  <w16cid:commentId w16cid:paraId="3A8F400A" w16cid:durableId="21E555A0"/>
  <w16cid:commentId w16cid:paraId="10FE5E97" w16cid:durableId="21E55622"/>
  <w16cid:commentId w16cid:paraId="462FDDDC" w16cid:durableId="21E5750A"/>
  <w16cid:commentId w16cid:paraId="6E1947AC" w16cid:durableId="21E5770F"/>
  <w16cid:commentId w16cid:paraId="071486C8" w16cid:durableId="21E56628"/>
  <w16cid:commentId w16cid:paraId="1E2BFC5D" w16cid:durableId="21E2ADBF"/>
  <w16cid:commentId w16cid:paraId="187D442B" w16cid:durableId="21E2ADC0"/>
  <w16cid:commentId w16cid:paraId="18ACEAEF" w16cid:durableId="21E2ADC1"/>
  <w16cid:commentId w16cid:paraId="38D8D23C" w16cid:durableId="21E566C9"/>
  <w16cid:commentId w16cid:paraId="3CBD86FA" w16cid:durableId="21E2ADC2"/>
  <w16cid:commentId w16cid:paraId="096B457B" w16cid:durableId="21E56663"/>
  <w16cid:commentId w16cid:paraId="77F7A199" w16cid:durableId="21E57C77"/>
  <w16cid:commentId w16cid:paraId="1A00F8D0" w16cid:durableId="21E581C6"/>
  <w16cid:commentId w16cid:paraId="7877DCBA" w16cid:durableId="21E58250"/>
  <w16cid:commentId w16cid:paraId="4DEFE87B" w16cid:durableId="21E2ADC3"/>
  <w16cid:commentId w16cid:paraId="45F94A0B" w16cid:durableId="21E582E7"/>
  <w16cid:commentId w16cid:paraId="07B6915A" w16cid:durableId="21E2ADC4"/>
  <w16cid:commentId w16cid:paraId="01F2D4EF" w16cid:durableId="21E2ADC5"/>
  <w16cid:commentId w16cid:paraId="73D0941B" w16cid:durableId="21E2B056"/>
  <w16cid:commentId w16cid:paraId="5BDF80E1" w16cid:durableId="21E2ADC6"/>
  <w16cid:commentId w16cid:paraId="28603074" w16cid:durableId="21E2ADC7"/>
  <w16cid:commentId w16cid:paraId="20A0217D" w16cid:durableId="21E2B04B"/>
  <w16cid:commentId w16cid:paraId="12565571" w16cid:durableId="21E2B157"/>
  <w16cid:commentId w16cid:paraId="0D2F8E29" w16cid:durableId="21E2ADC8"/>
  <w16cid:commentId w16cid:paraId="746D8153" w16cid:durableId="21E2ADC9"/>
  <w16cid:commentId w16cid:paraId="28074377" w16cid:durableId="21E2ADCA"/>
  <w16cid:commentId w16cid:paraId="39B3FEE1" w16cid:durableId="21E2ADCB"/>
  <w16cid:commentId w16cid:paraId="792A3AE7" w16cid:durableId="21E2ADCC"/>
  <w16cid:commentId w16cid:paraId="3CE28F33" w16cid:durableId="21E2ADCD"/>
  <w16cid:commentId w16cid:paraId="07E0833B" w16cid:durableId="21E2ADCE"/>
  <w16cid:commentId w16cid:paraId="776B377B" w16cid:durableId="21E2ADCF"/>
  <w16cid:commentId w16cid:paraId="4F8E8D6A" w16cid:durableId="21E556A5"/>
  <w16cid:commentId w16cid:paraId="6B03F9C9" w16cid:durableId="21E556F7"/>
  <w16cid:commentId w16cid:paraId="6C17EFD8" w16cid:durableId="21E55F0E"/>
  <w16cid:commentId w16cid:paraId="59E78482" w16cid:durableId="21E567F1"/>
  <w16cid:commentId w16cid:paraId="2916B9C0" w16cid:durableId="21E56918"/>
  <w16cid:commentId w16cid:paraId="479E8A19" w16cid:durableId="21E2ADD0"/>
  <w16cid:commentId w16cid:paraId="02159342" w16cid:durableId="21E2ADD1"/>
  <w16cid:commentId w16cid:paraId="20B43500" w16cid:durableId="21E2ADD2"/>
  <w16cid:commentId w16cid:paraId="50B3ACEB" w16cid:durableId="21E2A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17E10" w14:textId="77777777" w:rsidR="000612EE" w:rsidRDefault="000612EE" w:rsidP="004D4195">
      <w:pPr>
        <w:spacing w:after="0" w:line="240" w:lineRule="auto"/>
      </w:pPr>
      <w:r>
        <w:separator/>
      </w:r>
    </w:p>
  </w:endnote>
  <w:endnote w:type="continuationSeparator" w:id="0">
    <w:p w14:paraId="03B1C45B" w14:textId="77777777" w:rsidR="000612EE" w:rsidRDefault="000612EE"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0AFD" w14:textId="77777777" w:rsidR="000612EE" w:rsidRDefault="000612EE" w:rsidP="004D4195">
      <w:pPr>
        <w:spacing w:after="0" w:line="240" w:lineRule="auto"/>
      </w:pPr>
      <w:r>
        <w:separator/>
      </w:r>
    </w:p>
  </w:footnote>
  <w:footnote w:type="continuationSeparator" w:id="0">
    <w:p w14:paraId="2C34F05E" w14:textId="77777777" w:rsidR="000612EE" w:rsidRDefault="000612EE"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7DA2" w14:textId="77777777" w:rsidR="00D6288D" w:rsidRDefault="00D6288D"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noProof/>
            <w:sz w:val="20"/>
            <w:szCs w:val="20"/>
          </w:rPr>
          <w:t>14</w:t>
        </w:r>
        <w:r w:rsidRPr="00A920C3">
          <w:rPr>
            <w:rFonts w:ascii="Times New Roman" w:hAnsi="Times New Roman" w:cs="Times New Roman"/>
            <w:noProof/>
            <w:sz w:val="20"/>
            <w:szCs w:val="20"/>
          </w:rPr>
          <w:fldChar w:fldCharType="end"/>
        </w:r>
      </w:sdtContent>
    </w:sdt>
  </w:p>
  <w:p w14:paraId="03FF6B80" w14:textId="77777777" w:rsidR="00D6288D" w:rsidRDefault="00D62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AC"/>
    <w:multiLevelType w:val="hybridMultilevel"/>
    <w:tmpl w:val="8DD8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47356"/>
    <w:multiLevelType w:val="hybridMultilevel"/>
    <w:tmpl w:val="19EA666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844BE"/>
    <w:multiLevelType w:val="hybridMultilevel"/>
    <w:tmpl w:val="63563B7E"/>
    <w:lvl w:ilvl="0" w:tplc="76E808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3A6546"/>
    <w:multiLevelType w:val="hybridMultilevel"/>
    <w:tmpl w:val="376A34C2"/>
    <w:lvl w:ilvl="0" w:tplc="08090001">
      <w:start w:val="1"/>
      <w:numFmt w:val="bullet"/>
      <w:lvlText w:val=""/>
      <w:lvlJc w:val="left"/>
      <w:pPr>
        <w:ind w:left="720" w:hanging="360"/>
      </w:pPr>
      <w:rPr>
        <w:rFonts w:ascii="Symbol" w:hAnsi="Symbol" w:hint="default"/>
      </w:rPr>
    </w:lvl>
    <w:lvl w:ilvl="1" w:tplc="56EC18C0">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BB6294"/>
    <w:multiLevelType w:val="hybridMultilevel"/>
    <w:tmpl w:val="5B206A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4"/>
  </w:num>
  <w:num w:numId="5">
    <w:abstractNumId w:val="9"/>
  </w:num>
  <w:num w:numId="6">
    <w:abstractNumId w:val="2"/>
  </w:num>
  <w:num w:numId="7">
    <w:abstractNumId w:val="3"/>
  </w:num>
  <w:num w:numId="8">
    <w:abstractNumId w:val="7"/>
  </w:num>
  <w:num w:numId="9">
    <w:abstractNumId w:val="0"/>
  </w:num>
  <w:num w:numId="10">
    <w:abstractNumId w:val="8"/>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taker, Charlie">
    <w15:presenceInfo w15:providerId="None" w15:userId="Whittaker, Charlie"/>
  </w15:person>
  <w15:person w15:author="ACK">
    <w15:presenceInfo w15:providerId="None" w15:userId="ACK"/>
  </w15:person>
  <w15:person w15:author="Michel BOUSSINESQ">
    <w15:presenceInfo w15:providerId="AD" w15:userId="S-1-5-21-4274559467-3441185635-499710399-7714"/>
  </w15:person>
  <w15:person w15:author="Cédric Chesnais">
    <w15:presenceInfo w15:providerId="None" w15:userId="Cédric Chesna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S528G577C968Z689"/>
    <w:docVar w:name="paperpile-doc-name" w:val="Whittaker et al Albendazole Single Dose PK - Main Text.docx"/>
  </w:docVars>
  <w:rsids>
    <w:rsidRoot w:val="00522686"/>
    <w:rsid w:val="000144B7"/>
    <w:rsid w:val="00015C02"/>
    <w:rsid w:val="00017C5E"/>
    <w:rsid w:val="000333EF"/>
    <w:rsid w:val="00046859"/>
    <w:rsid w:val="00055CC5"/>
    <w:rsid w:val="00057292"/>
    <w:rsid w:val="000604CA"/>
    <w:rsid w:val="000612EE"/>
    <w:rsid w:val="00066962"/>
    <w:rsid w:val="000729F8"/>
    <w:rsid w:val="00075276"/>
    <w:rsid w:val="0007670E"/>
    <w:rsid w:val="00086605"/>
    <w:rsid w:val="000A16FE"/>
    <w:rsid w:val="000D5677"/>
    <w:rsid w:val="000E7FAD"/>
    <w:rsid w:val="0010011F"/>
    <w:rsid w:val="001069CA"/>
    <w:rsid w:val="0012407E"/>
    <w:rsid w:val="00144B34"/>
    <w:rsid w:val="001628B2"/>
    <w:rsid w:val="001769CF"/>
    <w:rsid w:val="00176EB0"/>
    <w:rsid w:val="001827E1"/>
    <w:rsid w:val="00194372"/>
    <w:rsid w:val="001A6633"/>
    <w:rsid w:val="001B2C65"/>
    <w:rsid w:val="001C3B34"/>
    <w:rsid w:val="001D7B2C"/>
    <w:rsid w:val="00202798"/>
    <w:rsid w:val="002052D0"/>
    <w:rsid w:val="0020721C"/>
    <w:rsid w:val="00223A2F"/>
    <w:rsid w:val="00230B61"/>
    <w:rsid w:val="00234C7C"/>
    <w:rsid w:val="0024335D"/>
    <w:rsid w:val="002444D3"/>
    <w:rsid w:val="00264B28"/>
    <w:rsid w:val="00265D80"/>
    <w:rsid w:val="0029425C"/>
    <w:rsid w:val="002A679D"/>
    <w:rsid w:val="002B0463"/>
    <w:rsid w:val="002B0819"/>
    <w:rsid w:val="002B17F2"/>
    <w:rsid w:val="002B277D"/>
    <w:rsid w:val="002B5C1D"/>
    <w:rsid w:val="002C20C2"/>
    <w:rsid w:val="002C42F0"/>
    <w:rsid w:val="002F6568"/>
    <w:rsid w:val="0030459B"/>
    <w:rsid w:val="00320993"/>
    <w:rsid w:val="00321F9A"/>
    <w:rsid w:val="003240E5"/>
    <w:rsid w:val="0032423A"/>
    <w:rsid w:val="00365BB3"/>
    <w:rsid w:val="003A05D5"/>
    <w:rsid w:val="003A11AF"/>
    <w:rsid w:val="003A337D"/>
    <w:rsid w:val="003A3CA0"/>
    <w:rsid w:val="003A5967"/>
    <w:rsid w:val="003A6A8B"/>
    <w:rsid w:val="003C179C"/>
    <w:rsid w:val="003C460C"/>
    <w:rsid w:val="003D0DBD"/>
    <w:rsid w:val="003D3D24"/>
    <w:rsid w:val="003E5A1A"/>
    <w:rsid w:val="003F6131"/>
    <w:rsid w:val="003F65D5"/>
    <w:rsid w:val="0040496D"/>
    <w:rsid w:val="00412A5A"/>
    <w:rsid w:val="00422D03"/>
    <w:rsid w:val="0044189F"/>
    <w:rsid w:val="00456987"/>
    <w:rsid w:val="004748CD"/>
    <w:rsid w:val="00491920"/>
    <w:rsid w:val="00493301"/>
    <w:rsid w:val="004A72A8"/>
    <w:rsid w:val="004D4195"/>
    <w:rsid w:val="004F012A"/>
    <w:rsid w:val="004F2955"/>
    <w:rsid w:val="00507E3D"/>
    <w:rsid w:val="00522686"/>
    <w:rsid w:val="00525757"/>
    <w:rsid w:val="0052642D"/>
    <w:rsid w:val="00532CE0"/>
    <w:rsid w:val="0053591B"/>
    <w:rsid w:val="00553548"/>
    <w:rsid w:val="005654D3"/>
    <w:rsid w:val="00587916"/>
    <w:rsid w:val="005907DE"/>
    <w:rsid w:val="0059285D"/>
    <w:rsid w:val="00593C6A"/>
    <w:rsid w:val="005B1CE5"/>
    <w:rsid w:val="005B32EF"/>
    <w:rsid w:val="005D2FC1"/>
    <w:rsid w:val="005E3CFC"/>
    <w:rsid w:val="005F6F28"/>
    <w:rsid w:val="005F7951"/>
    <w:rsid w:val="006061D0"/>
    <w:rsid w:val="00612527"/>
    <w:rsid w:val="00617115"/>
    <w:rsid w:val="006352B0"/>
    <w:rsid w:val="00637DED"/>
    <w:rsid w:val="00660B55"/>
    <w:rsid w:val="006708B4"/>
    <w:rsid w:val="006718E4"/>
    <w:rsid w:val="00675D6E"/>
    <w:rsid w:val="00682608"/>
    <w:rsid w:val="0068680B"/>
    <w:rsid w:val="006940A7"/>
    <w:rsid w:val="006A069E"/>
    <w:rsid w:val="006A10F1"/>
    <w:rsid w:val="006A7D03"/>
    <w:rsid w:val="006B2709"/>
    <w:rsid w:val="006D583F"/>
    <w:rsid w:val="006F46F5"/>
    <w:rsid w:val="00703B29"/>
    <w:rsid w:val="00711378"/>
    <w:rsid w:val="00712686"/>
    <w:rsid w:val="0071608C"/>
    <w:rsid w:val="00716F51"/>
    <w:rsid w:val="00737B0C"/>
    <w:rsid w:val="00744488"/>
    <w:rsid w:val="00753600"/>
    <w:rsid w:val="00755475"/>
    <w:rsid w:val="007578B9"/>
    <w:rsid w:val="007602F0"/>
    <w:rsid w:val="00762E00"/>
    <w:rsid w:val="00764F95"/>
    <w:rsid w:val="00776997"/>
    <w:rsid w:val="00780E14"/>
    <w:rsid w:val="0078162C"/>
    <w:rsid w:val="00781FD4"/>
    <w:rsid w:val="0079463D"/>
    <w:rsid w:val="0079480B"/>
    <w:rsid w:val="007C1E67"/>
    <w:rsid w:val="007E2FAB"/>
    <w:rsid w:val="007E3ABE"/>
    <w:rsid w:val="007E55D8"/>
    <w:rsid w:val="007F10B4"/>
    <w:rsid w:val="00806BB4"/>
    <w:rsid w:val="00811200"/>
    <w:rsid w:val="00822404"/>
    <w:rsid w:val="0086004D"/>
    <w:rsid w:val="00861898"/>
    <w:rsid w:val="00863DB0"/>
    <w:rsid w:val="008754F8"/>
    <w:rsid w:val="00887AFB"/>
    <w:rsid w:val="008A0492"/>
    <w:rsid w:val="008A4775"/>
    <w:rsid w:val="008D4840"/>
    <w:rsid w:val="008E0138"/>
    <w:rsid w:val="008F0AE5"/>
    <w:rsid w:val="008F1937"/>
    <w:rsid w:val="008F3421"/>
    <w:rsid w:val="009021B8"/>
    <w:rsid w:val="00913FF9"/>
    <w:rsid w:val="0092507A"/>
    <w:rsid w:val="009313F2"/>
    <w:rsid w:val="009324C1"/>
    <w:rsid w:val="00942792"/>
    <w:rsid w:val="00943F3B"/>
    <w:rsid w:val="00954E35"/>
    <w:rsid w:val="00955EB0"/>
    <w:rsid w:val="00962D9B"/>
    <w:rsid w:val="00967F2D"/>
    <w:rsid w:val="00970919"/>
    <w:rsid w:val="00973681"/>
    <w:rsid w:val="00981A74"/>
    <w:rsid w:val="0098582A"/>
    <w:rsid w:val="00994B59"/>
    <w:rsid w:val="009A0352"/>
    <w:rsid w:val="009A4269"/>
    <w:rsid w:val="009B445D"/>
    <w:rsid w:val="009C62C2"/>
    <w:rsid w:val="009E6BF7"/>
    <w:rsid w:val="009F5F08"/>
    <w:rsid w:val="00A03739"/>
    <w:rsid w:val="00A118FA"/>
    <w:rsid w:val="00A1756D"/>
    <w:rsid w:val="00A30D65"/>
    <w:rsid w:val="00A44635"/>
    <w:rsid w:val="00A479A6"/>
    <w:rsid w:val="00A57FC3"/>
    <w:rsid w:val="00A65B80"/>
    <w:rsid w:val="00A708F2"/>
    <w:rsid w:val="00A7621D"/>
    <w:rsid w:val="00A97D6D"/>
    <w:rsid w:val="00AB2EC7"/>
    <w:rsid w:val="00AB3EE6"/>
    <w:rsid w:val="00AB4978"/>
    <w:rsid w:val="00AB7C58"/>
    <w:rsid w:val="00AC6A92"/>
    <w:rsid w:val="00AD0290"/>
    <w:rsid w:val="00AE3747"/>
    <w:rsid w:val="00AE503C"/>
    <w:rsid w:val="00AE5FC2"/>
    <w:rsid w:val="00AF10EE"/>
    <w:rsid w:val="00AF3C7D"/>
    <w:rsid w:val="00B105E4"/>
    <w:rsid w:val="00B2343B"/>
    <w:rsid w:val="00B63644"/>
    <w:rsid w:val="00B6603E"/>
    <w:rsid w:val="00B67434"/>
    <w:rsid w:val="00B94C90"/>
    <w:rsid w:val="00BB4BF0"/>
    <w:rsid w:val="00BC6302"/>
    <w:rsid w:val="00BE39F5"/>
    <w:rsid w:val="00BF2C64"/>
    <w:rsid w:val="00C15BA3"/>
    <w:rsid w:val="00C23675"/>
    <w:rsid w:val="00C621D8"/>
    <w:rsid w:val="00C72051"/>
    <w:rsid w:val="00C74CF2"/>
    <w:rsid w:val="00C9462E"/>
    <w:rsid w:val="00C95C67"/>
    <w:rsid w:val="00CB3B5D"/>
    <w:rsid w:val="00CC02EF"/>
    <w:rsid w:val="00CC7C41"/>
    <w:rsid w:val="00CD339F"/>
    <w:rsid w:val="00CD4BEE"/>
    <w:rsid w:val="00CF4D59"/>
    <w:rsid w:val="00D01B4C"/>
    <w:rsid w:val="00D04B87"/>
    <w:rsid w:val="00D057F6"/>
    <w:rsid w:val="00D06AF4"/>
    <w:rsid w:val="00D07A20"/>
    <w:rsid w:val="00D1148D"/>
    <w:rsid w:val="00D16C5B"/>
    <w:rsid w:val="00D31D4E"/>
    <w:rsid w:val="00D344B5"/>
    <w:rsid w:val="00D372DC"/>
    <w:rsid w:val="00D47B20"/>
    <w:rsid w:val="00D5632A"/>
    <w:rsid w:val="00D57221"/>
    <w:rsid w:val="00D6288D"/>
    <w:rsid w:val="00D6599F"/>
    <w:rsid w:val="00D67CAE"/>
    <w:rsid w:val="00D80FE7"/>
    <w:rsid w:val="00D81945"/>
    <w:rsid w:val="00D81FDB"/>
    <w:rsid w:val="00D86D4B"/>
    <w:rsid w:val="00DA0478"/>
    <w:rsid w:val="00DA1DB4"/>
    <w:rsid w:val="00DA64DA"/>
    <w:rsid w:val="00DB0D87"/>
    <w:rsid w:val="00DB592A"/>
    <w:rsid w:val="00DD3560"/>
    <w:rsid w:val="00DE6CD5"/>
    <w:rsid w:val="00DF5AF9"/>
    <w:rsid w:val="00E024D3"/>
    <w:rsid w:val="00E0269C"/>
    <w:rsid w:val="00E02A9E"/>
    <w:rsid w:val="00E10209"/>
    <w:rsid w:val="00E12533"/>
    <w:rsid w:val="00E147A1"/>
    <w:rsid w:val="00E24AB8"/>
    <w:rsid w:val="00E36ED0"/>
    <w:rsid w:val="00E44610"/>
    <w:rsid w:val="00E457E5"/>
    <w:rsid w:val="00E46863"/>
    <w:rsid w:val="00E47C4A"/>
    <w:rsid w:val="00E521E3"/>
    <w:rsid w:val="00E54D6C"/>
    <w:rsid w:val="00E64693"/>
    <w:rsid w:val="00E665EE"/>
    <w:rsid w:val="00E67E92"/>
    <w:rsid w:val="00E70739"/>
    <w:rsid w:val="00E76F43"/>
    <w:rsid w:val="00E86927"/>
    <w:rsid w:val="00EA181A"/>
    <w:rsid w:val="00EA736C"/>
    <w:rsid w:val="00EB402F"/>
    <w:rsid w:val="00EB4E43"/>
    <w:rsid w:val="00EB7867"/>
    <w:rsid w:val="00EE4E5A"/>
    <w:rsid w:val="00F0550C"/>
    <w:rsid w:val="00F103AB"/>
    <w:rsid w:val="00F1486A"/>
    <w:rsid w:val="00F42F1C"/>
    <w:rsid w:val="00F45AE1"/>
    <w:rsid w:val="00F54AB3"/>
    <w:rsid w:val="00FD23DD"/>
    <w:rsid w:val="00FD445B"/>
    <w:rsid w:val="00FD4D07"/>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A6CC5"/>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2A8"/>
    <w:rPr>
      <w:sz w:val="16"/>
      <w:szCs w:val="16"/>
    </w:rPr>
  </w:style>
  <w:style w:type="paragraph" w:styleId="CommentText">
    <w:name w:val="annotation text"/>
    <w:basedOn w:val="Normal"/>
    <w:link w:val="CommentTextChar"/>
    <w:uiPriority w:val="99"/>
    <w:semiHidden/>
    <w:unhideWhenUsed/>
    <w:rsid w:val="004A72A8"/>
    <w:pPr>
      <w:spacing w:line="240" w:lineRule="auto"/>
    </w:pPr>
    <w:rPr>
      <w:sz w:val="20"/>
      <w:szCs w:val="20"/>
    </w:rPr>
  </w:style>
  <w:style w:type="character" w:customStyle="1" w:styleId="CommentTextChar">
    <w:name w:val="Comment Text Char"/>
    <w:basedOn w:val="DefaultParagraphFont"/>
    <w:link w:val="CommentText"/>
    <w:uiPriority w:val="99"/>
    <w:semiHidden/>
    <w:rsid w:val="004A72A8"/>
    <w:rPr>
      <w:sz w:val="20"/>
      <w:szCs w:val="20"/>
    </w:rPr>
  </w:style>
  <w:style w:type="paragraph" w:styleId="CommentSubject">
    <w:name w:val="annotation subject"/>
    <w:basedOn w:val="CommentText"/>
    <w:next w:val="CommentText"/>
    <w:link w:val="CommentSubjectChar"/>
    <w:uiPriority w:val="99"/>
    <w:semiHidden/>
    <w:unhideWhenUsed/>
    <w:rsid w:val="004A72A8"/>
    <w:rPr>
      <w:b/>
      <w:bCs/>
    </w:rPr>
  </w:style>
  <w:style w:type="character" w:customStyle="1" w:styleId="CommentSubjectChar">
    <w:name w:val="Comment Subject Char"/>
    <w:basedOn w:val="CommentTextChar"/>
    <w:link w:val="CommentSubject"/>
    <w:uiPriority w:val="99"/>
    <w:semiHidden/>
    <w:rsid w:val="004A72A8"/>
    <w:rPr>
      <w:b/>
      <w:bCs/>
      <w:sz w:val="20"/>
      <w:szCs w:val="20"/>
    </w:rPr>
  </w:style>
  <w:style w:type="character" w:styleId="Hyperlink">
    <w:name w:val="Hyperlink"/>
    <w:basedOn w:val="DefaultParagraphFont"/>
    <w:uiPriority w:val="99"/>
    <w:unhideWhenUsed/>
    <w:rsid w:val="003F6131"/>
    <w:rPr>
      <w:color w:val="0563C1" w:themeColor="hyperlink"/>
      <w:u w:val="single"/>
    </w:rPr>
  </w:style>
  <w:style w:type="character" w:styleId="UnresolvedMention">
    <w:name w:val="Unresolved Mention"/>
    <w:basedOn w:val="DefaultParagraphFont"/>
    <w:uiPriority w:val="99"/>
    <w:semiHidden/>
    <w:unhideWhenUsed/>
    <w:rsid w:val="003F61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863">
      <w:bodyDiv w:val="1"/>
      <w:marLeft w:val="0"/>
      <w:marRight w:val="0"/>
      <w:marTop w:val="0"/>
      <w:marBottom w:val="0"/>
      <w:divBdr>
        <w:top w:val="none" w:sz="0" w:space="0" w:color="auto"/>
        <w:left w:val="none" w:sz="0" w:space="0" w:color="auto"/>
        <w:bottom w:val="none" w:sz="0" w:space="0" w:color="auto"/>
        <w:right w:val="none" w:sz="0" w:space="0" w:color="auto"/>
      </w:divBdr>
    </w:div>
    <w:div w:id="637222495">
      <w:bodyDiv w:val="1"/>
      <w:marLeft w:val="0"/>
      <w:marRight w:val="0"/>
      <w:marTop w:val="0"/>
      <w:marBottom w:val="0"/>
      <w:divBdr>
        <w:top w:val="none" w:sz="0" w:space="0" w:color="auto"/>
        <w:left w:val="none" w:sz="0" w:space="0" w:color="auto"/>
        <w:bottom w:val="none" w:sz="0" w:space="0" w:color="auto"/>
        <w:right w:val="none" w:sz="0" w:space="0" w:color="auto"/>
      </w:divBdr>
    </w:div>
    <w:div w:id="985625483">
      <w:bodyDiv w:val="1"/>
      <w:marLeft w:val="0"/>
      <w:marRight w:val="0"/>
      <w:marTop w:val="0"/>
      <w:marBottom w:val="0"/>
      <w:divBdr>
        <w:top w:val="none" w:sz="0" w:space="0" w:color="auto"/>
        <w:left w:val="none" w:sz="0" w:space="0" w:color="auto"/>
        <w:bottom w:val="none" w:sz="0" w:space="0" w:color="auto"/>
        <w:right w:val="none" w:sz="0" w:space="0" w:color="auto"/>
      </w:divBdr>
      <w:divsChild>
        <w:div w:id="603420092">
          <w:marLeft w:val="0"/>
          <w:marRight w:val="0"/>
          <w:marTop w:val="0"/>
          <w:marBottom w:val="0"/>
          <w:divBdr>
            <w:top w:val="none" w:sz="0" w:space="0" w:color="auto"/>
            <w:left w:val="none" w:sz="0" w:space="0" w:color="auto"/>
            <w:bottom w:val="none" w:sz="0" w:space="0" w:color="auto"/>
            <w:right w:val="none" w:sz="0" w:space="0" w:color="auto"/>
          </w:divBdr>
        </w:div>
        <w:div w:id="1657145492">
          <w:marLeft w:val="0"/>
          <w:marRight w:val="0"/>
          <w:marTop w:val="0"/>
          <w:marBottom w:val="0"/>
          <w:divBdr>
            <w:top w:val="none" w:sz="0" w:space="0" w:color="auto"/>
            <w:left w:val="none" w:sz="0" w:space="0" w:color="auto"/>
            <w:bottom w:val="none" w:sz="0" w:space="0" w:color="auto"/>
            <w:right w:val="none" w:sz="0" w:space="0" w:color="auto"/>
          </w:divBdr>
        </w:div>
        <w:div w:id="399443881">
          <w:marLeft w:val="0"/>
          <w:marRight w:val="0"/>
          <w:marTop w:val="0"/>
          <w:marBottom w:val="0"/>
          <w:divBdr>
            <w:top w:val="none" w:sz="0" w:space="0" w:color="auto"/>
            <w:left w:val="none" w:sz="0" w:space="0" w:color="auto"/>
            <w:bottom w:val="none" w:sz="0" w:space="0" w:color="auto"/>
            <w:right w:val="none" w:sz="0" w:space="0" w:color="auto"/>
          </w:divBdr>
        </w:div>
        <w:div w:id="1716663664">
          <w:marLeft w:val="0"/>
          <w:marRight w:val="0"/>
          <w:marTop w:val="0"/>
          <w:marBottom w:val="0"/>
          <w:divBdr>
            <w:top w:val="none" w:sz="0" w:space="0" w:color="auto"/>
            <w:left w:val="none" w:sz="0" w:space="0" w:color="auto"/>
            <w:bottom w:val="none" w:sz="0" w:space="0" w:color="auto"/>
            <w:right w:val="none" w:sz="0" w:space="0" w:color="auto"/>
          </w:divBdr>
        </w:div>
        <w:div w:id="271862465">
          <w:marLeft w:val="0"/>
          <w:marRight w:val="0"/>
          <w:marTop w:val="0"/>
          <w:marBottom w:val="0"/>
          <w:divBdr>
            <w:top w:val="none" w:sz="0" w:space="0" w:color="auto"/>
            <w:left w:val="none" w:sz="0" w:space="0" w:color="auto"/>
            <w:bottom w:val="none" w:sz="0" w:space="0" w:color="auto"/>
            <w:right w:val="none" w:sz="0" w:space="0" w:color="auto"/>
          </w:divBdr>
        </w:div>
        <w:div w:id="1995253991">
          <w:marLeft w:val="0"/>
          <w:marRight w:val="0"/>
          <w:marTop w:val="0"/>
          <w:marBottom w:val="0"/>
          <w:divBdr>
            <w:top w:val="none" w:sz="0" w:space="0" w:color="auto"/>
            <w:left w:val="none" w:sz="0" w:space="0" w:color="auto"/>
            <w:bottom w:val="none" w:sz="0" w:space="0" w:color="auto"/>
            <w:right w:val="none" w:sz="0" w:space="0" w:color="auto"/>
          </w:divBdr>
        </w:div>
      </w:divsChild>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1E08-46B1-4D62-B0C0-B18121BE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21588</Words>
  <Characters>123057</Characters>
  <Application>Microsoft Office Word</Application>
  <DocSecurity>0</DocSecurity>
  <Lines>1025</Lines>
  <Paragraphs>288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4</cp:revision>
  <dcterms:created xsi:type="dcterms:W3CDTF">2022-02-26T13:54:00Z</dcterms:created>
  <dcterms:modified xsi:type="dcterms:W3CDTF">2022-03-08T09:55:00Z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