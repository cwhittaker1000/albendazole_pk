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121EB8A5" w:rsidR="0044189F" w:rsidRPr="00C853EC" w:rsidRDefault="00624C88" w:rsidP="004D4195">
      <w:pPr>
        <w:jc w:val="center"/>
        <w:rPr>
          <w:rFonts w:ascii="Times New Roman" w:hAnsi="Times New Roman" w:cs="Times New Roman"/>
          <w:b/>
          <w:sz w:val="28"/>
        </w:rPr>
      </w:pPr>
      <w:bookmarkStart w:id="0" w:name="_Hlk5711299"/>
      <w:r>
        <w:rPr>
          <w:rFonts w:ascii="Times New Roman" w:hAnsi="Times New Roman" w:cs="Times New Roman"/>
          <w:b/>
          <w:sz w:val="28"/>
        </w:rPr>
        <w:t xml:space="preserve">Factors Associated </w:t>
      </w:r>
      <w:commentRangeStart w:id="1"/>
      <w:commentRangeEnd w:id="1"/>
      <w:r w:rsidR="00F169C5" w:rsidRPr="00C853EC">
        <w:rPr>
          <w:rStyle w:val="CommentReference"/>
        </w:rPr>
        <w:commentReference w:id="1"/>
      </w:r>
      <w:r w:rsidR="00F24BA9">
        <w:rPr>
          <w:rFonts w:ascii="Times New Roman" w:hAnsi="Times New Roman" w:cs="Times New Roman"/>
          <w:b/>
          <w:sz w:val="28"/>
        </w:rPr>
        <w:t>W</w:t>
      </w:r>
      <w:r>
        <w:rPr>
          <w:rFonts w:ascii="Times New Roman" w:hAnsi="Times New Roman" w:cs="Times New Roman"/>
          <w:b/>
          <w:sz w:val="28"/>
        </w:rPr>
        <w:t xml:space="preserve">ith </w:t>
      </w:r>
      <w:r w:rsidR="0044189F" w:rsidRPr="00C853EC">
        <w:rPr>
          <w:rFonts w:ascii="Times New Roman" w:hAnsi="Times New Roman" w:cs="Times New Roman"/>
          <w:b/>
          <w:sz w:val="28"/>
        </w:rPr>
        <w:t xml:space="preserve">Variation in </w:t>
      </w:r>
      <w:r w:rsidR="00587916" w:rsidRPr="00C853EC">
        <w:rPr>
          <w:rFonts w:ascii="Times New Roman" w:hAnsi="Times New Roman" w:cs="Times New Roman"/>
          <w:b/>
          <w:sz w:val="28"/>
        </w:rPr>
        <w:t xml:space="preserve">Single-Dose </w:t>
      </w:r>
      <w:r w:rsidR="0044189F" w:rsidRPr="00C853EC">
        <w:rPr>
          <w:rFonts w:ascii="Times New Roman" w:hAnsi="Times New Roman" w:cs="Times New Roman"/>
          <w:b/>
          <w:sz w:val="28"/>
        </w:rPr>
        <w:t xml:space="preserve">Albendazole Pharmacokinetics: </w:t>
      </w:r>
      <w:r w:rsidR="008A4775" w:rsidRPr="00C853EC">
        <w:rPr>
          <w:rFonts w:ascii="Times New Roman" w:hAnsi="Times New Roman" w:cs="Times New Roman"/>
          <w:b/>
          <w:sz w:val="28"/>
        </w:rPr>
        <w:t>A</w:t>
      </w:r>
      <w:r w:rsidR="0044189F" w:rsidRPr="00C853EC">
        <w:rPr>
          <w:rFonts w:ascii="Times New Roman" w:hAnsi="Times New Roman" w:cs="Times New Roman"/>
          <w:b/>
          <w:sz w:val="28"/>
        </w:rPr>
        <w:t xml:space="preserve"> Systematic Review and Meta-Analysis</w:t>
      </w:r>
    </w:p>
    <w:p w14:paraId="2C680870" w14:textId="0CABFCC7" w:rsidR="00522686" w:rsidRPr="00C853EC" w:rsidRDefault="00522686" w:rsidP="008A4775">
      <w:pPr>
        <w:rPr>
          <w:rFonts w:ascii="Times New Roman" w:hAnsi="Times New Roman" w:cs="Times New Roman"/>
        </w:rPr>
      </w:pPr>
      <w:r w:rsidRPr="00C853EC">
        <w:rPr>
          <w:rFonts w:ascii="Times New Roman" w:hAnsi="Times New Roman" w:cs="Times New Roman"/>
        </w:rPr>
        <w:t>Charles Whittaker</w:t>
      </w:r>
      <w:r w:rsidRPr="00C853EC">
        <w:rPr>
          <w:rFonts w:ascii="Times New Roman" w:hAnsi="Times New Roman" w:cs="Times New Roman"/>
          <w:vertAlign w:val="superscript"/>
        </w:rPr>
        <w:t>1</w:t>
      </w:r>
      <w:r w:rsidRPr="00C853EC">
        <w:rPr>
          <w:rFonts w:ascii="Times New Roman" w:hAnsi="Times New Roman" w:cs="Times New Roman"/>
          <w:b/>
        </w:rPr>
        <w:t>,</w:t>
      </w:r>
      <w:r w:rsidRPr="00C853EC">
        <w:rPr>
          <w:rFonts w:ascii="Times New Roman" w:hAnsi="Times New Roman" w:cs="Times New Roman"/>
        </w:rPr>
        <w:t xml:space="preserve"> </w:t>
      </w:r>
      <w:r w:rsidR="00AE5FC2" w:rsidRPr="00C853EC">
        <w:rPr>
          <w:rFonts w:ascii="Times New Roman" w:hAnsi="Times New Roman" w:cs="Times New Roman"/>
        </w:rPr>
        <w:t>Cédric B. Chesnais</w:t>
      </w:r>
      <w:r w:rsidR="00057292" w:rsidRPr="00C853EC">
        <w:rPr>
          <w:rFonts w:ascii="Times New Roman" w:hAnsi="Times New Roman" w:cs="Times New Roman"/>
          <w:vertAlign w:val="superscript"/>
        </w:rPr>
        <w:t>2</w:t>
      </w:r>
      <w:r w:rsidR="00AE5FC2" w:rsidRPr="00C853EC">
        <w:rPr>
          <w:rFonts w:ascii="Times New Roman" w:hAnsi="Times New Roman" w:cs="Times New Roman"/>
        </w:rPr>
        <w:t>, Sébastien D.S. Pion</w:t>
      </w:r>
      <w:r w:rsidR="00057292" w:rsidRPr="00C853EC">
        <w:rPr>
          <w:rFonts w:ascii="Times New Roman" w:hAnsi="Times New Roman" w:cs="Times New Roman"/>
          <w:vertAlign w:val="superscript"/>
        </w:rPr>
        <w:t>2</w:t>
      </w:r>
      <w:r w:rsidR="00AE5FC2" w:rsidRPr="00C853EC">
        <w:rPr>
          <w:rFonts w:ascii="Times New Roman" w:hAnsi="Times New Roman" w:cs="Times New Roman"/>
        </w:rPr>
        <w:t xml:space="preserve">, </w:t>
      </w:r>
      <w:r w:rsidRPr="00C853EC">
        <w:rPr>
          <w:rFonts w:ascii="Times New Roman" w:hAnsi="Times New Roman" w:cs="Times New Roman"/>
        </w:rPr>
        <w:t>Joseph Kamgno</w:t>
      </w:r>
      <w:r w:rsidR="00057292" w:rsidRPr="00C853EC">
        <w:rPr>
          <w:rFonts w:ascii="Times New Roman" w:hAnsi="Times New Roman" w:cs="Times New Roman"/>
          <w:vertAlign w:val="superscript"/>
        </w:rPr>
        <w:t>3</w:t>
      </w:r>
      <w:r w:rsidRPr="00C853EC">
        <w:rPr>
          <w:rFonts w:ascii="Times New Roman" w:hAnsi="Times New Roman" w:cs="Times New Roman"/>
        </w:rPr>
        <w:t>, Martin Walker</w:t>
      </w:r>
      <w:r w:rsidR="00057292" w:rsidRPr="00C853EC">
        <w:rPr>
          <w:rFonts w:ascii="Times New Roman" w:hAnsi="Times New Roman" w:cs="Times New Roman"/>
          <w:vertAlign w:val="superscript"/>
        </w:rPr>
        <w:t>4</w:t>
      </w:r>
      <w:r w:rsidRPr="00C853EC">
        <w:rPr>
          <w:rFonts w:ascii="Times New Roman" w:hAnsi="Times New Roman" w:cs="Times New Roman"/>
        </w:rPr>
        <w:t>, Maria-Gloria Basáñez</w:t>
      </w:r>
      <w:r w:rsidRPr="00C853EC">
        <w:rPr>
          <w:rFonts w:ascii="Times New Roman" w:hAnsi="Times New Roman" w:cs="Times New Roman"/>
          <w:vertAlign w:val="superscript"/>
        </w:rPr>
        <w:t>1</w:t>
      </w:r>
      <w:r w:rsidRPr="00C853EC">
        <w:rPr>
          <w:rFonts w:ascii="Times New Roman" w:hAnsi="Times New Roman" w:cs="Times New Roman"/>
        </w:rPr>
        <w:t>* &amp; Michel Boussinesq</w:t>
      </w:r>
      <w:r w:rsidR="00057292" w:rsidRPr="00C853EC">
        <w:rPr>
          <w:rFonts w:ascii="Times New Roman" w:hAnsi="Times New Roman" w:cs="Times New Roman"/>
          <w:vertAlign w:val="superscript"/>
        </w:rPr>
        <w:t>2</w:t>
      </w:r>
      <w:r w:rsidRPr="00C853EC">
        <w:rPr>
          <w:rFonts w:ascii="Times New Roman" w:hAnsi="Times New Roman" w:cs="Times New Roman"/>
        </w:rPr>
        <w:t>*</w:t>
      </w:r>
    </w:p>
    <w:p w14:paraId="2E188BBA" w14:textId="77777777" w:rsidR="00522686" w:rsidRPr="00C853EC" w:rsidRDefault="00522686" w:rsidP="00522686">
      <w:pPr>
        <w:spacing w:after="0"/>
        <w:rPr>
          <w:rFonts w:ascii="Times New Roman" w:hAnsi="Times New Roman" w:cs="Times New Roman"/>
          <w:sz w:val="18"/>
        </w:rPr>
      </w:pPr>
      <w:r w:rsidRPr="00C853EC">
        <w:rPr>
          <w:rFonts w:ascii="Times New Roman" w:hAnsi="Times New Roman" w:cs="Times New Roman"/>
          <w:sz w:val="18"/>
          <w:vertAlign w:val="superscript"/>
        </w:rPr>
        <w:t>1</w:t>
      </w:r>
      <w:r w:rsidRPr="00C853EC">
        <w:rPr>
          <w:rFonts w:ascii="Times New Roman" w:hAnsi="Times New Roman" w:cs="Times New Roman"/>
          <w:sz w:val="18"/>
        </w:rPr>
        <w:t>Department of Infectious Disease Epidemiology, Imperial College London, London, UK</w:t>
      </w:r>
    </w:p>
    <w:p w14:paraId="077E9A20" w14:textId="5C5BD6DB" w:rsidR="00AE5FC2" w:rsidRPr="00C853EC" w:rsidRDefault="00057292" w:rsidP="00AE5FC2">
      <w:pPr>
        <w:spacing w:after="0"/>
        <w:rPr>
          <w:rFonts w:ascii="Times New Roman" w:hAnsi="Times New Roman" w:cs="Times New Roman"/>
          <w:sz w:val="18"/>
        </w:rPr>
      </w:pPr>
      <w:r w:rsidRPr="00C853EC">
        <w:rPr>
          <w:rFonts w:ascii="Times New Roman" w:hAnsi="Times New Roman" w:cs="Times New Roman"/>
          <w:sz w:val="18"/>
          <w:vertAlign w:val="superscript"/>
        </w:rPr>
        <w:t>2</w:t>
      </w:r>
      <w:r w:rsidR="00AE5FC2" w:rsidRPr="00C853EC">
        <w:rPr>
          <w:rFonts w:ascii="Times New Roman" w:hAnsi="Times New Roman" w:cs="Times New Roman"/>
          <w:sz w:val="18"/>
        </w:rPr>
        <w:t xml:space="preserve">Institut de Recherche pour le </w:t>
      </w:r>
      <w:proofErr w:type="spellStart"/>
      <w:r w:rsidR="00AE5FC2" w:rsidRPr="00C853EC">
        <w:rPr>
          <w:rFonts w:ascii="Times New Roman" w:hAnsi="Times New Roman" w:cs="Times New Roman"/>
          <w:sz w:val="18"/>
        </w:rPr>
        <w:t>Développement</w:t>
      </w:r>
      <w:proofErr w:type="spellEnd"/>
      <w:r w:rsidR="00AE5FC2" w:rsidRPr="00C853EC">
        <w:rPr>
          <w:rFonts w:ascii="Times New Roman" w:hAnsi="Times New Roman" w:cs="Times New Roman"/>
          <w:sz w:val="18"/>
        </w:rPr>
        <w:t xml:space="preserve"> (IRD), Montpellier, France</w:t>
      </w:r>
    </w:p>
    <w:p w14:paraId="1EEB6B8F" w14:textId="345F6A69" w:rsidR="00522686" w:rsidRPr="00C853EC" w:rsidRDefault="00057292" w:rsidP="00522686">
      <w:pPr>
        <w:spacing w:after="0"/>
        <w:rPr>
          <w:rFonts w:ascii="Times New Roman" w:hAnsi="Times New Roman" w:cs="Times New Roman"/>
          <w:iCs/>
          <w:color w:val="000000"/>
          <w:sz w:val="18"/>
          <w:szCs w:val="21"/>
          <w:shd w:val="clear" w:color="auto" w:fill="FFFFFF"/>
        </w:rPr>
      </w:pPr>
      <w:r w:rsidRPr="00C853EC">
        <w:rPr>
          <w:rFonts w:ascii="Times New Roman" w:hAnsi="Times New Roman" w:cs="Times New Roman"/>
          <w:iCs/>
          <w:color w:val="000000"/>
          <w:sz w:val="18"/>
          <w:szCs w:val="21"/>
          <w:shd w:val="clear" w:color="auto" w:fill="FFFFFF"/>
          <w:vertAlign w:val="superscript"/>
        </w:rPr>
        <w:t>3</w:t>
      </w:r>
      <w:r w:rsidR="00522686" w:rsidRPr="00C853EC">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C853EC">
        <w:rPr>
          <w:rFonts w:ascii="Times New Roman" w:hAnsi="Times New Roman" w:cs="Times New Roman"/>
          <w:iCs/>
          <w:color w:val="000000"/>
          <w:sz w:val="18"/>
          <w:szCs w:val="21"/>
          <w:shd w:val="clear" w:color="auto" w:fill="FFFFFF"/>
        </w:rPr>
        <w:t>Médicine</w:t>
      </w:r>
      <w:proofErr w:type="spellEnd"/>
      <w:r w:rsidR="00522686" w:rsidRPr="00C853EC">
        <w:rPr>
          <w:rFonts w:ascii="Times New Roman" w:hAnsi="Times New Roman" w:cs="Times New Roman"/>
          <w:iCs/>
          <w:color w:val="000000"/>
          <w:sz w:val="18"/>
          <w:szCs w:val="21"/>
          <w:shd w:val="clear" w:color="auto" w:fill="FFFFFF"/>
        </w:rPr>
        <w:t xml:space="preserve"> and Biomedical Sciences, University of Yaoundé I., Yaoundé, Cameroon</w:t>
      </w:r>
    </w:p>
    <w:p w14:paraId="488A0DB0" w14:textId="55D6D323" w:rsidR="00522686" w:rsidRPr="00C853EC" w:rsidRDefault="00057292" w:rsidP="00522686">
      <w:pPr>
        <w:spacing w:after="0"/>
        <w:rPr>
          <w:rFonts w:ascii="Times New Roman" w:hAnsi="Times New Roman" w:cs="Times New Roman"/>
          <w:sz w:val="18"/>
        </w:rPr>
      </w:pPr>
      <w:r w:rsidRPr="00C853EC">
        <w:rPr>
          <w:rFonts w:ascii="Times New Roman" w:hAnsi="Times New Roman" w:cs="Times New Roman"/>
          <w:sz w:val="18"/>
          <w:vertAlign w:val="superscript"/>
        </w:rPr>
        <w:t>4</w:t>
      </w:r>
      <w:r w:rsidR="00522686" w:rsidRPr="00C853EC">
        <w:rPr>
          <w:rFonts w:ascii="Times New Roman" w:hAnsi="Times New Roman" w:cs="Times New Roman"/>
          <w:sz w:val="18"/>
        </w:rPr>
        <w:t>Department of Pathobiology and Population Sciences, Royal Veterinary College, Hatfield, UK</w:t>
      </w:r>
    </w:p>
    <w:p w14:paraId="733BF060" w14:textId="77777777" w:rsidR="00522686" w:rsidRPr="00C853EC" w:rsidRDefault="00522686" w:rsidP="00522686">
      <w:pPr>
        <w:spacing w:after="0"/>
        <w:rPr>
          <w:rFonts w:ascii="Times New Roman" w:hAnsi="Times New Roman" w:cs="Times New Roman"/>
          <w:sz w:val="18"/>
        </w:rPr>
      </w:pPr>
      <w:r w:rsidRPr="00C853EC">
        <w:rPr>
          <w:rFonts w:ascii="Times New Roman" w:hAnsi="Times New Roman" w:cs="Times New Roman"/>
          <w:sz w:val="18"/>
        </w:rPr>
        <w:t>* Indicates joint co-authorship</w:t>
      </w:r>
    </w:p>
    <w:bookmarkEnd w:id="0"/>
    <w:p w14:paraId="5D81921A" w14:textId="551EF564" w:rsidR="002B277D" w:rsidRPr="00C853EC" w:rsidRDefault="002B277D">
      <w:pPr>
        <w:rPr>
          <w:rFonts w:ascii="Times New Roman" w:hAnsi="Times New Roman" w:cs="Times New Roman"/>
          <w:b/>
        </w:rPr>
      </w:pPr>
    </w:p>
    <w:p w14:paraId="77CD57FD" w14:textId="77777777" w:rsidR="00A57FC3" w:rsidRPr="00C853EC" w:rsidRDefault="00A57FC3" w:rsidP="00A57FC3">
      <w:pPr>
        <w:spacing w:after="0"/>
        <w:rPr>
          <w:rFonts w:ascii="Times New Roman" w:hAnsi="Times New Roman" w:cs="Times New Roman"/>
          <w:b/>
        </w:rPr>
      </w:pPr>
      <w:r w:rsidRPr="00C853EC">
        <w:rPr>
          <w:rFonts w:ascii="Times New Roman" w:hAnsi="Times New Roman" w:cs="Times New Roman"/>
          <w:b/>
        </w:rPr>
        <w:t>Feedback from Michel:</w:t>
      </w:r>
    </w:p>
    <w:p w14:paraId="22865027" w14:textId="3A1CA406" w:rsidR="00A57FC3" w:rsidRPr="00C853EC" w:rsidRDefault="00A57FC3" w:rsidP="00A57FC3">
      <w:pPr>
        <w:pStyle w:val="ListParagraph"/>
        <w:numPr>
          <w:ilvl w:val="0"/>
          <w:numId w:val="8"/>
        </w:numPr>
        <w:spacing w:after="0"/>
        <w:rPr>
          <w:rFonts w:ascii="Times New Roman" w:eastAsia="Times New Roman" w:hAnsi="Times New Roman" w:cs="Times New Roman"/>
          <w:color w:val="201F1E"/>
          <w:sz w:val="23"/>
          <w:szCs w:val="23"/>
          <w:lang w:eastAsia="en-GB"/>
        </w:rPr>
      </w:pPr>
      <w:commentRangeStart w:id="2"/>
      <w:r w:rsidRPr="00C853EC">
        <w:rPr>
          <w:rFonts w:ascii="Times New Roman" w:eastAsia="Times New Roman" w:hAnsi="Times New Roman" w:cs="Times New Roman"/>
          <w:color w:val="201F1E"/>
          <w:sz w:val="23"/>
          <w:szCs w:val="23"/>
          <w:lang w:eastAsia="en-GB"/>
        </w:rPr>
        <w:t>My only significant question is about the categorization of the infected versus non-infected subjects. I shall try to find other examples of anthelmintic drugs for which PK is altered by parasitic infection. I think it is not the case for ivermectin in onchocerciasis subjects. But information might be available from veterinary studies.</w:t>
      </w:r>
      <w:commentRangeEnd w:id="2"/>
      <w:r w:rsidR="007E2FAB" w:rsidRPr="00C853EC">
        <w:rPr>
          <w:rStyle w:val="CommentReference"/>
        </w:rPr>
        <w:commentReference w:id="2"/>
      </w:r>
    </w:p>
    <w:p w14:paraId="6AB96D19" w14:textId="536D42F7" w:rsidR="00A57FC3" w:rsidRPr="00C853EC" w:rsidRDefault="00A57FC3" w:rsidP="007E2FAB">
      <w:pPr>
        <w:pStyle w:val="ListParagraph"/>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01F1E"/>
          <w:sz w:val="23"/>
          <w:szCs w:val="23"/>
          <w:lang w:eastAsia="en-GB"/>
        </w:rPr>
      </w:pPr>
      <w:r w:rsidRPr="00C853EC">
        <w:rPr>
          <w:rFonts w:ascii="Times New Roman" w:eastAsia="Times New Roman" w:hAnsi="Times New Roman" w:cs="Times New Roman"/>
          <w:color w:val="201F1E"/>
          <w:sz w:val="23"/>
          <w:szCs w:val="23"/>
          <w:lang w:eastAsia="en-GB"/>
        </w:rPr>
        <w:t xml:space="preserve">Later attached a whole bunch of references which are now in a dedicated folder and available for viewing. </w:t>
      </w:r>
    </w:p>
    <w:p w14:paraId="76A35747" w14:textId="52FFA4CE" w:rsidR="00A57FC3" w:rsidRPr="00C853EC" w:rsidRDefault="00A57FC3" w:rsidP="00A57FC3">
      <w:pPr>
        <w:spacing w:after="0"/>
        <w:rPr>
          <w:rFonts w:ascii="Times New Roman" w:hAnsi="Times New Roman" w:cs="Times New Roman"/>
          <w:b/>
        </w:rPr>
      </w:pPr>
      <w:r w:rsidRPr="00C853EC">
        <w:rPr>
          <w:rFonts w:ascii="Times New Roman" w:hAnsi="Times New Roman" w:cs="Times New Roman"/>
          <w:b/>
        </w:rPr>
        <w:t>Feedback from Cedric:</w:t>
      </w:r>
    </w:p>
    <w:p w14:paraId="34D04F30" w14:textId="1FE2BDB1" w:rsidR="00A57FC3" w:rsidRPr="00C853EC"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commentRangeStart w:id="3"/>
      <w:r w:rsidRPr="00C853EC">
        <w:rPr>
          <w:rFonts w:ascii="Times New Roman" w:eastAsia="Times New Roman" w:hAnsi="Times New Roman" w:cs="Times New Roman"/>
          <w:color w:val="201F1E"/>
          <w:sz w:val="23"/>
          <w:szCs w:val="23"/>
          <w:lang w:eastAsia="en-GB"/>
        </w:rPr>
        <w:t xml:space="preserve">When we talk about </w:t>
      </w:r>
      <w:proofErr w:type="spellStart"/>
      <w:r w:rsidRPr="00C853EC">
        <w:rPr>
          <w:rFonts w:ascii="Times New Roman" w:eastAsia="Times New Roman" w:hAnsi="Times New Roman" w:cs="Times New Roman"/>
          <w:color w:val="201F1E"/>
          <w:sz w:val="23"/>
          <w:szCs w:val="23"/>
          <w:lang w:eastAsia="en-GB"/>
        </w:rPr>
        <w:t>bioavaibility</w:t>
      </w:r>
      <w:proofErr w:type="spellEnd"/>
      <w:r w:rsidRPr="00C853EC">
        <w:rPr>
          <w:rFonts w:ascii="Times New Roman" w:eastAsia="Times New Roman" w:hAnsi="Times New Roman" w:cs="Times New Roman"/>
          <w:color w:val="201F1E"/>
          <w:sz w:val="23"/>
          <w:szCs w:val="23"/>
          <w:lang w:eastAsia="en-GB"/>
        </w:rPr>
        <w:t xml:space="preserve"> and etc, I think this would be interesting in the results to have the % of variation between categories. Actually, we say that Sex, Age, etc… account for X% of variance; but is it possible to have similar results such as Males have a AUC or </w:t>
      </w:r>
      <w:proofErr w:type="spellStart"/>
      <w:r w:rsidRPr="00C853EC">
        <w:rPr>
          <w:rFonts w:ascii="Times New Roman" w:eastAsia="Times New Roman" w:hAnsi="Times New Roman" w:cs="Times New Roman"/>
          <w:color w:val="201F1E"/>
          <w:sz w:val="23"/>
          <w:szCs w:val="23"/>
          <w:lang w:eastAsia="en-GB"/>
        </w:rPr>
        <w:t>Cmax</w:t>
      </w:r>
      <w:proofErr w:type="spellEnd"/>
      <w:r w:rsidRPr="00C853EC">
        <w:rPr>
          <w:rFonts w:ascii="Times New Roman" w:eastAsia="Times New Roman" w:hAnsi="Times New Roman" w:cs="Times New Roman"/>
          <w:color w:val="201F1E"/>
          <w:sz w:val="23"/>
          <w:szCs w:val="23"/>
          <w:lang w:eastAsia="en-GB"/>
        </w:rPr>
        <w:t xml:space="preserve"> of X% higher than </w:t>
      </w:r>
      <w:proofErr w:type="gramStart"/>
      <w:r w:rsidRPr="00C853EC">
        <w:rPr>
          <w:rFonts w:ascii="Times New Roman" w:eastAsia="Times New Roman" w:hAnsi="Times New Roman" w:cs="Times New Roman"/>
          <w:color w:val="201F1E"/>
          <w:sz w:val="23"/>
          <w:szCs w:val="23"/>
          <w:lang w:eastAsia="en-GB"/>
        </w:rPr>
        <w:t>females ?</w:t>
      </w:r>
      <w:proofErr w:type="gramEnd"/>
      <w:r w:rsidRPr="00C853EC">
        <w:rPr>
          <w:rFonts w:ascii="Times New Roman" w:eastAsia="Times New Roman" w:hAnsi="Times New Roman" w:cs="Times New Roman"/>
          <w:color w:val="201F1E"/>
          <w:sz w:val="23"/>
          <w:szCs w:val="23"/>
          <w:lang w:eastAsia="en-GB"/>
        </w:rPr>
        <w:t xml:space="preserve"> This is maybe more comprehensive.</w:t>
      </w:r>
      <w:commentRangeEnd w:id="3"/>
      <w:r w:rsidR="00F67A61" w:rsidRPr="00C853EC">
        <w:rPr>
          <w:rStyle w:val="CommentReference"/>
        </w:rPr>
        <w:commentReference w:id="3"/>
      </w:r>
    </w:p>
    <w:p w14:paraId="367ABDD4" w14:textId="060BAD11" w:rsidR="00A57FC3" w:rsidRPr="00C853EC"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C853EC">
        <w:rPr>
          <w:rFonts w:ascii="Times New Roman" w:eastAsia="Times New Roman" w:hAnsi="Times New Roman" w:cs="Times New Roman"/>
          <w:color w:val="201F1E"/>
          <w:sz w:val="23"/>
          <w:szCs w:val="23"/>
          <w:lang w:eastAsia="en-GB"/>
        </w:rPr>
        <w:t>In the limit: this would be well to add that the liver function was not available. </w:t>
      </w:r>
    </w:p>
    <w:p w14:paraId="1DD13C3E" w14:textId="3FB38263" w:rsidR="00A57FC3" w:rsidRPr="00C853EC"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C853EC">
        <w:rPr>
          <w:rFonts w:ascii="Times New Roman" w:eastAsia="Times New Roman" w:hAnsi="Times New Roman" w:cs="Times New Roman"/>
          <w:color w:val="201F1E"/>
          <w:sz w:val="23"/>
          <w:szCs w:val="23"/>
          <w:lang w:eastAsia="en-GB"/>
        </w:rPr>
        <w:t xml:space="preserve">Discussion: did you find paper on the genetic factors to explain PK </w:t>
      </w:r>
      <w:proofErr w:type="gramStart"/>
      <w:r w:rsidRPr="00C853EC">
        <w:rPr>
          <w:rFonts w:ascii="Times New Roman" w:eastAsia="Times New Roman" w:hAnsi="Times New Roman" w:cs="Times New Roman"/>
          <w:color w:val="201F1E"/>
          <w:sz w:val="23"/>
          <w:szCs w:val="23"/>
          <w:lang w:eastAsia="en-GB"/>
        </w:rPr>
        <w:t>variability ?</w:t>
      </w:r>
      <w:proofErr w:type="gramEnd"/>
    </w:p>
    <w:p w14:paraId="7F00E246" w14:textId="766E2E04" w:rsidR="00A57FC3" w:rsidRPr="00C853EC"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C853EC">
        <w:rPr>
          <w:rFonts w:ascii="Times New Roman" w:eastAsia="Times New Roman" w:hAnsi="Times New Roman" w:cs="Times New Roman"/>
          <w:color w:val="201F1E"/>
          <w:sz w:val="23"/>
          <w:szCs w:val="23"/>
          <w:lang w:eastAsia="en-GB"/>
        </w:rPr>
        <w:t xml:space="preserve">Regarding effect on Sex, did you examine your model to see when Sex is not significant after </w:t>
      </w:r>
      <w:proofErr w:type="gramStart"/>
      <w:r w:rsidRPr="00C853EC">
        <w:rPr>
          <w:rFonts w:ascii="Times New Roman" w:eastAsia="Times New Roman" w:hAnsi="Times New Roman" w:cs="Times New Roman"/>
          <w:color w:val="201F1E"/>
          <w:sz w:val="23"/>
          <w:szCs w:val="23"/>
          <w:lang w:eastAsia="en-GB"/>
        </w:rPr>
        <w:t>adjustment ?</w:t>
      </w:r>
      <w:proofErr w:type="gramEnd"/>
      <w:r w:rsidRPr="00C853EC">
        <w:rPr>
          <w:rFonts w:ascii="Times New Roman" w:eastAsia="Times New Roman" w:hAnsi="Times New Roman" w:cs="Times New Roman"/>
          <w:color w:val="201F1E"/>
          <w:sz w:val="23"/>
          <w:szCs w:val="23"/>
          <w:lang w:eastAsia="en-GB"/>
        </w:rPr>
        <w:t xml:space="preserve"> (After adjustment on Age, Fatty </w:t>
      </w:r>
      <w:proofErr w:type="gramStart"/>
      <w:r w:rsidRPr="00C853EC">
        <w:rPr>
          <w:rFonts w:ascii="Times New Roman" w:eastAsia="Times New Roman" w:hAnsi="Times New Roman" w:cs="Times New Roman"/>
          <w:color w:val="201F1E"/>
          <w:sz w:val="23"/>
          <w:szCs w:val="23"/>
          <w:lang w:eastAsia="en-GB"/>
        </w:rPr>
        <w:t>meal ?</w:t>
      </w:r>
      <w:proofErr w:type="gramEnd"/>
      <w:r w:rsidRPr="00C853EC">
        <w:rPr>
          <w:rFonts w:ascii="Times New Roman" w:eastAsia="Times New Roman" w:hAnsi="Times New Roman" w:cs="Times New Roman"/>
          <w:color w:val="201F1E"/>
          <w:sz w:val="23"/>
          <w:szCs w:val="23"/>
          <w:lang w:eastAsia="en-GB"/>
        </w:rPr>
        <w:t>) ; this would be interesting to have this information before to say that this is only (maybe) a lack of power.</w:t>
      </w:r>
    </w:p>
    <w:p w14:paraId="733E6902" w14:textId="422F5F26" w:rsidR="00A57FC3" w:rsidRPr="00C853EC"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commentRangeStart w:id="4"/>
      <w:r w:rsidRPr="00C853EC">
        <w:rPr>
          <w:rFonts w:ascii="Times New Roman" w:eastAsia="Times New Roman" w:hAnsi="Times New Roman" w:cs="Times New Roman"/>
          <w:color w:val="201F1E"/>
          <w:sz w:val="23"/>
          <w:szCs w:val="23"/>
          <w:lang w:eastAsia="en-GB"/>
        </w:rPr>
        <w:t>Last, as you said, all was already known except for Infection group. And the fact that AUC was significantly higher in the infected people is strange and interesting. We may suspect that anterior treatment was taken by individuals, or current treatment which can interact with Alb. In the articles, did they say formally that they have controlled for the other treatments or just past treatment?</w:t>
      </w:r>
      <w:commentRangeEnd w:id="4"/>
      <w:r w:rsidR="00F67A61" w:rsidRPr="00C853EC">
        <w:rPr>
          <w:rStyle w:val="CommentReference"/>
        </w:rPr>
        <w:commentReference w:id="4"/>
      </w:r>
    </w:p>
    <w:p w14:paraId="2E6211B8" w14:textId="6BC9491F" w:rsidR="00A57FC3" w:rsidRPr="00C853EC" w:rsidRDefault="00A57FC3" w:rsidP="00A57FC3">
      <w:pPr>
        <w:shd w:val="clear" w:color="auto" w:fill="FFFFFF"/>
        <w:spacing w:after="0" w:line="240" w:lineRule="auto"/>
        <w:textAlignment w:val="baseline"/>
        <w:rPr>
          <w:rFonts w:ascii="Calibri" w:eastAsia="Times New Roman" w:hAnsi="Calibri" w:cs="Calibri"/>
          <w:color w:val="201F1E"/>
          <w:lang w:eastAsia="en-GB"/>
        </w:rPr>
      </w:pPr>
    </w:p>
    <w:p w14:paraId="24072C0A" w14:textId="6D25F917" w:rsidR="00A57FC3" w:rsidRPr="00C853EC" w:rsidRDefault="00A57FC3" w:rsidP="00A57FC3">
      <w:pPr>
        <w:shd w:val="clear" w:color="auto" w:fill="FFFFFF"/>
        <w:spacing w:after="0" w:line="240" w:lineRule="auto"/>
        <w:textAlignment w:val="baseline"/>
        <w:rPr>
          <w:rFonts w:ascii="Calibri" w:eastAsia="Times New Roman" w:hAnsi="Calibri" w:cs="Calibri"/>
          <w:b/>
          <w:bCs/>
          <w:color w:val="201F1E"/>
          <w:lang w:eastAsia="en-GB"/>
        </w:rPr>
      </w:pPr>
      <w:r w:rsidRPr="00C853EC">
        <w:rPr>
          <w:rFonts w:ascii="Calibri" w:eastAsia="Times New Roman" w:hAnsi="Calibri" w:cs="Calibri"/>
          <w:b/>
          <w:bCs/>
          <w:color w:val="201F1E"/>
          <w:lang w:eastAsia="en-GB"/>
        </w:rPr>
        <w:t xml:space="preserve">Feedback from </w:t>
      </w:r>
      <w:proofErr w:type="spellStart"/>
      <w:r w:rsidRPr="00C853EC">
        <w:rPr>
          <w:rFonts w:ascii="Calibri" w:eastAsia="Times New Roman" w:hAnsi="Calibri" w:cs="Calibri"/>
          <w:b/>
          <w:bCs/>
          <w:color w:val="201F1E"/>
          <w:lang w:eastAsia="en-GB"/>
        </w:rPr>
        <w:t>Seb</w:t>
      </w:r>
      <w:proofErr w:type="spellEnd"/>
      <w:r w:rsidRPr="00C853EC">
        <w:rPr>
          <w:rFonts w:ascii="Calibri" w:eastAsia="Times New Roman" w:hAnsi="Calibri" w:cs="Calibri"/>
          <w:b/>
          <w:bCs/>
          <w:color w:val="201F1E"/>
          <w:lang w:eastAsia="en-GB"/>
        </w:rPr>
        <w:t>:</w:t>
      </w:r>
    </w:p>
    <w:p w14:paraId="2F695701" w14:textId="4C2697C0" w:rsidR="00A57FC3" w:rsidRPr="00C853EC" w:rsidRDefault="00A57FC3" w:rsidP="00583C11">
      <w:pPr>
        <w:pStyle w:val="ListParagraph"/>
        <w:numPr>
          <w:ilvl w:val="0"/>
          <w:numId w:val="9"/>
        </w:numPr>
        <w:shd w:val="clear" w:color="auto" w:fill="FFFFFF"/>
        <w:spacing w:after="0" w:line="240" w:lineRule="auto"/>
        <w:rPr>
          <w:rFonts w:ascii="Times New Roman" w:eastAsia="Times New Roman" w:hAnsi="Times New Roman" w:cs="Times New Roman"/>
          <w:color w:val="201F1E"/>
          <w:sz w:val="23"/>
          <w:szCs w:val="23"/>
          <w:lang w:eastAsia="en-GB"/>
        </w:rPr>
      </w:pPr>
      <w:r w:rsidRPr="00C853EC">
        <w:rPr>
          <w:rFonts w:ascii="Times New Roman" w:eastAsia="Times New Roman" w:hAnsi="Times New Roman" w:cs="Times New Roman"/>
          <w:color w:val="201F1E"/>
          <w:sz w:val="23"/>
          <w:szCs w:val="23"/>
          <w:lang w:eastAsia="en-GB"/>
        </w:rPr>
        <w:t xml:space="preserve">Regarding ref 11 (cited last line of second paragraph in the Intro): 1) this study was conducted in the Republic of the Congo (not in the Democratic RC); 2) In this paper, we described the evolution of ICT scores (2-&gt;1-&gt;0) during the trial. It shows that some individuals became negative faster than others. Is it what you mean by "Similar </w:t>
      </w:r>
      <w:proofErr w:type="spellStart"/>
      <w:r w:rsidRPr="00C853EC">
        <w:rPr>
          <w:rFonts w:ascii="Times New Roman" w:eastAsia="Times New Roman" w:hAnsi="Times New Roman" w:cs="Times New Roman"/>
          <w:color w:val="201F1E"/>
          <w:sz w:val="23"/>
          <w:szCs w:val="23"/>
          <w:lang w:eastAsia="en-GB"/>
        </w:rPr>
        <w:t>vriability</w:t>
      </w:r>
      <w:proofErr w:type="spellEnd"/>
      <w:r w:rsidRPr="00C853EC">
        <w:rPr>
          <w:rFonts w:ascii="Times New Roman" w:eastAsia="Times New Roman" w:hAnsi="Times New Roman" w:cs="Times New Roman"/>
          <w:color w:val="201F1E"/>
          <w:sz w:val="23"/>
          <w:szCs w:val="23"/>
          <w:lang w:eastAsia="en-GB"/>
        </w:rPr>
        <w:t xml:space="preserve"> in efficacy..."? Maybe the sentence here should be more explicit?</w:t>
      </w:r>
    </w:p>
    <w:p w14:paraId="7F988F1E" w14:textId="0625C570" w:rsidR="00F67A61" w:rsidRPr="00C853EC" w:rsidRDefault="00F67A61" w:rsidP="00F67A61">
      <w:pPr>
        <w:shd w:val="clear" w:color="auto" w:fill="FFFFFF"/>
        <w:spacing w:after="0" w:line="240" w:lineRule="auto"/>
        <w:rPr>
          <w:rFonts w:ascii="Times New Roman" w:eastAsia="Times New Roman" w:hAnsi="Times New Roman" w:cs="Times New Roman"/>
          <w:b/>
          <w:bCs/>
          <w:color w:val="201F1E"/>
          <w:sz w:val="23"/>
          <w:szCs w:val="23"/>
          <w:lang w:eastAsia="en-GB"/>
        </w:rPr>
      </w:pPr>
    </w:p>
    <w:p w14:paraId="72140A63" w14:textId="30F8FA02" w:rsidR="00F67A61" w:rsidRPr="00C853EC" w:rsidRDefault="00F67A61" w:rsidP="00F67A61">
      <w:pPr>
        <w:shd w:val="clear" w:color="auto" w:fill="FFFFFF"/>
        <w:spacing w:after="0" w:line="240" w:lineRule="auto"/>
        <w:rPr>
          <w:rFonts w:ascii="Times New Roman" w:eastAsia="Times New Roman" w:hAnsi="Times New Roman" w:cs="Times New Roman"/>
          <w:b/>
          <w:bCs/>
          <w:color w:val="201F1E"/>
          <w:sz w:val="23"/>
          <w:szCs w:val="23"/>
          <w:lang w:eastAsia="en-GB"/>
        </w:rPr>
      </w:pPr>
      <w:r w:rsidRPr="00C853EC">
        <w:rPr>
          <w:rFonts w:ascii="Times New Roman" w:eastAsia="Times New Roman" w:hAnsi="Times New Roman" w:cs="Times New Roman"/>
          <w:b/>
          <w:bCs/>
          <w:color w:val="201F1E"/>
          <w:sz w:val="23"/>
          <w:szCs w:val="23"/>
          <w:lang w:eastAsia="en-GB"/>
        </w:rPr>
        <w:t>Feedback from Annette:</w:t>
      </w:r>
    </w:p>
    <w:p w14:paraId="5A9BFD82" w14:textId="6E3E9A88" w:rsidR="00F67A61" w:rsidRPr="00C853EC" w:rsidRDefault="00F67A61" w:rsidP="00F67A61">
      <w:pPr>
        <w:pStyle w:val="ListParagraph"/>
        <w:numPr>
          <w:ilvl w:val="0"/>
          <w:numId w:val="12"/>
        </w:numPr>
        <w:shd w:val="clear" w:color="auto" w:fill="FFFFFF"/>
        <w:spacing w:after="0" w:line="240" w:lineRule="auto"/>
        <w:rPr>
          <w:rFonts w:ascii="Times New Roman" w:eastAsia="Times New Roman" w:hAnsi="Times New Roman" w:cs="Times New Roman"/>
          <w:b/>
          <w:bCs/>
          <w:color w:val="201F1E"/>
          <w:sz w:val="23"/>
          <w:szCs w:val="23"/>
          <w:lang w:eastAsia="en-GB"/>
        </w:rPr>
      </w:pPr>
      <w:r w:rsidRPr="00C853EC">
        <w:rPr>
          <w:rFonts w:ascii="Times New Roman" w:eastAsia="Times New Roman" w:hAnsi="Times New Roman" w:cs="Times New Roman"/>
          <w:b/>
          <w:bCs/>
          <w:color w:val="201F1E"/>
          <w:sz w:val="23"/>
          <w:szCs w:val="23"/>
          <w:lang w:eastAsia="en-GB"/>
        </w:rPr>
        <w:t xml:space="preserve">Don’t </w:t>
      </w:r>
      <w:proofErr w:type="spellStart"/>
      <w:r w:rsidRPr="00C853EC">
        <w:rPr>
          <w:rFonts w:ascii="Times New Roman" w:eastAsia="Times New Roman" w:hAnsi="Times New Roman" w:cs="Times New Roman"/>
          <w:b/>
          <w:bCs/>
          <w:color w:val="201F1E"/>
          <w:sz w:val="23"/>
          <w:szCs w:val="23"/>
          <w:lang w:eastAsia="en-GB"/>
        </w:rPr>
        <w:t>capatalise</w:t>
      </w:r>
      <w:proofErr w:type="spellEnd"/>
      <w:r w:rsidRPr="00C853EC">
        <w:rPr>
          <w:rFonts w:ascii="Times New Roman" w:eastAsia="Times New Roman" w:hAnsi="Times New Roman" w:cs="Times New Roman"/>
          <w:b/>
          <w:bCs/>
          <w:color w:val="201F1E"/>
          <w:sz w:val="23"/>
          <w:szCs w:val="23"/>
          <w:lang w:eastAsia="en-GB"/>
        </w:rPr>
        <w:t xml:space="preserve"> albendazole, albendazole sulfoxide etc. </w:t>
      </w:r>
    </w:p>
    <w:p w14:paraId="58BC415F" w14:textId="0F4D52A2" w:rsidR="00F67A61" w:rsidRPr="00C853EC" w:rsidRDefault="00F67A61" w:rsidP="00BC2FB5">
      <w:pPr>
        <w:pStyle w:val="ListParagraph"/>
        <w:numPr>
          <w:ilvl w:val="0"/>
          <w:numId w:val="12"/>
        </w:numPr>
        <w:shd w:val="clear" w:color="auto" w:fill="FFFFFF"/>
        <w:spacing w:after="0" w:line="240" w:lineRule="auto"/>
        <w:rPr>
          <w:rFonts w:ascii="Times New Roman" w:eastAsia="Times New Roman" w:hAnsi="Times New Roman" w:cs="Times New Roman"/>
          <w:b/>
          <w:bCs/>
          <w:color w:val="201F1E"/>
          <w:sz w:val="23"/>
          <w:szCs w:val="23"/>
          <w:lang w:eastAsia="en-GB"/>
        </w:rPr>
      </w:pPr>
      <w:proofErr w:type="gramStart"/>
      <w:r w:rsidRPr="00C853EC">
        <w:rPr>
          <w:rFonts w:ascii="Times New Roman" w:eastAsia="Times New Roman" w:hAnsi="Times New Roman" w:cs="Times New Roman"/>
          <w:b/>
          <w:bCs/>
          <w:color w:val="201F1E"/>
          <w:sz w:val="23"/>
          <w:szCs w:val="23"/>
          <w:lang w:eastAsia="en-GB"/>
        </w:rPr>
        <w:t>Generally</w:t>
      </w:r>
      <w:proofErr w:type="gramEnd"/>
      <w:r w:rsidRPr="00C853EC">
        <w:rPr>
          <w:rFonts w:ascii="Times New Roman" w:eastAsia="Times New Roman" w:hAnsi="Times New Roman" w:cs="Times New Roman"/>
          <w:b/>
          <w:bCs/>
          <w:color w:val="201F1E"/>
          <w:sz w:val="23"/>
          <w:szCs w:val="23"/>
          <w:lang w:eastAsia="en-GB"/>
        </w:rPr>
        <w:t xml:space="preserve"> tighten up manuscript –</w:t>
      </w:r>
      <w:r w:rsidR="00BC2FB5" w:rsidRPr="00C853EC">
        <w:rPr>
          <w:rFonts w:ascii="Times New Roman" w:eastAsia="Times New Roman" w:hAnsi="Times New Roman" w:cs="Times New Roman"/>
          <w:b/>
          <w:bCs/>
          <w:color w:val="201F1E"/>
          <w:sz w:val="23"/>
          <w:szCs w:val="23"/>
          <w:lang w:eastAsia="en-GB"/>
        </w:rPr>
        <w:t xml:space="preserve"> </w:t>
      </w:r>
      <w:r w:rsidRPr="00C853EC">
        <w:rPr>
          <w:rFonts w:ascii="Times New Roman" w:hAnsi="Times New Roman" w:cs="Times New Roman"/>
        </w:rPr>
        <w:t>Please review the manuscript for language precision … (I’ll point out an example of what I am referring to further down)</w:t>
      </w:r>
      <w:r w:rsidRPr="00C853EC">
        <w:rPr>
          <w:rFonts w:ascii="Times New Roman" w:hAnsi="Times New Roman" w:cs="Times New Roman"/>
        </w:rPr>
        <w:t xml:space="preserve"> - </w:t>
      </w:r>
      <w:r w:rsidRPr="00C853EC">
        <w:rPr>
          <w:rFonts w:ascii="Times New Roman" w:hAnsi="Times New Roman" w:cs="Times New Roman"/>
        </w:rPr>
        <w:t>Some sentences seem very ‘German’, (</w:t>
      </w:r>
      <w:proofErr w:type="gramStart"/>
      <w:r w:rsidRPr="00C853EC">
        <w:rPr>
          <w:rFonts w:ascii="Times New Roman" w:hAnsi="Times New Roman" w:cs="Times New Roman"/>
        </w:rPr>
        <w:t>i.e.</w:t>
      </w:r>
      <w:proofErr w:type="gramEnd"/>
      <w:r w:rsidRPr="00C853EC">
        <w:rPr>
          <w:rFonts w:ascii="Times New Roman" w:hAnsi="Times New Roman" w:cs="Times New Roman"/>
        </w:rPr>
        <w:t xml:space="preserve"> very long </w:t>
      </w:r>
      <w:r w:rsidRPr="00C853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C853EC">
        <w:rPr>
          <w:rFonts w:ascii="Times New Roman" w:hAnsi="Times New Roman" w:cs="Times New Roman"/>
        </w:rPr>
        <w:t xml:space="preserve">) and might benefit from being cut up. </w:t>
      </w:r>
    </w:p>
    <w:p w14:paraId="4EE41A47" w14:textId="6A4F76F6" w:rsidR="00002D36" w:rsidRPr="00C853EC" w:rsidRDefault="00002D36" w:rsidP="00002D36">
      <w:pPr>
        <w:pStyle w:val="ListParagraph"/>
        <w:numPr>
          <w:ilvl w:val="0"/>
          <w:numId w:val="12"/>
        </w:numPr>
        <w:rPr>
          <w:rFonts w:ascii="Times New Roman" w:hAnsi="Times New Roman" w:cs="Times New Roman"/>
        </w:rPr>
      </w:pPr>
      <w:commentRangeStart w:id="5"/>
      <w:r w:rsidRPr="00C853EC">
        <w:rPr>
          <w:rFonts w:ascii="Times New Roman" w:hAnsi="Times New Roman" w:cs="Times New Roman"/>
        </w:rPr>
        <w:t xml:space="preserve">In </w:t>
      </w:r>
      <w:commentRangeEnd w:id="5"/>
      <w:r w:rsidRPr="00C853EC">
        <w:rPr>
          <w:rStyle w:val="CommentReference"/>
        </w:rPr>
        <w:commentReference w:id="5"/>
      </w:r>
      <w:r w:rsidRPr="00C853EC">
        <w:rPr>
          <w:rFonts w:ascii="Times New Roman" w:hAnsi="Times New Roman" w:cs="Times New Roman"/>
        </w:rPr>
        <w:t xml:space="preserve">that context: I am not aware of any of the current co-authors being a ‘hard core’ </w:t>
      </w:r>
      <w:proofErr w:type="spellStart"/>
      <w:r w:rsidRPr="00C853EC">
        <w:rPr>
          <w:rFonts w:ascii="Times New Roman" w:hAnsi="Times New Roman" w:cs="Times New Roman"/>
        </w:rPr>
        <w:t>pharmacokineticist</w:t>
      </w:r>
      <w:proofErr w:type="spellEnd"/>
      <w:r w:rsidRPr="00C853EC">
        <w:rPr>
          <w:rFonts w:ascii="Times New Roman" w:hAnsi="Times New Roman" w:cs="Times New Roman"/>
        </w:rPr>
        <w:t>. Unless I am wrong, I suggest that you identify such a person and ask them for review of the manuscript.</w:t>
      </w:r>
    </w:p>
    <w:p w14:paraId="0593B461" w14:textId="6B8ABBD3" w:rsidR="00002D36" w:rsidRPr="00C853EC" w:rsidRDefault="00002D36" w:rsidP="00002D36">
      <w:pPr>
        <w:pStyle w:val="ListParagraph"/>
        <w:numPr>
          <w:ilvl w:val="0"/>
          <w:numId w:val="12"/>
        </w:numPr>
        <w:rPr>
          <w:rFonts w:ascii="Times New Roman" w:hAnsi="Times New Roman" w:cs="Times New Roman"/>
        </w:rPr>
      </w:pPr>
      <w:r w:rsidRPr="00C853EC">
        <w:rPr>
          <w:rFonts w:ascii="Times New Roman" w:hAnsi="Times New Roman" w:cs="Times New Roman"/>
        </w:rPr>
        <w:lastRenderedPageBreak/>
        <w:t xml:space="preserve">I </w:t>
      </w:r>
      <w:commentRangeStart w:id="6"/>
      <w:r w:rsidRPr="00C853EC">
        <w:rPr>
          <w:rFonts w:ascii="Times New Roman" w:hAnsi="Times New Roman" w:cs="Times New Roman"/>
        </w:rPr>
        <w:t xml:space="preserve">have </w:t>
      </w:r>
      <w:commentRangeEnd w:id="6"/>
      <w:r w:rsidRPr="00C853EC">
        <w:rPr>
          <w:rStyle w:val="CommentReference"/>
        </w:rPr>
        <w:commentReference w:id="6"/>
      </w:r>
      <w:r w:rsidRPr="00C853EC">
        <w:rPr>
          <w:rFonts w:ascii="Times New Roman" w:hAnsi="Times New Roman" w:cs="Times New Roman"/>
        </w:rPr>
        <w:t>not read through the literature that Michel sent re infection and PK but as with drug-drug interaction, looking at infection vs. non-infection ‘generically’ may not be the best approach and I suggest you consider having a look at the type of infection and what is known about their gastrointestinal effects – and whether the same infection results in the same ‘direction’ in terms of effect on PK parameter.</w:t>
      </w:r>
    </w:p>
    <w:p w14:paraId="44547428" w14:textId="2F6B007C" w:rsidR="007F11F3" w:rsidRPr="00C853EC" w:rsidRDefault="007F11F3" w:rsidP="00F169C5">
      <w:pPr>
        <w:pStyle w:val="ListParagraph"/>
        <w:numPr>
          <w:ilvl w:val="0"/>
          <w:numId w:val="12"/>
        </w:numPr>
        <w:rPr>
          <w:rFonts w:ascii="Times New Roman" w:hAnsi="Times New Roman" w:cs="Times New Roman"/>
        </w:rPr>
      </w:pPr>
      <w:r w:rsidRPr="00C853EC">
        <w:rPr>
          <w:rFonts w:ascii="Times New Roman" w:hAnsi="Times New Roman" w:cs="Times New Roman"/>
        </w:rPr>
        <w:t xml:space="preserve">I suggest you reference relevant WHO guidelines for programmatic use.  </w:t>
      </w:r>
    </w:p>
    <w:p w14:paraId="4ECED9C5" w14:textId="77777777"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Keywords: </w:t>
      </w:r>
      <w:r w:rsidRPr="00C853EC">
        <w:rPr>
          <w:rFonts w:ascii="Times New Roman" w:hAnsi="Times New Roman" w:cs="Times New Roman"/>
        </w:rPr>
        <w:t>Albendazole, pharmacokinetics, treatment, parasitic infections, helminthiases</w:t>
      </w:r>
    </w:p>
    <w:p w14:paraId="70852ABD" w14:textId="08DDCF19"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 Points: </w:t>
      </w:r>
      <w:r w:rsidRPr="00C853EC">
        <w:rPr>
          <w:rFonts w:ascii="Times New Roman" w:hAnsi="Times New Roman" w:cs="Times New Roman"/>
        </w:rPr>
        <w:t xml:space="preserve">A systematic review and population pharmacokinetic modelling </w:t>
      </w:r>
      <w:del w:id="7" w:author="ACK" w:date="2020-02-03T17:44:00Z">
        <w:r w:rsidRPr="00C853EC" w:rsidDel="00532CE0">
          <w:rPr>
            <w:rFonts w:ascii="Times New Roman" w:hAnsi="Times New Roman" w:cs="Times New Roman"/>
          </w:rPr>
          <w:delText xml:space="preserve">approach </w:delText>
        </w:r>
      </w:del>
      <w:r w:rsidRPr="00C853EC">
        <w:rPr>
          <w:rFonts w:ascii="Times New Roman" w:hAnsi="Times New Roman" w:cs="Times New Roman"/>
        </w:rPr>
        <w:t>was undertaken to explore the drivers of the variation in Albe</w:t>
      </w:r>
      <w:ins w:id="8" w:author="ACK" w:date="2020-02-03T17:44:00Z">
        <w:r w:rsidR="00532CE0" w:rsidRPr="00C853EC">
          <w:rPr>
            <w:rFonts w:ascii="Times New Roman" w:hAnsi="Times New Roman" w:cs="Times New Roman"/>
          </w:rPr>
          <w:t>n</w:t>
        </w:r>
      </w:ins>
      <w:r w:rsidRPr="00C853EC">
        <w:rPr>
          <w:rFonts w:ascii="Times New Roman" w:hAnsi="Times New Roman" w:cs="Times New Roman"/>
        </w:rPr>
        <w:t>dazole’s pharmacokinetics</w:t>
      </w:r>
      <w:r w:rsidR="001D7B2C" w:rsidRPr="00C853EC">
        <w:rPr>
          <w:rFonts w:ascii="Times New Roman" w:hAnsi="Times New Roman" w:cs="Times New Roman"/>
        </w:rPr>
        <w:t xml:space="preserve"> following receipt of a single dose of the drug</w:t>
      </w:r>
      <w:r w:rsidR="00D57221" w:rsidRPr="00C853EC">
        <w:rPr>
          <w:rFonts w:ascii="Times New Roman" w:hAnsi="Times New Roman" w:cs="Times New Roman"/>
        </w:rPr>
        <w:t xml:space="preserve">. This work </w:t>
      </w:r>
      <w:r w:rsidRPr="00C853EC">
        <w:rPr>
          <w:rFonts w:ascii="Times New Roman" w:hAnsi="Times New Roman" w:cs="Times New Roman"/>
        </w:rPr>
        <w:t>reveal</w:t>
      </w:r>
      <w:r w:rsidR="00D57221" w:rsidRPr="00C853EC">
        <w:rPr>
          <w:rFonts w:ascii="Times New Roman" w:hAnsi="Times New Roman" w:cs="Times New Roman"/>
        </w:rPr>
        <w:t>ed</w:t>
      </w:r>
      <w:r w:rsidRPr="00C853EC">
        <w:rPr>
          <w:rFonts w:ascii="Times New Roman" w:hAnsi="Times New Roman" w:cs="Times New Roman"/>
        </w:rPr>
        <w:t xml:space="preserve"> the role of </w:t>
      </w:r>
      <w:commentRangeStart w:id="9"/>
      <w:r w:rsidRPr="00C853EC">
        <w:rPr>
          <w:rFonts w:ascii="Times New Roman" w:hAnsi="Times New Roman" w:cs="Times New Roman"/>
        </w:rPr>
        <w:t>gastric factors</w:t>
      </w:r>
      <w:commentRangeEnd w:id="9"/>
      <w:r w:rsidR="00412A5A" w:rsidRPr="00C853EC">
        <w:rPr>
          <w:rStyle w:val="CommentReference"/>
        </w:rPr>
        <w:commentReference w:id="9"/>
      </w:r>
      <w:r w:rsidRPr="00C853EC">
        <w:rPr>
          <w:rFonts w:ascii="Times New Roman" w:hAnsi="Times New Roman" w:cs="Times New Roman"/>
        </w:rPr>
        <w:t>, age,</w:t>
      </w:r>
      <w:r w:rsidR="0040496D" w:rsidRPr="00C853EC">
        <w:rPr>
          <w:rFonts w:ascii="Times New Roman" w:hAnsi="Times New Roman" w:cs="Times New Roman"/>
        </w:rPr>
        <w:t xml:space="preserve"> </w:t>
      </w:r>
      <w:proofErr w:type="gramStart"/>
      <w:r w:rsidR="0040496D" w:rsidRPr="00C853EC">
        <w:rPr>
          <w:rFonts w:ascii="Times New Roman" w:hAnsi="Times New Roman" w:cs="Times New Roman"/>
        </w:rPr>
        <w:t>sex</w:t>
      </w:r>
      <w:proofErr w:type="gramEnd"/>
      <w:r w:rsidRPr="00C853EC">
        <w:rPr>
          <w:rFonts w:ascii="Times New Roman" w:hAnsi="Times New Roman" w:cs="Times New Roman"/>
        </w:rPr>
        <w:t xml:space="preserve"> and co-administration of different drugs as significant determinants of Albendazole’s pharmacokinetic profile.</w:t>
      </w:r>
    </w:p>
    <w:p w14:paraId="3FC57C23"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t>Abstract:</w:t>
      </w:r>
    </w:p>
    <w:p w14:paraId="16381EB6" w14:textId="77777777" w:rsidR="0053591B" w:rsidRPr="00C853EC" w:rsidRDefault="00DB592A" w:rsidP="00967F2D">
      <w:pPr>
        <w:tabs>
          <w:tab w:val="left" w:pos="1931"/>
        </w:tabs>
        <w:jc w:val="both"/>
        <w:rPr>
          <w:rFonts w:ascii="Times New Roman" w:hAnsi="Times New Roman" w:cs="Times New Roman"/>
        </w:rPr>
      </w:pPr>
      <w:r w:rsidRPr="00C853EC">
        <w:rPr>
          <w:rFonts w:ascii="Times New Roman" w:hAnsi="Times New Roman" w:cs="Times New Roman"/>
          <w:b/>
        </w:rPr>
        <w:t>Background</w:t>
      </w:r>
      <w:r w:rsidR="00967F2D" w:rsidRPr="00C853EC">
        <w:rPr>
          <w:rFonts w:ascii="Times New Roman" w:hAnsi="Times New Roman" w:cs="Times New Roman"/>
          <w:b/>
        </w:rPr>
        <w:t xml:space="preserve">: </w:t>
      </w:r>
      <w:r w:rsidR="0053591B" w:rsidRPr="00C853EC">
        <w:rPr>
          <w:rFonts w:ascii="Times New Roman" w:hAnsi="Times New Roman" w:cs="Times New Roman"/>
        </w:rPr>
        <w:t xml:space="preserve">Albendazole is an anti-parasitic medication used in a wide array of both </w:t>
      </w:r>
      <w:commentRangeStart w:id="10"/>
      <w:r w:rsidR="0053591B" w:rsidRPr="00C853EC">
        <w:rPr>
          <w:rFonts w:ascii="Times New Roman" w:hAnsi="Times New Roman" w:cs="Times New Roman"/>
        </w:rPr>
        <w:t>clinical and programmatic contexts</w:t>
      </w:r>
      <w:commentRangeEnd w:id="10"/>
      <w:r w:rsidR="00532CE0" w:rsidRPr="00C853EC">
        <w:rPr>
          <w:rStyle w:val="CommentReference"/>
        </w:rPr>
        <w:commentReference w:id="10"/>
      </w:r>
      <w:r w:rsidR="0053591B" w:rsidRPr="00C853EC">
        <w:rPr>
          <w:rFonts w:ascii="Times New Roman" w:hAnsi="Times New Roman" w:cs="Times New Roman"/>
        </w:rPr>
        <w:t xml:space="preserve">. Significant inter- and intra-individual variation in the pharmacokinetic profile of Albendazole and its pharmacologically active metabolite, Albendazole Sulfoxide, has been observed. This variation </w:t>
      </w:r>
      <w:commentRangeStart w:id="11"/>
      <w:r w:rsidR="0053591B" w:rsidRPr="00C853EC">
        <w:rPr>
          <w:rFonts w:ascii="Times New Roman" w:hAnsi="Times New Roman" w:cs="Times New Roman"/>
        </w:rPr>
        <w:t>is thought to have important consequences for treatment success</w:t>
      </w:r>
      <w:commentRangeEnd w:id="11"/>
      <w:r w:rsidR="00B6603E" w:rsidRPr="00C853EC">
        <w:rPr>
          <w:rStyle w:val="CommentReference"/>
        </w:rPr>
        <w:commentReference w:id="11"/>
      </w:r>
      <w:r w:rsidR="0053591B" w:rsidRPr="00C853EC">
        <w:rPr>
          <w:rFonts w:ascii="Times New Roman" w:hAnsi="Times New Roman" w:cs="Times New Roman"/>
        </w:rPr>
        <w:t>, but our understanding of the factors driving this variation remains far from complete.</w:t>
      </w:r>
    </w:p>
    <w:p w14:paraId="01FEF759" w14:textId="5633E936" w:rsidR="007578B9" w:rsidRPr="00C853EC" w:rsidRDefault="00DB592A" w:rsidP="00967F2D">
      <w:pPr>
        <w:tabs>
          <w:tab w:val="left" w:pos="1931"/>
        </w:tabs>
        <w:jc w:val="both"/>
        <w:rPr>
          <w:rFonts w:ascii="Times New Roman" w:hAnsi="Times New Roman" w:cs="Times New Roman"/>
        </w:rPr>
      </w:pPr>
      <w:r w:rsidRPr="00C853EC">
        <w:rPr>
          <w:rFonts w:ascii="Times New Roman" w:hAnsi="Times New Roman" w:cs="Times New Roman"/>
          <w:b/>
        </w:rPr>
        <w:t>Methods</w:t>
      </w:r>
      <w:r w:rsidR="00967F2D" w:rsidRPr="00C853EC">
        <w:rPr>
          <w:rFonts w:ascii="Times New Roman" w:hAnsi="Times New Roman" w:cs="Times New Roman"/>
          <w:b/>
        </w:rPr>
        <w:t xml:space="preserve">: </w:t>
      </w:r>
      <w:r w:rsidR="0053591B" w:rsidRPr="00C853EC">
        <w:rPr>
          <w:rFonts w:ascii="Times New Roman" w:hAnsi="Times New Roman" w:cs="Times New Roman"/>
        </w:rPr>
        <w:t xml:space="preserve">A systematic review was carried out to identify </w:t>
      </w:r>
      <w:r w:rsidR="007578B9" w:rsidRPr="00C853EC">
        <w:rPr>
          <w:rFonts w:ascii="Times New Roman" w:hAnsi="Times New Roman" w:cs="Times New Roman"/>
        </w:rPr>
        <w:t>references containing temporally disaggregated data on the</w:t>
      </w:r>
      <w:r w:rsidR="00967F2D" w:rsidRPr="00C853EC">
        <w:rPr>
          <w:rFonts w:ascii="Times New Roman" w:hAnsi="Times New Roman" w:cs="Times New Roman"/>
        </w:rPr>
        <w:t xml:space="preserve"> blood</w:t>
      </w:r>
      <w:r w:rsidR="007578B9" w:rsidRPr="00C853EC">
        <w:rPr>
          <w:rFonts w:ascii="Times New Roman" w:hAnsi="Times New Roman" w:cs="Times New Roman"/>
        </w:rPr>
        <w:t xml:space="preserve"> concentration of Albendazole and/or Albendazole Sulfoxide following a single oral</w:t>
      </w:r>
      <w:r w:rsidR="00967F2D" w:rsidRPr="00C853EC">
        <w:rPr>
          <w:rFonts w:ascii="Times New Roman" w:hAnsi="Times New Roman" w:cs="Times New Roman"/>
        </w:rPr>
        <w:t xml:space="preserve"> dose</w:t>
      </w:r>
      <w:r w:rsidR="007578B9" w:rsidRPr="00C853EC">
        <w:rPr>
          <w:rFonts w:ascii="Times New Roman" w:hAnsi="Times New Roman" w:cs="Times New Roman"/>
        </w:rPr>
        <w:t xml:space="preserve">. </w:t>
      </w:r>
      <w:commentRangeStart w:id="12"/>
      <w:r w:rsidR="007578B9" w:rsidRPr="00C853EC">
        <w:rPr>
          <w:rFonts w:ascii="Times New Roman" w:hAnsi="Times New Roman" w:cs="Times New Roman"/>
        </w:rPr>
        <w:t>The</w:t>
      </w:r>
      <w:r w:rsidR="000604CA" w:rsidRPr="00C853EC">
        <w:rPr>
          <w:rFonts w:ascii="Times New Roman" w:hAnsi="Times New Roman" w:cs="Times New Roman"/>
        </w:rPr>
        <w:t>se results</w:t>
      </w:r>
      <w:r w:rsidR="007578B9" w:rsidRPr="00C853EC">
        <w:rPr>
          <w:rFonts w:ascii="Times New Roman" w:hAnsi="Times New Roman" w:cs="Times New Roman"/>
        </w:rPr>
        <w:t xml:space="preserve"> </w:t>
      </w:r>
      <w:commentRangeEnd w:id="12"/>
      <w:r w:rsidR="00B6603E" w:rsidRPr="00C853EC">
        <w:rPr>
          <w:rStyle w:val="CommentReference"/>
        </w:rPr>
        <w:commentReference w:id="12"/>
      </w:r>
      <w:r w:rsidR="00A44635" w:rsidRPr="00C853EC">
        <w:rPr>
          <w:rFonts w:ascii="Times New Roman" w:hAnsi="Times New Roman" w:cs="Times New Roman"/>
        </w:rPr>
        <w:t>were</w:t>
      </w:r>
      <w:r w:rsidR="007578B9" w:rsidRPr="00C853EC">
        <w:rPr>
          <w:rFonts w:ascii="Times New Roman" w:hAnsi="Times New Roman" w:cs="Times New Roman"/>
        </w:rPr>
        <w:t xml:space="preserve"> integrated into a modelling framework </w:t>
      </w:r>
      <w:proofErr w:type="gramStart"/>
      <w:r w:rsidR="007578B9" w:rsidRPr="00C853EC">
        <w:rPr>
          <w:rFonts w:ascii="Times New Roman" w:hAnsi="Times New Roman" w:cs="Times New Roman"/>
        </w:rPr>
        <w:t>in order to</w:t>
      </w:r>
      <w:proofErr w:type="gramEnd"/>
      <w:r w:rsidR="007578B9" w:rsidRPr="00C853EC">
        <w:rPr>
          <w:rFonts w:ascii="Times New Roman" w:hAnsi="Times New Roman" w:cs="Times New Roman"/>
        </w:rPr>
        <w:t xml:space="preserve"> infer key pharmacokinetic parameters and relate them to characteristics of</w:t>
      </w:r>
      <w:r w:rsidR="00967F2D" w:rsidRPr="00C853EC">
        <w:rPr>
          <w:rFonts w:ascii="Times New Roman" w:hAnsi="Times New Roman" w:cs="Times New Roman"/>
        </w:rPr>
        <w:t xml:space="preserve"> the</w:t>
      </w:r>
      <w:r w:rsidR="007578B9" w:rsidRPr="00C853EC">
        <w:rPr>
          <w:rFonts w:ascii="Times New Roman" w:hAnsi="Times New Roman" w:cs="Times New Roman"/>
        </w:rPr>
        <w:t xml:space="preserve"> populations being treated</w:t>
      </w:r>
      <w:r w:rsidR="000604CA" w:rsidRPr="00C853EC">
        <w:rPr>
          <w:rFonts w:ascii="Times New Roman" w:hAnsi="Times New Roman" w:cs="Times New Roman"/>
        </w:rPr>
        <w:t>: age, weight, sex, dosage, infection status, and whether patients had received a fatty meal prior to treatment or other drugs alongside Albendazole</w:t>
      </w:r>
      <w:r w:rsidR="007578B9" w:rsidRPr="00C853EC">
        <w:rPr>
          <w:rFonts w:ascii="Times New Roman" w:hAnsi="Times New Roman" w:cs="Times New Roman"/>
        </w:rPr>
        <w:t xml:space="preserve">. </w:t>
      </w:r>
    </w:p>
    <w:p w14:paraId="2D63D2E5" w14:textId="77777777" w:rsidR="00A44635" w:rsidRPr="00C853EC" w:rsidRDefault="00DB592A" w:rsidP="00967F2D">
      <w:pPr>
        <w:tabs>
          <w:tab w:val="left" w:pos="1931"/>
        </w:tabs>
        <w:jc w:val="both"/>
        <w:rPr>
          <w:rFonts w:ascii="Times New Roman" w:hAnsi="Times New Roman" w:cs="Times New Roman"/>
        </w:rPr>
      </w:pPr>
      <w:r w:rsidRPr="00C853EC">
        <w:rPr>
          <w:rFonts w:ascii="Times New Roman" w:hAnsi="Times New Roman" w:cs="Times New Roman"/>
          <w:b/>
        </w:rPr>
        <w:t>Results</w:t>
      </w:r>
      <w:r w:rsidR="00967F2D" w:rsidRPr="00C853EC">
        <w:rPr>
          <w:rFonts w:ascii="Times New Roman" w:hAnsi="Times New Roman" w:cs="Times New Roman"/>
          <w:b/>
        </w:rPr>
        <w:t xml:space="preserve">: </w:t>
      </w:r>
      <w:r w:rsidR="00A44635" w:rsidRPr="00C853EC">
        <w:rPr>
          <w:rFonts w:ascii="Times New Roman" w:hAnsi="Times New Roman" w:cs="Times New Roman"/>
        </w:rPr>
        <w:t>W</w:t>
      </w:r>
      <w:r w:rsidR="00075276" w:rsidRPr="00C853EC">
        <w:rPr>
          <w:rFonts w:ascii="Times New Roman" w:hAnsi="Times New Roman" w:cs="Times New Roman"/>
        </w:rPr>
        <w:t xml:space="preserve">e identify </w:t>
      </w:r>
      <w:proofErr w:type="gramStart"/>
      <w:r w:rsidR="00075276" w:rsidRPr="00C853EC">
        <w:rPr>
          <w:rFonts w:ascii="Times New Roman" w:hAnsi="Times New Roman" w:cs="Times New Roman"/>
        </w:rPr>
        <w:t>a number of</w:t>
      </w:r>
      <w:proofErr w:type="gramEnd"/>
      <w:r w:rsidR="00075276" w:rsidRPr="00C853EC">
        <w:rPr>
          <w:rFonts w:ascii="Times New Roman" w:hAnsi="Times New Roman" w:cs="Times New Roman"/>
        </w:rPr>
        <w:t xml:space="preserve"> factors systematically associated with </w:t>
      </w:r>
      <w:r w:rsidR="000604CA" w:rsidRPr="00C853EC">
        <w:rPr>
          <w:rFonts w:ascii="Times New Roman" w:hAnsi="Times New Roman" w:cs="Times New Roman"/>
        </w:rPr>
        <w:t xml:space="preserve">Albendazole pharmacokinetic variation. These factors impact different </w:t>
      </w:r>
      <w:r w:rsidR="00967F2D" w:rsidRPr="00C853EC">
        <w:rPr>
          <w:rFonts w:ascii="Times New Roman" w:hAnsi="Times New Roman" w:cs="Times New Roman"/>
        </w:rPr>
        <w:t>aspects</w:t>
      </w:r>
      <w:r w:rsidR="000604CA" w:rsidRPr="00C853EC">
        <w:rPr>
          <w:rFonts w:ascii="Times New Roman" w:hAnsi="Times New Roman" w:cs="Times New Roman"/>
        </w:rPr>
        <w:t xml:space="preserve"> of the pharmacokinetic profile: whilst Age is a significant determinant of Albendazole Sulfoxide half-life, a fatty meal prior to treatment was associated with increased Albendazole Bioavailability (and by extension, </w:t>
      </w:r>
      <w:proofErr w:type="spellStart"/>
      <w:r w:rsidR="000604CA" w:rsidRPr="00C853EC">
        <w:rPr>
          <w:rFonts w:ascii="Times New Roman" w:hAnsi="Times New Roman" w:cs="Times New Roman"/>
        </w:rPr>
        <w:t>C</w:t>
      </w:r>
      <w:r w:rsidR="000604CA" w:rsidRPr="00C853EC">
        <w:rPr>
          <w:rFonts w:ascii="Times New Roman" w:hAnsi="Times New Roman" w:cs="Times New Roman"/>
          <w:vertAlign w:val="subscript"/>
        </w:rPr>
        <w:t>Max</w:t>
      </w:r>
      <w:proofErr w:type="spellEnd"/>
      <w:r w:rsidR="000604CA" w:rsidRPr="00C853EC">
        <w:rPr>
          <w:rFonts w:ascii="Times New Roman" w:hAnsi="Times New Roman" w:cs="Times New Roman"/>
          <w:vertAlign w:val="subscript"/>
        </w:rPr>
        <w:softHyphen/>
      </w:r>
      <w:r w:rsidR="000604CA" w:rsidRPr="00C853EC">
        <w:rPr>
          <w:rFonts w:ascii="Times New Roman" w:hAnsi="Times New Roman" w:cs="Times New Roman"/>
          <w:vertAlign w:val="subscript"/>
        </w:rPr>
        <w:softHyphen/>
      </w:r>
      <w:r w:rsidR="000604CA" w:rsidRPr="00C853EC">
        <w:rPr>
          <w:rFonts w:ascii="Times New Roman" w:hAnsi="Times New Roman" w:cs="Times New Roman"/>
        </w:rPr>
        <w:t xml:space="preserve"> and AUC).</w:t>
      </w:r>
      <w:r w:rsidR="00967F2D" w:rsidRPr="00C853EC">
        <w:rPr>
          <w:rFonts w:ascii="Times New Roman" w:hAnsi="Times New Roman" w:cs="Times New Roman"/>
        </w:rPr>
        <w:t xml:space="preserve"> Parasitic infection was also a significant determinant, with</w:t>
      </w:r>
      <w:r w:rsidR="000604CA" w:rsidRPr="00C853EC">
        <w:rPr>
          <w:rFonts w:ascii="Times New Roman" w:hAnsi="Times New Roman" w:cs="Times New Roman"/>
        </w:rPr>
        <w:t xml:space="preserve"> infected populations displaying distinct characteristics to healthy ones. Overall, </w:t>
      </w:r>
      <w:r w:rsidR="00967F2D" w:rsidRPr="00C853EC">
        <w:rPr>
          <w:rFonts w:ascii="Times New Roman" w:hAnsi="Times New Roman" w:cs="Times New Roman"/>
        </w:rPr>
        <w:t xml:space="preserve">these factors </w:t>
      </w:r>
      <w:r w:rsidR="000604CA" w:rsidRPr="00C853EC">
        <w:rPr>
          <w:rFonts w:ascii="Times New Roman" w:hAnsi="Times New Roman" w:cs="Times New Roman"/>
        </w:rPr>
        <w:t xml:space="preserve">explain between 38% and 70% of the observed variation in the collated pharmacokinetic profiles, depending on the parameter. We also identified </w:t>
      </w:r>
      <w:proofErr w:type="gramStart"/>
      <w:r w:rsidR="000604CA" w:rsidRPr="00C853EC">
        <w:rPr>
          <w:rFonts w:ascii="Times New Roman" w:hAnsi="Times New Roman" w:cs="Times New Roman"/>
        </w:rPr>
        <w:t>a number of</w:t>
      </w:r>
      <w:proofErr w:type="gramEnd"/>
      <w:r w:rsidR="000604CA" w:rsidRPr="00C853EC">
        <w:rPr>
          <w:rFonts w:ascii="Times New Roman" w:hAnsi="Times New Roman" w:cs="Times New Roman"/>
        </w:rPr>
        <w:t xml:space="preserve"> interactions between Albendazole and other </w:t>
      </w:r>
      <w:r w:rsidR="00967F2D" w:rsidRPr="00C853EC">
        <w:rPr>
          <w:rFonts w:ascii="Times New Roman" w:hAnsi="Times New Roman" w:cs="Times New Roman"/>
        </w:rPr>
        <w:t xml:space="preserve">typically co-administered </w:t>
      </w:r>
      <w:r w:rsidR="000604CA" w:rsidRPr="00C853EC">
        <w:rPr>
          <w:rFonts w:ascii="Times New Roman" w:hAnsi="Times New Roman" w:cs="Times New Roman"/>
        </w:rPr>
        <w:t>drugs.</w:t>
      </w:r>
      <w:r w:rsidR="00967F2D" w:rsidRPr="00C853EC">
        <w:rPr>
          <w:rFonts w:ascii="Times New Roman" w:hAnsi="Times New Roman" w:cs="Times New Roman"/>
        </w:rPr>
        <w:t xml:space="preserve"> </w:t>
      </w:r>
    </w:p>
    <w:p w14:paraId="699E728F" w14:textId="77777777" w:rsidR="00967F2D" w:rsidRPr="00C853EC" w:rsidRDefault="009313F2" w:rsidP="00967F2D">
      <w:pPr>
        <w:tabs>
          <w:tab w:val="left" w:pos="1931"/>
        </w:tabs>
        <w:jc w:val="both"/>
        <w:rPr>
          <w:rFonts w:ascii="Times New Roman" w:hAnsi="Times New Roman" w:cs="Times New Roman"/>
        </w:rPr>
      </w:pPr>
      <w:r w:rsidRPr="00C853EC">
        <w:rPr>
          <w:rFonts w:ascii="Times New Roman" w:hAnsi="Times New Roman" w:cs="Times New Roman"/>
          <w:b/>
        </w:rPr>
        <w:t>Conclusion</w:t>
      </w:r>
      <w:r w:rsidR="00967F2D" w:rsidRPr="00C853EC">
        <w:rPr>
          <w:rFonts w:ascii="Times New Roman" w:hAnsi="Times New Roman" w:cs="Times New Roman"/>
          <w:b/>
        </w:rPr>
        <w:t xml:space="preserve">: </w:t>
      </w:r>
      <w:r w:rsidR="00967F2D" w:rsidRPr="00C853EC">
        <w:rPr>
          <w:rFonts w:ascii="Times New Roman" w:hAnsi="Times New Roman" w:cs="Times New Roman"/>
        </w:rPr>
        <w:t xml:space="preserve">These results provide </w:t>
      </w:r>
      <w:commentRangeStart w:id="13"/>
      <w:r w:rsidR="00967F2D" w:rsidRPr="00C853EC">
        <w:rPr>
          <w:rFonts w:ascii="Times New Roman" w:hAnsi="Times New Roman" w:cs="Times New Roman"/>
        </w:rPr>
        <w:t>insight into the mechanisms underlying the variation in Albendazole’s pharmacokinetics</w:t>
      </w:r>
      <w:commentRangeEnd w:id="13"/>
      <w:r w:rsidR="00CB3B5D" w:rsidRPr="00C853EC">
        <w:rPr>
          <w:rStyle w:val="CommentReference"/>
        </w:rPr>
        <w:commentReference w:id="13"/>
      </w:r>
      <w:r w:rsidR="00967F2D" w:rsidRPr="00C853EC">
        <w:rPr>
          <w:rFonts w:ascii="Times New Roman" w:hAnsi="Times New Roman" w:cs="Times New Roman"/>
        </w:rPr>
        <w:t xml:space="preserve">, </w:t>
      </w:r>
      <w:commentRangeStart w:id="14"/>
      <w:r w:rsidR="00967F2D" w:rsidRPr="00C853EC">
        <w:rPr>
          <w:rFonts w:ascii="Times New Roman" w:hAnsi="Times New Roman" w:cs="Times New Roman"/>
        </w:rPr>
        <w:t xml:space="preserve">highlight key biases in which populations have previously been studied during research into </w:t>
      </w:r>
      <w:r w:rsidR="00D06AF4" w:rsidRPr="00C853EC">
        <w:rPr>
          <w:rFonts w:ascii="Times New Roman" w:hAnsi="Times New Roman" w:cs="Times New Roman"/>
        </w:rPr>
        <w:t>Albendazole</w:t>
      </w:r>
      <w:commentRangeEnd w:id="14"/>
      <w:r w:rsidR="00B2343B" w:rsidRPr="00C853EC">
        <w:rPr>
          <w:rStyle w:val="CommentReference"/>
        </w:rPr>
        <w:commentReference w:id="14"/>
      </w:r>
      <w:r w:rsidR="00D06AF4" w:rsidRPr="00C853EC">
        <w:rPr>
          <w:rFonts w:ascii="Times New Roman" w:hAnsi="Times New Roman" w:cs="Times New Roman"/>
        </w:rPr>
        <w:t xml:space="preserve">, </w:t>
      </w:r>
      <w:r w:rsidR="00967F2D" w:rsidRPr="00C853EC">
        <w:rPr>
          <w:rFonts w:ascii="Times New Roman" w:hAnsi="Times New Roman" w:cs="Times New Roman"/>
        </w:rPr>
        <w:t>and suggest potential avenue</w:t>
      </w:r>
      <w:r w:rsidR="00C621D8" w:rsidRPr="00C853EC">
        <w:rPr>
          <w:rFonts w:ascii="Times New Roman" w:hAnsi="Times New Roman" w:cs="Times New Roman"/>
        </w:rPr>
        <w:t>s</w:t>
      </w:r>
      <w:r w:rsidR="00967F2D" w:rsidRPr="00C853EC">
        <w:rPr>
          <w:rFonts w:ascii="Times New Roman" w:hAnsi="Times New Roman" w:cs="Times New Roman"/>
        </w:rPr>
        <w:t xml:space="preserve"> for programmatic optimisation of the drug’s delivery. </w:t>
      </w:r>
    </w:p>
    <w:p w14:paraId="7E9DC0D8" w14:textId="77777777" w:rsidR="00913FF9" w:rsidRPr="00C853EC" w:rsidRDefault="00913FF9" w:rsidP="00913FF9">
      <w:pPr>
        <w:tabs>
          <w:tab w:val="left" w:pos="1931"/>
        </w:tabs>
        <w:jc w:val="both"/>
        <w:rPr>
          <w:rFonts w:ascii="Times New Roman" w:hAnsi="Times New Roman" w:cs="Times New Roman"/>
        </w:rPr>
      </w:pPr>
      <w:r w:rsidRPr="00C853EC">
        <w:rPr>
          <w:rFonts w:ascii="Times New Roman" w:hAnsi="Times New Roman" w:cs="Times New Roman"/>
        </w:rPr>
        <w:br w:type="page"/>
      </w:r>
    </w:p>
    <w:p w14:paraId="04FC2A10"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lastRenderedPageBreak/>
        <w:t>Introduction</w:t>
      </w:r>
    </w:p>
    <w:p w14:paraId="58E66A93" w14:textId="16F305F6" w:rsidR="002C42F0" w:rsidRPr="00C853EC" w:rsidRDefault="00E76F43" w:rsidP="00F169C5">
      <w:pPr>
        <w:jc w:val="both"/>
        <w:rPr>
          <w:rFonts w:ascii="Times New Roman" w:hAnsi="Times New Roman" w:cs="Times New Roman"/>
        </w:rPr>
      </w:pPr>
      <w:r w:rsidRPr="00C853EC">
        <w:rPr>
          <w:rFonts w:ascii="Times New Roman" w:hAnsi="Times New Roman" w:cs="Times New Roman"/>
        </w:rPr>
        <w:t xml:space="preserve">Albendazole is a </w:t>
      </w:r>
      <w:r w:rsidR="00D86D4B" w:rsidRPr="00C853EC">
        <w:rPr>
          <w:rFonts w:ascii="Times New Roman" w:hAnsi="Times New Roman" w:cs="Times New Roman"/>
        </w:rPr>
        <w:t xml:space="preserve">broad-spectrum </w:t>
      </w:r>
      <w:r w:rsidRPr="00C853EC">
        <w:rPr>
          <w:rFonts w:ascii="Times New Roman" w:hAnsi="Times New Roman" w:cs="Times New Roman"/>
        </w:rPr>
        <w:t xml:space="preserve">medication </w:t>
      </w:r>
      <w:r w:rsidR="00D86D4B" w:rsidRPr="00C853EC">
        <w:rPr>
          <w:rFonts w:ascii="Times New Roman" w:hAnsi="Times New Roman" w:cs="Times New Roman"/>
        </w:rPr>
        <w:t xml:space="preserve">used </w:t>
      </w:r>
      <w:r w:rsidR="0078162C" w:rsidRPr="00C853EC">
        <w:rPr>
          <w:rFonts w:ascii="Times New Roman" w:hAnsi="Times New Roman" w:cs="Times New Roman"/>
        </w:rPr>
        <w:t xml:space="preserve">widely in the treatment </w:t>
      </w:r>
      <w:r w:rsidRPr="00C853EC">
        <w:rPr>
          <w:rFonts w:ascii="Times New Roman" w:hAnsi="Times New Roman" w:cs="Times New Roman"/>
        </w:rPr>
        <w:t>of a variety of parasitic worm infections.</w:t>
      </w:r>
      <w:r w:rsidR="00F169C5" w:rsidRPr="00C853EC">
        <w:rPr>
          <w:rFonts w:ascii="Times New Roman" w:hAnsi="Times New Roman" w:cs="Times New Roman"/>
        </w:rPr>
        <w:t xml:space="preserve"> This includes usage in a clinical context, where </w:t>
      </w:r>
      <w:r w:rsidRPr="00C853EC">
        <w:rPr>
          <w:rFonts w:ascii="Times New Roman" w:hAnsi="Times New Roman" w:cs="Times New Roman"/>
        </w:rPr>
        <w:t xml:space="preserve">multiple-dose regimen are used to treat </w:t>
      </w:r>
      <w:r w:rsidR="004A72A8" w:rsidRPr="00C853EC">
        <w:rPr>
          <w:rFonts w:ascii="Times New Roman" w:hAnsi="Times New Roman" w:cs="Times New Roman"/>
        </w:rPr>
        <w:t xml:space="preserve">infections with the larval stages of </w:t>
      </w:r>
      <w:r w:rsidR="004A72A8" w:rsidRPr="00C853EC">
        <w:rPr>
          <w:rFonts w:ascii="Times New Roman" w:hAnsi="Times New Roman" w:cs="Times New Roman"/>
          <w:i/>
        </w:rPr>
        <w:t xml:space="preserve">Taenia </w:t>
      </w:r>
      <w:proofErr w:type="spellStart"/>
      <w:r w:rsidR="004A72A8" w:rsidRPr="00C853EC">
        <w:rPr>
          <w:rFonts w:ascii="Times New Roman" w:hAnsi="Times New Roman" w:cs="Times New Roman"/>
          <w:i/>
        </w:rPr>
        <w:t>solium</w:t>
      </w:r>
      <w:proofErr w:type="spellEnd"/>
      <w:r w:rsidR="004A72A8" w:rsidRPr="00C853EC">
        <w:rPr>
          <w:rFonts w:ascii="Times New Roman" w:hAnsi="Times New Roman" w:cs="Times New Roman"/>
        </w:rPr>
        <w:t xml:space="preserve"> (</w:t>
      </w:r>
      <w:r w:rsidRPr="00C853EC">
        <w:rPr>
          <w:rFonts w:ascii="Times New Roman" w:hAnsi="Times New Roman" w:cs="Times New Roman"/>
        </w:rPr>
        <w:t>(neuro-)cysticercosis</w:t>
      </w:r>
      <w:r w:rsidR="004A72A8" w:rsidRPr="00C853EC">
        <w:rPr>
          <w:rFonts w:ascii="Times New Roman" w:hAnsi="Times New Roman" w:cs="Times New Roman"/>
        </w:rPr>
        <w:t>)</w:t>
      </w:r>
      <w:r w:rsidRPr="00C853EC">
        <w:rPr>
          <w:rFonts w:ascii="Times New Roman" w:hAnsi="Times New Roman" w:cs="Times New Roman"/>
        </w:rPr>
        <w:fldChar w:fldCharType="begin" w:fldLock="1"/>
      </w:r>
      <w:r w:rsidRPr="00C853EC">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1</w:t>
      </w:r>
      <w:r w:rsidRPr="00C853EC">
        <w:rPr>
          <w:rFonts w:ascii="Times New Roman" w:hAnsi="Times New Roman" w:cs="Times New Roman"/>
        </w:rPr>
        <w:fldChar w:fldCharType="end"/>
      </w:r>
      <w:r w:rsidRPr="00C853EC">
        <w:rPr>
          <w:rFonts w:ascii="Times New Roman" w:hAnsi="Times New Roman" w:cs="Times New Roman"/>
        </w:rPr>
        <w:t xml:space="preserve"> </w:t>
      </w:r>
      <w:r w:rsidR="004A72A8" w:rsidRPr="00C853EC">
        <w:rPr>
          <w:rFonts w:ascii="Times New Roman" w:hAnsi="Times New Roman" w:cs="Times New Roman"/>
        </w:rPr>
        <w:t xml:space="preserve">or of </w:t>
      </w:r>
      <w:r w:rsidR="004A72A8" w:rsidRPr="00C853EC">
        <w:rPr>
          <w:rFonts w:ascii="Times New Roman" w:hAnsi="Times New Roman" w:cs="Times New Roman"/>
          <w:i/>
        </w:rPr>
        <w:t>Echinococcus</w:t>
      </w:r>
      <w:r w:rsidR="004A72A8" w:rsidRPr="00C853EC">
        <w:rPr>
          <w:rFonts w:ascii="Times New Roman" w:hAnsi="Times New Roman" w:cs="Times New Roman"/>
        </w:rPr>
        <w:t xml:space="preserve"> sp. (principally cystic and alveolar </w:t>
      </w:r>
      <w:r w:rsidRPr="00C853EC">
        <w:rPr>
          <w:rFonts w:ascii="Times New Roman" w:hAnsi="Times New Roman" w:cs="Times New Roman"/>
        </w:rPr>
        <w:t>echinococcosis</w:t>
      </w:r>
      <w:r w:rsidR="004A72A8" w:rsidRPr="00C853EC">
        <w:rPr>
          <w:rFonts w:ascii="Times New Roman" w:hAnsi="Times New Roman" w:cs="Times New Roman"/>
        </w:rPr>
        <w:t xml:space="preserve"> due to </w:t>
      </w:r>
      <w:r w:rsidR="004A72A8" w:rsidRPr="00C853EC">
        <w:rPr>
          <w:rFonts w:ascii="Times New Roman" w:hAnsi="Times New Roman" w:cs="Times New Roman"/>
          <w:i/>
        </w:rPr>
        <w:t xml:space="preserve">E. </w:t>
      </w:r>
      <w:proofErr w:type="spellStart"/>
      <w:r w:rsidR="004A72A8" w:rsidRPr="00C853EC">
        <w:rPr>
          <w:rFonts w:ascii="Times New Roman" w:hAnsi="Times New Roman" w:cs="Times New Roman"/>
          <w:i/>
        </w:rPr>
        <w:t>granulosus</w:t>
      </w:r>
      <w:proofErr w:type="spellEnd"/>
      <w:r w:rsidR="004A72A8" w:rsidRPr="00C853EC">
        <w:rPr>
          <w:rFonts w:ascii="Times New Roman" w:hAnsi="Times New Roman" w:cs="Times New Roman"/>
        </w:rPr>
        <w:t xml:space="preserve"> and </w:t>
      </w:r>
      <w:r w:rsidR="004A72A8" w:rsidRPr="00C853EC">
        <w:rPr>
          <w:rFonts w:ascii="Times New Roman" w:hAnsi="Times New Roman" w:cs="Times New Roman"/>
          <w:i/>
        </w:rPr>
        <w:t xml:space="preserve">E. </w:t>
      </w:r>
      <w:proofErr w:type="spellStart"/>
      <w:r w:rsidR="004A72A8" w:rsidRPr="00C853EC">
        <w:rPr>
          <w:rFonts w:ascii="Times New Roman" w:hAnsi="Times New Roman" w:cs="Times New Roman"/>
          <w:i/>
        </w:rPr>
        <w:t>multilocularis</w:t>
      </w:r>
      <w:proofErr w:type="spellEnd"/>
      <w:r w:rsidR="004A72A8" w:rsidRPr="00C853EC">
        <w:rPr>
          <w:rFonts w:ascii="Times New Roman" w:hAnsi="Times New Roman" w:cs="Times New Roman"/>
        </w:rPr>
        <w:t>, respectively)</w:t>
      </w:r>
      <w:r w:rsidRPr="00C853EC">
        <w:rPr>
          <w:rFonts w:ascii="Times New Roman" w:hAnsi="Times New Roman" w:cs="Times New Roman"/>
        </w:rPr>
        <w:fldChar w:fldCharType="begin" w:fldLock="1"/>
      </w:r>
      <w:r w:rsidRPr="00C853EC">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2</w:t>
      </w:r>
      <w:r w:rsidRPr="00C853EC">
        <w:rPr>
          <w:rFonts w:ascii="Times New Roman" w:hAnsi="Times New Roman" w:cs="Times New Roman"/>
        </w:rPr>
        <w:fldChar w:fldCharType="end"/>
      </w:r>
      <w:r w:rsidR="004A72A8" w:rsidRPr="00C853EC">
        <w:rPr>
          <w:rFonts w:ascii="Times New Roman" w:hAnsi="Times New Roman" w:cs="Times New Roman"/>
        </w:rPr>
        <w:t>.</w:t>
      </w:r>
      <w:r w:rsidRPr="00C853EC">
        <w:rPr>
          <w:rFonts w:ascii="Times New Roman" w:hAnsi="Times New Roman" w:cs="Times New Roman"/>
        </w:rPr>
        <w:t xml:space="preserve"> </w:t>
      </w:r>
      <w:r w:rsidR="00F169C5" w:rsidRPr="00C853EC">
        <w:rPr>
          <w:rFonts w:ascii="Times New Roman" w:hAnsi="Times New Roman" w:cs="Times New Roman"/>
        </w:rPr>
        <w:t>It has also been used extensively in</w:t>
      </w:r>
      <w:r w:rsidRPr="00C853EC">
        <w:rPr>
          <w:rFonts w:ascii="Times New Roman" w:hAnsi="Times New Roman" w:cs="Times New Roman"/>
        </w:rPr>
        <w:t xml:space="preserve"> programmatic contexts, where a single dose </w:t>
      </w:r>
      <w:r w:rsidR="00D01B4C" w:rsidRPr="00C853EC">
        <w:rPr>
          <w:rFonts w:ascii="Times New Roman" w:hAnsi="Times New Roman" w:cs="Times New Roman"/>
        </w:rPr>
        <w:t xml:space="preserve">has been delivered to communities as part of </w:t>
      </w:r>
      <w:r w:rsidR="00E024D3" w:rsidRPr="00C853EC">
        <w:rPr>
          <w:rFonts w:ascii="Times New Roman" w:hAnsi="Times New Roman" w:cs="Times New Roman"/>
        </w:rPr>
        <w:t xml:space="preserve">mass </w:t>
      </w:r>
      <w:r w:rsidR="00D01B4C" w:rsidRPr="00C853EC">
        <w:rPr>
          <w:rFonts w:ascii="Times New Roman" w:hAnsi="Times New Roman" w:cs="Times New Roman"/>
        </w:rPr>
        <w:t xml:space="preserve">treatment </w:t>
      </w:r>
      <w:r w:rsidR="00E024D3" w:rsidRPr="00C853EC">
        <w:rPr>
          <w:rFonts w:ascii="Times New Roman" w:hAnsi="Times New Roman" w:cs="Times New Roman"/>
        </w:rPr>
        <w:t>against</w:t>
      </w:r>
      <w:r w:rsidR="0078162C" w:rsidRPr="00C853EC">
        <w:rPr>
          <w:rFonts w:ascii="Times New Roman" w:hAnsi="Times New Roman" w:cs="Times New Roman"/>
        </w:rPr>
        <w:t xml:space="preserve"> </w:t>
      </w:r>
      <w:r w:rsidR="00D01B4C" w:rsidRPr="00C853EC">
        <w:rPr>
          <w:rFonts w:ascii="Times New Roman" w:hAnsi="Times New Roman" w:cs="Times New Roman"/>
        </w:rPr>
        <w:t>soil-transmitted helminth</w:t>
      </w:r>
      <w:r w:rsidR="00E024D3" w:rsidRPr="00C853EC">
        <w:rPr>
          <w:rFonts w:ascii="Times New Roman" w:hAnsi="Times New Roman" w:cs="Times New Roman"/>
        </w:rPr>
        <w:t>iase</w:t>
      </w:r>
      <w:r w:rsidR="00D01B4C" w:rsidRPr="00C853EC">
        <w:rPr>
          <w:rFonts w:ascii="Times New Roman" w:hAnsi="Times New Roman" w:cs="Times New Roman"/>
        </w:rPr>
        <w:t>s</w:t>
      </w:r>
      <w:r w:rsidR="00D01B4C" w:rsidRPr="00C853EC">
        <w:rPr>
          <w:rFonts w:ascii="Times New Roman" w:hAnsi="Times New Roman" w:cs="Times New Roman"/>
        </w:rPr>
        <w:fldChar w:fldCharType="begin" w:fldLock="1"/>
      </w:r>
      <w:r w:rsidR="00D01B4C" w:rsidRPr="00C853E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sidRPr="00C853EC">
        <w:rPr>
          <w:rFonts w:ascii="Times New Roman" w:hAnsi="Times New Roman" w:cs="Times New Roman"/>
        </w:rPr>
        <w:fldChar w:fldCharType="separate"/>
      </w:r>
      <w:r w:rsidR="00D01B4C" w:rsidRPr="00C853EC">
        <w:rPr>
          <w:rFonts w:ascii="Times New Roman" w:hAnsi="Times New Roman" w:cs="Times New Roman"/>
          <w:noProof/>
          <w:vertAlign w:val="superscript"/>
        </w:rPr>
        <w:t>3</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r w:rsidR="001D050E" w:rsidRPr="00C853EC">
        <w:rPr>
          <w:rFonts w:ascii="Times New Roman" w:hAnsi="Times New Roman" w:cs="Times New Roman"/>
        </w:rPr>
        <w:t xml:space="preserve">STHs, </w:t>
      </w:r>
      <w:r w:rsidR="00E024D3" w:rsidRPr="00C853EC">
        <w:rPr>
          <w:rFonts w:ascii="Times New Roman" w:hAnsi="Times New Roman" w:cs="Times New Roman"/>
        </w:rPr>
        <w:t xml:space="preserve">due to </w:t>
      </w:r>
      <w:r w:rsidR="00D01B4C" w:rsidRPr="00C853EC">
        <w:rPr>
          <w:rFonts w:ascii="Times New Roman" w:hAnsi="Times New Roman" w:cs="Times New Roman"/>
          <w:i/>
        </w:rPr>
        <w:t>Ascaris lumbricoides</w:t>
      </w:r>
      <w:r w:rsidR="00D01B4C" w:rsidRPr="00C853EC">
        <w:rPr>
          <w:rFonts w:ascii="Times New Roman" w:hAnsi="Times New Roman" w:cs="Times New Roman"/>
        </w:rPr>
        <w:t xml:space="preserve">, </w:t>
      </w:r>
      <w:r w:rsidR="00D01B4C" w:rsidRPr="00C853EC">
        <w:rPr>
          <w:rFonts w:ascii="Times New Roman" w:hAnsi="Times New Roman" w:cs="Times New Roman"/>
          <w:i/>
        </w:rPr>
        <w:t>Trichuris</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trich</w:t>
      </w:r>
      <w:r w:rsidR="004A72A8" w:rsidRPr="00C853EC">
        <w:rPr>
          <w:rFonts w:ascii="Times New Roman" w:hAnsi="Times New Roman" w:cs="Times New Roman"/>
          <w:i/>
        </w:rPr>
        <w:t>i</w:t>
      </w:r>
      <w:r w:rsidR="00D01B4C" w:rsidRPr="00C853EC">
        <w:rPr>
          <w:rFonts w:ascii="Times New Roman" w:hAnsi="Times New Roman" w:cs="Times New Roman"/>
          <w:i/>
        </w:rPr>
        <w:t>ura</w:t>
      </w:r>
      <w:proofErr w:type="spellEnd"/>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Necator</w:t>
      </w:r>
      <w:proofErr w:type="spellEnd"/>
      <w:r w:rsidR="00D01B4C" w:rsidRPr="00C853EC">
        <w:rPr>
          <w:rFonts w:ascii="Times New Roman" w:hAnsi="Times New Roman" w:cs="Times New Roman"/>
          <w:i/>
        </w:rPr>
        <w:t xml:space="preserve"> americanus</w:t>
      </w:r>
      <w:r w:rsidR="00D01B4C" w:rsidRPr="00C853EC">
        <w:rPr>
          <w:rFonts w:ascii="Times New Roman" w:hAnsi="Times New Roman" w:cs="Times New Roman"/>
        </w:rPr>
        <w:t xml:space="preserve"> and </w:t>
      </w:r>
      <w:proofErr w:type="spellStart"/>
      <w:r w:rsidR="00D01B4C" w:rsidRPr="00C853EC">
        <w:rPr>
          <w:rFonts w:ascii="Times New Roman" w:hAnsi="Times New Roman" w:cs="Times New Roman"/>
          <w:i/>
        </w:rPr>
        <w:t>Ancylostoma</w:t>
      </w:r>
      <w:proofErr w:type="spellEnd"/>
      <w:r w:rsidR="00D01B4C" w:rsidRPr="00C853EC">
        <w:rPr>
          <w:rFonts w:ascii="Times New Roman" w:hAnsi="Times New Roman" w:cs="Times New Roman"/>
          <w:i/>
        </w:rPr>
        <w:t xml:space="preserve"> duodenale</w:t>
      </w:r>
      <w:r w:rsidR="00D01B4C" w:rsidRPr="00C853EC">
        <w:rPr>
          <w:rFonts w:ascii="Times New Roman" w:hAnsi="Times New Roman" w:cs="Times New Roman"/>
        </w:rPr>
        <w:t>)</w:t>
      </w:r>
      <w:r w:rsidR="0050714D" w:rsidRPr="00C853EC">
        <w:rPr>
          <w:rFonts w:ascii="Times New Roman" w:hAnsi="Times New Roman" w:cs="Times New Roman"/>
        </w:rPr>
        <w:t xml:space="preserve">; </w:t>
      </w:r>
      <w:r w:rsidR="00D01B4C" w:rsidRPr="00C853EC">
        <w:rPr>
          <w:rFonts w:ascii="Times New Roman" w:hAnsi="Times New Roman" w:cs="Times New Roman"/>
        </w:rPr>
        <w:t>lymphatic filariasis</w:t>
      </w:r>
      <w:r w:rsidR="00D01B4C" w:rsidRPr="00C853EC">
        <w:rPr>
          <w:rFonts w:ascii="Times New Roman" w:hAnsi="Times New Roman" w:cs="Times New Roman"/>
        </w:rPr>
        <w:fldChar w:fldCharType="begin" w:fldLock="1"/>
      </w:r>
      <w:r w:rsidR="00D01B4C" w:rsidRPr="00C853E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sidRPr="00C853EC">
        <w:rPr>
          <w:rFonts w:ascii="Times New Roman" w:hAnsi="Times New Roman" w:cs="Times New Roman"/>
        </w:rPr>
        <w:fldChar w:fldCharType="separate"/>
      </w:r>
      <w:r w:rsidR="00D01B4C" w:rsidRPr="00C853EC">
        <w:rPr>
          <w:rFonts w:ascii="Times New Roman" w:hAnsi="Times New Roman" w:cs="Times New Roman"/>
          <w:noProof/>
          <w:vertAlign w:val="superscript"/>
        </w:rPr>
        <w:t>4</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(delivered </w:t>
      </w:r>
      <w:r w:rsidR="00E024D3" w:rsidRPr="00C853EC">
        <w:rPr>
          <w:rFonts w:ascii="Times New Roman" w:hAnsi="Times New Roman" w:cs="Times New Roman"/>
        </w:rPr>
        <w:t xml:space="preserve">alone or </w:t>
      </w:r>
      <w:r w:rsidR="00D01B4C" w:rsidRPr="00C853EC">
        <w:rPr>
          <w:rFonts w:ascii="Times New Roman" w:hAnsi="Times New Roman" w:cs="Times New Roman"/>
        </w:rPr>
        <w:t xml:space="preserve">alongside ivermectin </w:t>
      </w:r>
      <w:r w:rsidR="004367F5" w:rsidRPr="00C853EC">
        <w:rPr>
          <w:rFonts w:ascii="Times New Roman" w:hAnsi="Times New Roman" w:cs="Times New Roman"/>
        </w:rPr>
        <w:t>and/</w:t>
      </w:r>
      <w:r w:rsidR="00D01B4C" w:rsidRPr="00C853EC">
        <w:rPr>
          <w:rFonts w:ascii="Times New Roman" w:hAnsi="Times New Roman" w:cs="Times New Roman"/>
        </w:rPr>
        <w:t>or diethylcarbamazine</w:t>
      </w:r>
      <w:r w:rsidR="00E173C9"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{"citationItems":[{"id":"ITEM-1","itemData":{"DOI":"10.1002/14651858.CD003753.PUB4/MEDIA/CDSR/CD003753/IMAGE_N/NCD003753-CMP-004-08.PNG","ISSN":"1469493X","PMID":"30620051","abstract":"Background: The Global Programme to Eliminate Lymphatic Filariasis recommends mass treatment of albendazole co-administered with the microfilaricidal (antifilarial) drugs diethylcarbamazine (DEC) or ivermectin; and recommends albendazole alone in areas where loiasis is endemic. Objectives: To assess the effects of albendazole alone, and the effects of adding albendazole to DEC or ivermectin, in people and communities with lymphatic filariasis. Search methods: We searched the Cochrane Infectious Diseases Group Specialized Register, the Cochrane Central Register of Controlled Trials, MEDLINE (PubMed), Embase (OVID), LILACS (BIREME), and reference lists of included trials. We also searched the World Health Organization (WHO) International Clinical Trials Registry Platform and ClinicalTrials.gov to identify ongoing trials. We performed all searches up to 15 January 2018. Selection criteria: We included randomized controlled trials (RCTs) and cluster-RCTs that compared albendazole to placebo or no placebo, or compared albendazole combined with a microfilaricidal drug to a microfilaricidal drug alone, given to people known to have lymphatic filariasis or communities where lymphatic filariasis was known to be endemic. We sought data on measures of transmission potential (microfilariae (mf) prevalence and density); markers of adult worm infection (antigenaemia prevalence and density, and adult worm prevalence detected by ultrasound); and data on clinical disease and adverse events. Data collection and analysis: At least two review authors independently assessed the trials, evaluated the risks of bias, and extracted data. The main analysis examined albendazole overall, whether given alone or added to a microfilaricidal drug. We used data collected from all randomized individuals at time of longest follow-up (up to 12 months) for meta-analysis of outcomes. We evaluated mf density data up to six months and at 12 months follow-up to ensure that we did not miss any subtle temporal effects. We conducted additional analyses for different follow-up periods and whether trials reported on individuals known to be infected or both infected and uninfected. We analysed dichotomous data using the risk ratio (RR) with a 95% confidence interval (CI). We could not meta-analyse data on parasite density outcomes and we summarized them in tables. Where data were missing, we contacted trial authors. We used GRADE to assess the certainty of evidence. Main results: We included 13 tria…","author":[{"dropping-particle":"","family":"Macfarlane","given":"Cara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Reviews","id":"ITEM-1","issue":"1","issued":{"date-parts":[["2019","1","8"]]},"publisher":"John Wiley and Sons Ltd","title":"Albendazole alone or in combination with microfilaricidal drugs for lymphatic filariasis","type":"article-journal","volume":"2019"},"uris":["http://www.mendeley.com/documents/?uuid=dc271b75-ccff-3083-96a1-e10c804e2347"]}],"mendeley":{"formattedCitation":"&lt;sup&gt;5&lt;/sup&gt;","plainTextFormattedCitation":"5","previouslyFormattedCitation":"&lt;sup&gt;5&lt;/sup&gt;"},"properties":{"noteIndex":0},"schema":"https://github.com/citation-style-language/schema/raw/master/csl-citation.json"}</w:instrText>
      </w:r>
      <w:r w:rsidR="00E173C9" w:rsidRPr="00C853EC">
        <w:rPr>
          <w:rFonts w:ascii="Times New Roman" w:hAnsi="Times New Roman" w:cs="Times New Roman"/>
        </w:rPr>
        <w:fldChar w:fldCharType="separate"/>
      </w:r>
      <w:r w:rsidR="00E173C9" w:rsidRPr="00C853EC">
        <w:rPr>
          <w:rFonts w:ascii="Times New Roman" w:hAnsi="Times New Roman" w:cs="Times New Roman"/>
          <w:noProof/>
          <w:vertAlign w:val="superscript"/>
        </w:rPr>
        <w:t>5</w:t>
      </w:r>
      <w:r w:rsidR="00E173C9" w:rsidRPr="00C853EC">
        <w:rPr>
          <w:rFonts w:ascii="Times New Roman" w:hAnsi="Times New Roman" w:cs="Times New Roman"/>
        </w:rPr>
        <w:fldChar w:fldCharType="end"/>
      </w:r>
      <w:r w:rsidR="00D01B4C" w:rsidRPr="00C853EC">
        <w:rPr>
          <w:rFonts w:ascii="Times New Roman" w:hAnsi="Times New Roman" w:cs="Times New Roman"/>
        </w:rPr>
        <w:t>) and</w:t>
      </w:r>
      <w:r w:rsidR="00DB592A" w:rsidRPr="00C853EC">
        <w:rPr>
          <w:rFonts w:ascii="Times New Roman" w:hAnsi="Times New Roman" w:cs="Times New Roman"/>
        </w:rPr>
        <w:t xml:space="preserve"> in</w:t>
      </w:r>
      <w:r w:rsidR="00D01B4C" w:rsidRPr="00C853EC">
        <w:rPr>
          <w:rFonts w:ascii="Times New Roman" w:hAnsi="Times New Roman" w:cs="Times New Roman"/>
        </w:rPr>
        <w:t xml:space="preserve"> individuals w</w:t>
      </w:r>
      <w:r w:rsidR="00E024D3" w:rsidRPr="00C853EC">
        <w:rPr>
          <w:rFonts w:ascii="Times New Roman" w:hAnsi="Times New Roman" w:cs="Times New Roman"/>
        </w:rPr>
        <w:t>ith</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rPr>
        <w:t>loiasis</w:t>
      </w:r>
      <w:proofErr w:type="spellEnd"/>
      <w:r w:rsidR="00D01B4C" w:rsidRPr="00C853EC">
        <w:rPr>
          <w:rFonts w:ascii="Times New Roman" w:hAnsi="Times New Roman" w:cs="Times New Roman"/>
        </w:rPr>
        <w:t xml:space="preserve"> </w:t>
      </w:r>
      <w:r w:rsidR="00E024D3" w:rsidRPr="00C853EC">
        <w:rPr>
          <w:rFonts w:ascii="Times New Roman" w:hAnsi="Times New Roman" w:cs="Times New Roman"/>
        </w:rPr>
        <w:t xml:space="preserve">whose </w:t>
      </w:r>
      <w:r w:rsidR="00E024D3" w:rsidRPr="00C853EC">
        <w:rPr>
          <w:rFonts w:ascii="Times New Roman" w:hAnsi="Times New Roman" w:cs="Times New Roman"/>
          <w:i/>
        </w:rPr>
        <w:t xml:space="preserve">Loa </w:t>
      </w:r>
      <w:proofErr w:type="spellStart"/>
      <w:r w:rsidR="00E024D3" w:rsidRPr="00C853EC">
        <w:rPr>
          <w:rFonts w:ascii="Times New Roman" w:hAnsi="Times New Roman" w:cs="Times New Roman"/>
          <w:i/>
        </w:rPr>
        <w:t>loa</w:t>
      </w:r>
      <w:proofErr w:type="spellEnd"/>
      <w:r w:rsidR="00E024D3" w:rsidRPr="00C853EC">
        <w:rPr>
          <w:rFonts w:ascii="Times New Roman" w:hAnsi="Times New Roman" w:cs="Times New Roman"/>
        </w:rPr>
        <w:t xml:space="preserve"> </w:t>
      </w:r>
      <w:proofErr w:type="spellStart"/>
      <w:r w:rsidR="00E024D3" w:rsidRPr="00C853EC">
        <w:rPr>
          <w:rFonts w:ascii="Times New Roman" w:hAnsi="Times New Roman" w:cs="Times New Roman"/>
        </w:rPr>
        <w:t>microfilarial</w:t>
      </w:r>
      <w:proofErr w:type="spellEnd"/>
      <w:r w:rsidR="00E024D3" w:rsidRPr="00C853EC">
        <w:rPr>
          <w:rFonts w:ascii="Times New Roman" w:hAnsi="Times New Roman" w:cs="Times New Roman"/>
        </w:rPr>
        <w:t xml:space="preserve"> densities</w:t>
      </w:r>
      <w:r w:rsidR="00D01B4C" w:rsidRPr="00C853EC">
        <w:rPr>
          <w:rFonts w:ascii="Times New Roman" w:hAnsi="Times New Roman" w:cs="Times New Roman"/>
        </w:rPr>
        <w:t xml:space="preserve"> </w:t>
      </w:r>
      <w:r w:rsidR="00E024D3" w:rsidRPr="00C853EC">
        <w:rPr>
          <w:rFonts w:ascii="Times New Roman" w:hAnsi="Times New Roman" w:cs="Times New Roman"/>
        </w:rPr>
        <w:t xml:space="preserve">are </w:t>
      </w:r>
      <w:r w:rsidR="00D01B4C" w:rsidRPr="00C853EC">
        <w:rPr>
          <w:rFonts w:ascii="Times New Roman" w:hAnsi="Times New Roman" w:cs="Times New Roman"/>
        </w:rPr>
        <w:t xml:space="preserve">high enough to preclude safe treatment with </w:t>
      </w:r>
      <w:r w:rsidR="00E024D3" w:rsidRPr="00C853EC">
        <w:rPr>
          <w:rFonts w:ascii="Times New Roman" w:hAnsi="Times New Roman" w:cs="Times New Roman"/>
        </w:rPr>
        <w:t xml:space="preserve">microfilaricidal </w:t>
      </w:r>
      <w:r w:rsidR="00D01B4C" w:rsidRPr="00C853EC">
        <w:rPr>
          <w:rFonts w:ascii="Times New Roman" w:hAnsi="Times New Roman" w:cs="Times New Roman"/>
        </w:rPr>
        <w:t>anthelmintics</w:t>
      </w:r>
      <w:r w:rsidR="0078162C" w:rsidRPr="00C853EC">
        <w:rPr>
          <w:rFonts w:ascii="Times New Roman" w:hAnsi="Times New Roman" w:cs="Times New Roman"/>
        </w:rPr>
        <w:t xml:space="preserve"> </w:t>
      </w:r>
      <w:r w:rsidR="00DC0DC3">
        <w:rPr>
          <w:rFonts w:ascii="Times New Roman" w:hAnsi="Times New Roman" w:cs="Times New Roman"/>
        </w:rPr>
        <w:t>(</w:t>
      </w:r>
      <w:r w:rsidR="0078162C" w:rsidRPr="00C853EC">
        <w:rPr>
          <w:rFonts w:ascii="Times New Roman" w:hAnsi="Times New Roman" w:cs="Times New Roman"/>
        </w:rPr>
        <w:t xml:space="preserve">such as </w:t>
      </w:r>
      <w:r w:rsidR="00E024D3" w:rsidRPr="00C853EC">
        <w:rPr>
          <w:rFonts w:ascii="Times New Roman" w:hAnsi="Times New Roman" w:cs="Times New Roman"/>
        </w:rPr>
        <w:t xml:space="preserve">diethylcarbamazine or </w:t>
      </w:r>
      <w:r w:rsidR="0078162C" w:rsidRPr="00C853EC">
        <w:rPr>
          <w:rFonts w:ascii="Times New Roman" w:hAnsi="Times New Roman" w:cs="Times New Roman"/>
        </w:rPr>
        <w:t>ivermectin</w:t>
      </w:r>
      <w:r w:rsidR="00DC0DC3">
        <w:rPr>
          <w:rFonts w:ascii="Times New Roman" w:hAnsi="Times New Roman" w:cs="Times New Roman"/>
        </w:rPr>
        <w:t>)</w:t>
      </w:r>
      <w:r w:rsidR="00D01B4C"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sidRPr="00C853EC">
        <w:rPr>
          <w:rFonts w:ascii="Times New Roman" w:hAnsi="Times New Roman" w:cs="Times New Roman"/>
        </w:rPr>
        <w:fldChar w:fldCharType="separate"/>
      </w:r>
      <w:r w:rsidR="00E173C9" w:rsidRPr="00C853EC">
        <w:rPr>
          <w:rFonts w:ascii="Times New Roman" w:hAnsi="Times New Roman" w:cs="Times New Roman"/>
          <w:noProof/>
          <w:vertAlign w:val="superscript"/>
        </w:rPr>
        <w:t>6</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p>
    <w:p w14:paraId="1A935D2D" w14:textId="697D2F50" w:rsidR="00F0550C" w:rsidRPr="00C853EC" w:rsidRDefault="00E173C9" w:rsidP="000F00F7">
      <w:pPr>
        <w:jc w:val="both"/>
        <w:rPr>
          <w:rFonts w:ascii="Times New Roman" w:hAnsi="Times New Roman" w:cs="Times New Roman"/>
        </w:rPr>
      </w:pPr>
      <w:r w:rsidRPr="00C853EC">
        <w:rPr>
          <w:rFonts w:ascii="Times New Roman" w:hAnsi="Times New Roman" w:cs="Times New Roman"/>
        </w:rPr>
        <w:t>Whilst</w:t>
      </w:r>
      <w:r w:rsidR="009E31A1" w:rsidRPr="00C853EC">
        <w:rPr>
          <w:rFonts w:ascii="Times New Roman" w:hAnsi="Times New Roman" w:cs="Times New Roman"/>
        </w:rPr>
        <w:t xml:space="preserve"> the</w:t>
      </w:r>
      <w:r w:rsidRPr="00C853EC">
        <w:rPr>
          <w:rFonts w:ascii="Times New Roman" w:hAnsi="Times New Roman" w:cs="Times New Roman"/>
        </w:rPr>
        <w:t xml:space="preserve"> </w:t>
      </w:r>
      <w:r w:rsidR="00DA1DB4" w:rsidRPr="00C853EC">
        <w:rPr>
          <w:rFonts w:ascii="Times New Roman" w:hAnsi="Times New Roman" w:cs="Times New Roman"/>
        </w:rPr>
        <w:t xml:space="preserve">therapeutic efficacy </w:t>
      </w:r>
      <w:r w:rsidR="009E31A1" w:rsidRPr="00C853EC">
        <w:rPr>
          <w:rFonts w:ascii="Times New Roman" w:hAnsi="Times New Roman" w:cs="Times New Roman"/>
        </w:rPr>
        <w:t xml:space="preserve">of albendazole </w:t>
      </w:r>
      <w:r w:rsidR="00DA1DB4" w:rsidRPr="00C853EC">
        <w:rPr>
          <w:rFonts w:ascii="Times New Roman" w:hAnsi="Times New Roman" w:cs="Times New Roman"/>
        </w:rPr>
        <w:t>has been established for a wide array of helmint</w:t>
      </w:r>
      <w:r w:rsidR="00DD3560" w:rsidRPr="00C853EC">
        <w:rPr>
          <w:rFonts w:ascii="Times New Roman" w:hAnsi="Times New Roman" w:cs="Times New Roman"/>
        </w:rPr>
        <w:t>h</w:t>
      </w:r>
      <w:r w:rsidR="00DA1DB4" w:rsidRPr="00C853EC">
        <w:rPr>
          <w:rFonts w:ascii="Times New Roman" w:hAnsi="Times New Roman" w:cs="Times New Roman"/>
        </w:rPr>
        <w:t xml:space="preserve">ic parasites, </w:t>
      </w:r>
      <w:r w:rsidR="0050549B" w:rsidRPr="00C853EC">
        <w:rPr>
          <w:rFonts w:ascii="Times New Roman" w:hAnsi="Times New Roman" w:cs="Times New Roman"/>
        </w:rPr>
        <w:t xml:space="preserve">the drug’s </w:t>
      </w:r>
      <w:r w:rsidR="00DA1DB4" w:rsidRPr="00C853EC">
        <w:rPr>
          <w:rFonts w:ascii="Times New Roman" w:hAnsi="Times New Roman" w:cs="Times New Roman"/>
        </w:rPr>
        <w:t xml:space="preserve">pharmacokinetics </w:t>
      </w:r>
      <w:r w:rsidR="0050549B" w:rsidRPr="00C853EC">
        <w:rPr>
          <w:rFonts w:ascii="Times New Roman" w:hAnsi="Times New Roman" w:cs="Times New Roman"/>
        </w:rPr>
        <w:t>(</w:t>
      </w:r>
      <w:r w:rsidR="00DA1DB4" w:rsidRPr="00C853EC">
        <w:rPr>
          <w:rFonts w:ascii="Times New Roman" w:hAnsi="Times New Roman" w:cs="Times New Roman"/>
        </w:rPr>
        <w:t xml:space="preserve">and those of its pharmacologically active metabolite, </w:t>
      </w:r>
      <w:r w:rsidR="00EB3BC8" w:rsidRPr="00C853EC">
        <w:rPr>
          <w:rFonts w:ascii="Times New Roman" w:hAnsi="Times New Roman" w:cs="Times New Roman"/>
        </w:rPr>
        <w:t>a</w:t>
      </w:r>
      <w:r w:rsidR="00DA1DB4" w:rsidRPr="00C853EC">
        <w:rPr>
          <w:rFonts w:ascii="Times New Roman" w:hAnsi="Times New Roman" w:cs="Times New Roman"/>
        </w:rPr>
        <w:t xml:space="preserve">lbendazole </w:t>
      </w:r>
      <w:r w:rsidR="00EB3BC8" w:rsidRPr="00C853EC">
        <w:rPr>
          <w:rFonts w:ascii="Times New Roman" w:hAnsi="Times New Roman" w:cs="Times New Roman"/>
        </w:rPr>
        <w:t>s</w:t>
      </w:r>
      <w:r w:rsidR="00DA1DB4" w:rsidRPr="00C853EC">
        <w:rPr>
          <w:rFonts w:ascii="Times New Roman" w:hAnsi="Times New Roman" w:cs="Times New Roman"/>
        </w:rPr>
        <w:t>ulfoxide</w:t>
      </w:r>
      <w:r w:rsidR="0050549B" w:rsidRPr="00C853EC">
        <w:rPr>
          <w:rFonts w:ascii="Times New Roman" w:hAnsi="Times New Roman" w:cs="Times New Roman"/>
        </w:rPr>
        <w:t xml:space="preserve">) </w:t>
      </w:r>
      <w:r w:rsidR="00DA1DB4" w:rsidRPr="00C853EC">
        <w:rPr>
          <w:rFonts w:ascii="Times New Roman" w:hAnsi="Times New Roman" w:cs="Times New Roman"/>
        </w:rPr>
        <w:t>are characterised by extensive inter</w:t>
      </w:r>
      <w:r w:rsidR="00E024D3" w:rsidRPr="00C853EC">
        <w:rPr>
          <w:rFonts w:ascii="Times New Roman" w:hAnsi="Times New Roman" w:cs="Times New Roman"/>
        </w:rPr>
        <w:t>-</w:t>
      </w:r>
      <w:r w:rsidR="00DA1DB4" w:rsidRPr="00C853EC">
        <w:rPr>
          <w:rFonts w:ascii="Times New Roman" w:hAnsi="Times New Roman" w:cs="Times New Roman"/>
        </w:rPr>
        <w:t xml:space="preserve"> and intra-individual variation. This variation has been consistently observed across a wide range of studies (see </w:t>
      </w:r>
      <w:r w:rsidR="0032423A" w:rsidRPr="00C853EC">
        <w:rPr>
          <w:rFonts w:ascii="Times New Roman" w:hAnsi="Times New Roman" w:cs="Times New Roman"/>
        </w:rPr>
        <w:t>Jung Cook</w:t>
      </w:r>
      <w:r w:rsidRPr="00C853EC">
        <w:rPr>
          <w:rFonts w:ascii="Times New Roman" w:hAnsi="Times New Roman" w:cs="Times New Roman"/>
        </w:rPr>
        <w:t xml:space="preserve"> et al</w:t>
      </w:r>
      <w:r w:rsidR="0032423A" w:rsidRPr="00C853EC">
        <w:rPr>
          <w:rFonts w:ascii="Times New Roman" w:hAnsi="Times New Roman" w:cs="Times New Roman"/>
        </w:rPr>
        <w:t xml:space="preserve"> 2012</w:t>
      </w:r>
      <w:r w:rsidR="00DA1DB4"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A1DB4" w:rsidRPr="00C853EC">
        <w:rPr>
          <w:rFonts w:ascii="Times New Roman" w:hAnsi="Times New Roman" w:cs="Times New Roman"/>
        </w:rPr>
        <w:fldChar w:fldCharType="separate"/>
      </w:r>
      <w:r w:rsidRPr="00C853EC">
        <w:rPr>
          <w:rFonts w:ascii="Times New Roman" w:hAnsi="Times New Roman" w:cs="Times New Roman"/>
          <w:noProof/>
          <w:vertAlign w:val="superscript"/>
        </w:rPr>
        <w:t>7</w:t>
      </w:r>
      <w:r w:rsidR="00DA1DB4" w:rsidRPr="00C853EC">
        <w:rPr>
          <w:rFonts w:ascii="Times New Roman" w:hAnsi="Times New Roman" w:cs="Times New Roman"/>
        </w:rPr>
        <w:fldChar w:fldCharType="end"/>
      </w:r>
      <w:r w:rsidR="00DA1DB4" w:rsidRPr="00C853EC">
        <w:rPr>
          <w:rFonts w:ascii="Times New Roman" w:hAnsi="Times New Roman" w:cs="Times New Roman"/>
        </w:rPr>
        <w:t xml:space="preserve"> for a review and its implications for treatment), </w:t>
      </w:r>
      <w:r w:rsidR="00056C9E" w:rsidRPr="00C853EC">
        <w:rPr>
          <w:rFonts w:ascii="Times New Roman" w:hAnsi="Times New Roman" w:cs="Times New Roman"/>
        </w:rPr>
        <w:t xml:space="preserve">and is </w:t>
      </w:r>
      <w:r w:rsidR="00D86D4B" w:rsidRPr="00C853EC">
        <w:rPr>
          <w:rFonts w:ascii="Times New Roman" w:hAnsi="Times New Roman" w:cs="Times New Roman"/>
        </w:rPr>
        <w:t xml:space="preserve">typically attributed to </w:t>
      </w:r>
      <w:r w:rsidR="002B393C" w:rsidRPr="00C853EC">
        <w:rPr>
          <w:rFonts w:ascii="Times New Roman" w:hAnsi="Times New Roman" w:cs="Times New Roman"/>
        </w:rPr>
        <w:t>the</w:t>
      </w:r>
      <w:r w:rsidR="00DA1DB4" w:rsidRPr="00C853EC">
        <w:rPr>
          <w:rFonts w:ascii="Times New Roman" w:hAnsi="Times New Roman" w:cs="Times New Roman"/>
        </w:rPr>
        <w:t xml:space="preserve"> drug’s</w:t>
      </w:r>
      <w:r w:rsidR="00D86D4B" w:rsidRPr="00C853EC">
        <w:rPr>
          <w:rFonts w:ascii="Times New Roman" w:hAnsi="Times New Roman" w:cs="Times New Roman"/>
        </w:rPr>
        <w:t xml:space="preserve"> limited solubility </w:t>
      </w:r>
      <w:r w:rsidR="00755475" w:rsidRPr="00C853EC">
        <w:rPr>
          <w:rFonts w:ascii="Times New Roman" w:hAnsi="Times New Roman" w:cs="Times New Roman"/>
        </w:rPr>
        <w:t xml:space="preserve">in the gastrointestinal tract </w:t>
      </w:r>
      <w:r w:rsidR="00D86D4B" w:rsidRPr="00C853EC">
        <w:rPr>
          <w:rFonts w:ascii="Times New Roman" w:hAnsi="Times New Roman" w:cs="Times New Roman"/>
        </w:rPr>
        <w:t xml:space="preserve">and extensive </w:t>
      </w:r>
      <w:r w:rsidR="00DA1DB4" w:rsidRPr="00C853EC">
        <w:rPr>
          <w:rFonts w:ascii="Times New Roman" w:hAnsi="Times New Roman" w:cs="Times New Roman"/>
        </w:rPr>
        <w:t xml:space="preserve">first-pass </w:t>
      </w:r>
      <w:r w:rsidR="00D86D4B" w:rsidRPr="00C853EC">
        <w:rPr>
          <w:rFonts w:ascii="Times New Roman" w:hAnsi="Times New Roman" w:cs="Times New Roman"/>
        </w:rPr>
        <w:t>metabolism by the liver</w:t>
      </w:r>
      <w:r w:rsidR="00755475" w:rsidRPr="00C853EC">
        <w:rPr>
          <w:rFonts w:ascii="Times New Roman" w:hAnsi="Times New Roman" w:cs="Times New Roman"/>
        </w:rPr>
        <w:t xml:space="preserve"> </w:t>
      </w:r>
      <w:r w:rsidR="00DA1DB4" w:rsidRPr="00C853EC">
        <w:rPr>
          <w:rFonts w:ascii="Times New Roman" w:hAnsi="Times New Roman" w:cs="Times New Roman"/>
        </w:rPr>
        <w:t>(</w:t>
      </w:r>
      <w:r w:rsidR="002052D0" w:rsidRPr="00C853EC">
        <w:rPr>
          <w:rFonts w:ascii="Times New Roman" w:hAnsi="Times New Roman" w:cs="Times New Roman"/>
        </w:rPr>
        <w:t xml:space="preserve">responsible for </w:t>
      </w:r>
      <w:r w:rsidR="00FA250D" w:rsidRPr="00C853EC">
        <w:rPr>
          <w:rFonts w:ascii="Times New Roman" w:hAnsi="Times New Roman" w:cs="Times New Roman"/>
        </w:rPr>
        <w:t xml:space="preserve">rapid </w:t>
      </w:r>
      <w:r w:rsidR="002052D0" w:rsidRPr="00C853EC">
        <w:rPr>
          <w:rFonts w:ascii="Times New Roman" w:hAnsi="Times New Roman" w:cs="Times New Roman"/>
        </w:rPr>
        <w:t>conver</w:t>
      </w:r>
      <w:r w:rsidR="00FA250D" w:rsidRPr="00C853EC">
        <w:rPr>
          <w:rFonts w:ascii="Times New Roman" w:hAnsi="Times New Roman" w:cs="Times New Roman"/>
        </w:rPr>
        <w:t>sion of</w:t>
      </w:r>
      <w:r w:rsidR="002052D0" w:rsidRPr="00C853EC">
        <w:rPr>
          <w:rFonts w:ascii="Times New Roman" w:hAnsi="Times New Roman" w:cs="Times New Roman"/>
        </w:rPr>
        <w:t xml:space="preserve">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FA250D" w:rsidRPr="00C853EC">
        <w:rPr>
          <w:rFonts w:ascii="Times New Roman" w:hAnsi="Times New Roman" w:cs="Times New Roman"/>
        </w:rPr>
        <w:t xml:space="preserve">to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4134E8" w:rsidRPr="00C853EC">
        <w:rPr>
          <w:rFonts w:ascii="Times New Roman" w:hAnsi="Times New Roman" w:cs="Times New Roman"/>
        </w:rPr>
        <w:t>s</w:t>
      </w:r>
      <w:r w:rsidR="00DA1DB4" w:rsidRPr="00C853EC">
        <w:rPr>
          <w:rFonts w:ascii="Times New Roman" w:hAnsi="Times New Roman" w:cs="Times New Roman"/>
        </w:rPr>
        <w:t>ulfoxide)</w:t>
      </w:r>
      <w:r w:rsidR="00223DF5" w:rsidRPr="00C853EC">
        <w:rPr>
          <w:rFonts w:ascii="Times New Roman" w:hAnsi="Times New Roman" w:cs="Times New Roman"/>
        </w:rPr>
        <w:t>. This</w:t>
      </w:r>
      <w:r w:rsidR="00755475" w:rsidRPr="00C853EC">
        <w:rPr>
          <w:rFonts w:ascii="Times New Roman" w:hAnsi="Times New Roman" w:cs="Times New Roman"/>
        </w:rPr>
        <w:t xml:space="preserve"> variation is </w:t>
      </w:r>
      <w:r w:rsidR="002B17F2" w:rsidRPr="00C853EC">
        <w:rPr>
          <w:rFonts w:ascii="Times New Roman" w:hAnsi="Times New Roman" w:cs="Times New Roman"/>
        </w:rPr>
        <w:t xml:space="preserve">thought to contribute to the failure of cure in some </w:t>
      </w:r>
      <w:r w:rsidR="000F00F7" w:rsidRPr="00C853EC">
        <w:rPr>
          <w:rFonts w:ascii="Times New Roman" w:hAnsi="Times New Roman" w:cs="Times New Roman"/>
        </w:rPr>
        <w:t xml:space="preserve">treated </w:t>
      </w:r>
      <w:r w:rsidR="002B17F2" w:rsidRPr="00C853EC">
        <w:rPr>
          <w:rFonts w:ascii="Times New Roman" w:hAnsi="Times New Roman" w:cs="Times New Roman"/>
        </w:rPr>
        <w:t xml:space="preserve">patients </w:t>
      </w:r>
      <w:r w:rsidR="000F00F7" w:rsidRPr="00C853EC">
        <w:rPr>
          <w:rFonts w:ascii="Times New Roman" w:hAnsi="Times New Roman" w:cs="Times New Roman"/>
        </w:rPr>
        <w:t xml:space="preserve">– whilst </w:t>
      </w:r>
      <w:r w:rsidR="00AF3C7D" w:rsidRPr="00C853EC">
        <w:rPr>
          <w:rFonts w:ascii="Times New Roman" w:hAnsi="Times New Roman" w:cs="Times New Roman"/>
        </w:rPr>
        <w:t xml:space="preserve">some </w:t>
      </w:r>
      <w:r w:rsidR="001026B6" w:rsidRPr="00C853EC">
        <w:rPr>
          <w:rFonts w:ascii="Times New Roman" w:hAnsi="Times New Roman" w:cs="Times New Roman"/>
        </w:rPr>
        <w:t xml:space="preserve">require </w:t>
      </w:r>
      <w:r w:rsidR="00AF3C7D" w:rsidRPr="00C853EC">
        <w:rPr>
          <w:rFonts w:ascii="Times New Roman" w:hAnsi="Times New Roman" w:cs="Times New Roman"/>
        </w:rPr>
        <w:t xml:space="preserve">only one course of treatment, others require multiple </w:t>
      </w:r>
      <w:r w:rsidR="00223DF5" w:rsidRPr="00C853EC">
        <w:rPr>
          <w:rFonts w:ascii="Times New Roman" w:hAnsi="Times New Roman" w:cs="Times New Roman"/>
        </w:rPr>
        <w:t xml:space="preserve">rounds </w:t>
      </w:r>
      <w:r w:rsidR="00AF3C7D" w:rsidRPr="00C853EC">
        <w:rPr>
          <w:rFonts w:ascii="Times New Roman" w:hAnsi="Times New Roman" w:cs="Times New Roman"/>
        </w:rPr>
        <w:t>and in a limited number of instances, failure of treatment has been observed</w:t>
      </w:r>
      <w:r w:rsidR="00AB4978"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neurocysticercosis","type":"article","volume":"15"},"uris":["http://www.mendeley.com/documents/?uuid=08ba8418-6ec0-318f-8c37-96759b049e44"]},{"id":"ITEM-3","itemData":{"DOI":"10.1586/ecp.11.72","ISSN":"17512433","abstract":"Human neurocysticercosis is a severe disease caused by the installation of Taenia solium larvae in the CNS. A wide variety of clinical manifestations are related to neurocysticercosis. These are determined by a number of important factors, including the number and location of the cysts, the stage of cystercerci and the host response to the infection. Epilepsy, focal neurological signs and increased intracranial pressure are the most common clinical manifestations of the disease. Neurocysticercosis is still deeply rooted in Latin America, Africa and Asia. Albendazole and praziquantel are the drugs used in the treatment of cysticercosis. Both drugs have limited solubility and extensive metabolism, and thus great interindividual variability in plasma levels is found. This article focuses on current knowledge of the pharmacokinetics and the drug interactions of the anthelmintic drugs and the perspectives in the treatment of this parasitic disease. © 2012 Expert Reviews Ltd.","author":[{"dropping-particle":"","family":"Jung-Cook","given":"Helgi","non-dropping-particle":"","parse-names":false,"suffix":""}],"container-title":"Expert Review of Clinical Pharmacology","id":"ITEM-3","issue":"1","issued":{"date-parts":[["2012","1"]]},"page":"21-30","title":"Pharmacokinetic variability of anthelmintics: Implications for the treatment of neurocysticercosis","type":"article","volume":"5"},"uris":["http://www.mendeley.com/documents/?uuid=96d98086-6c51-3291-b5f6-987385968a71"]}],"mendeley":{"formattedCitation":"&lt;sup&gt;8–10&lt;/sup&gt;","plainTextFormattedCitation":"8–10","previouslyFormattedCitation":"&lt;sup&gt;8,9&lt;/sup&gt;"},"properties":{"noteIndex":0},"schema":"https://github.com/citation-style-language/schema/raw/master/csl-citation.json"}</w:instrText>
      </w:r>
      <w:r w:rsidR="00AB4978"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8–10</w:t>
      </w:r>
      <w:r w:rsidR="00AB4978" w:rsidRPr="00C853EC">
        <w:rPr>
          <w:rFonts w:ascii="Times New Roman" w:hAnsi="Times New Roman" w:cs="Times New Roman"/>
        </w:rPr>
        <w:fldChar w:fldCharType="end"/>
      </w:r>
      <w:r w:rsidR="00D86D4B" w:rsidRPr="00C853EC">
        <w:rPr>
          <w:rFonts w:ascii="Times New Roman" w:hAnsi="Times New Roman" w:cs="Times New Roman"/>
        </w:rPr>
        <w:t>.</w:t>
      </w:r>
      <w:r w:rsidR="00AF3C7D" w:rsidRPr="00C853EC">
        <w:rPr>
          <w:rFonts w:ascii="Times New Roman" w:hAnsi="Times New Roman" w:cs="Times New Roman"/>
        </w:rPr>
        <w:t xml:space="preserve"> </w:t>
      </w:r>
      <w:r w:rsidR="00DA1DB4" w:rsidRPr="00C853EC">
        <w:rPr>
          <w:rFonts w:ascii="Times New Roman" w:hAnsi="Times New Roman" w:cs="Times New Roman"/>
        </w:rPr>
        <w:t>This variation in outcomes observed in clinical settings has also been seen in field studies, where</w:t>
      </w:r>
      <w:r w:rsidR="00157058" w:rsidRPr="00C853EC">
        <w:rPr>
          <w:rFonts w:ascii="Times New Roman" w:hAnsi="Times New Roman" w:cs="Times New Roman"/>
        </w:rPr>
        <w:t xml:space="preserve"> variable</w:t>
      </w:r>
      <w:r w:rsidR="00DA1DB4" w:rsidRPr="00C853EC">
        <w:rPr>
          <w:rFonts w:ascii="Times New Roman" w:hAnsi="Times New Roman" w:cs="Times New Roman"/>
        </w:rPr>
        <w:t xml:space="preserve"> </w:t>
      </w:r>
      <w:r w:rsidR="00F0550C" w:rsidRPr="00C853EC">
        <w:rPr>
          <w:rFonts w:ascii="Times New Roman" w:hAnsi="Times New Roman" w:cs="Times New Roman"/>
        </w:rPr>
        <w:t xml:space="preserve">cure rates </w:t>
      </w:r>
      <w:r w:rsidR="00157058" w:rsidRPr="00C853EC">
        <w:rPr>
          <w:rFonts w:ascii="Times New Roman" w:hAnsi="Times New Roman" w:cs="Times New Roman"/>
        </w:rPr>
        <w:t>STHs have been observed depending on the setting</w:t>
      </w:r>
      <w:r w:rsidR="00157058" w:rsidRPr="00C853EC">
        <w:rPr>
          <w:rFonts w:ascii="Times New Roman" w:hAnsi="Times New Roman" w:cs="Times New Roman"/>
        </w:rPr>
        <w:fldChar w:fldCharType="begin" w:fldLock="1"/>
      </w:r>
      <w:r w:rsidR="00157058" w:rsidRPr="00C853EC">
        <w:rPr>
          <w:rFonts w:ascii="Times New Roman" w:hAnsi="Times New Roman" w:cs="Times New Roman"/>
        </w:rPr>
        <w:instrText>ADDIN CSL_CITATION {"citationItems":[{"id":"ITEM-1","itemData":{"DOI":"10.1017/S0022149X17000426","ISSN":"1475-2697","PMID":"28716158","abstract":"Soil-transmitted helminthiasis (STH) is caused by Ascaris lumbricoides (roundworm), Trichuris trichiura (whipworm), and Ancylostoma duodenale and Necator americanus (hookworms). Mebendazole is one of the recommended preventive chemotherapy agents for STH. This review summarizes the efficacy data from 29 studies with single-dose 500 mg mebendazole in STH treatment and compares the results with those of a recently conducted phase 3 study of a 500 mg mebendazole chewable tablet against A. lumbricoides and T. trichiura infections. Studies that reported efficacy results against at least one STH infection were selected from the literature and efficacy data by each STH type were abstracted and pooled. Single-dose 500 mg mebendazole treatment resulted in a cure rate of 92.6% (range: 72.5-100%) for A. lumbricoides, 27.6% (range: 8.4-100%) for T. trichiura and 25.5% (range: 2.9-91.1%) for hookworms. Egg reduction rate for A. lumbricoides was 97.9% (range: 89.8-100%), for T. trichiura it was 72.9% (range: 31.6-93.0%) and for hookworms it was 72.0% (range: -6.5% (denoting an increase in egg count) to 98.3%). Similar results were observed in the studies that were placebo-controlled. In the phase 3 study, the cure rate and egg reduction rate reported was 83.7% and 97.9%, respectively, for A. lumbricoides and 33.9% and 59.7%, respectively, for T. trichiura. In conclusion, single-dose 500 mg mebendazole showed a high cure rate against A. lumbricoides and a substantial reduction in faecal egg count for all STH types. These results are consistent with the recently conducted phase 3 study of a new 500 mg chewable mebendazole tablet.","author":[{"dropping-particle":"","family":"Mrus","given":"J.","non-dropping-particle":"","parse-names":false,"suffix":""},{"dropping-particle":"","family":"Baeten","given":"B.","non-dropping-particle":"","parse-names":false,"suffix":""},{"dropping-particle":"","family":"Engelen","given":"M.","non-dropping-particle":"","parse-names":false,"suffix":""},{"dropping-particle":"","family":"Silber","given":"S. A.","non-dropping-particle":"","parse-names":false,"suffix":""}],"container-title":"Journal of helminthology","id":"ITEM-1","issue":"3","issued":{"date-parts":[["2018","5","1"]]},"page":"269-278","publisher":"J Helminthol","title":"Efficacy of single-dose 500 mg mebendazole in soil-transmitted helminth infections: a review","type":"article-journal","volume":"92"},"uris":["http://www.mendeley.com/documents/?uuid=a7bda0b0-ec83-32e6-8cc1-be55bcd25a4c"]}],"mendeley":{"formattedCitation":"&lt;sup&gt;12&lt;/sup&gt;","plainTextFormattedCitation":"12","previouslyFormattedCitation":"&lt;sup&gt;11&lt;/sup&gt;"},"properties":{"noteIndex":0},"schema":"https://github.com/citation-style-language/schema/raw/master/csl-citation.json"}</w:instrText>
      </w:r>
      <w:r w:rsidR="00157058" w:rsidRPr="00C853EC">
        <w:rPr>
          <w:rFonts w:ascii="Times New Roman" w:hAnsi="Times New Roman" w:cs="Times New Roman"/>
        </w:rPr>
        <w:fldChar w:fldCharType="separate"/>
      </w:r>
      <w:r w:rsidR="00157058" w:rsidRPr="00C853EC">
        <w:rPr>
          <w:rFonts w:ascii="Times New Roman" w:hAnsi="Times New Roman" w:cs="Times New Roman"/>
          <w:noProof/>
          <w:vertAlign w:val="superscript"/>
        </w:rPr>
        <w:t>12</w:t>
      </w:r>
      <w:r w:rsidR="00157058" w:rsidRPr="00C853EC">
        <w:rPr>
          <w:rFonts w:ascii="Times New Roman" w:hAnsi="Times New Roman" w:cs="Times New Roman"/>
        </w:rPr>
        <w:fldChar w:fldCharType="end"/>
      </w:r>
      <w:r w:rsidR="00157058" w:rsidRPr="00C853EC">
        <w:rPr>
          <w:rFonts w:ascii="Times New Roman" w:hAnsi="Times New Roman" w:cs="Times New Roman"/>
        </w:rPr>
        <w:t xml:space="preserve"> – for example, </w:t>
      </w:r>
      <w:r w:rsidR="00F0550C" w:rsidRPr="00C853EC">
        <w:rPr>
          <w:rFonts w:ascii="Times New Roman" w:hAnsi="Times New Roman" w:cs="Times New Roman"/>
        </w:rPr>
        <w:t xml:space="preserve">infection with hookworm </w:t>
      </w:r>
      <w:r w:rsidR="00712686" w:rsidRPr="00C853EC">
        <w:rPr>
          <w:rFonts w:ascii="Times New Roman" w:hAnsi="Times New Roman" w:cs="Times New Roman"/>
        </w:rPr>
        <w:t xml:space="preserve">treated using the drug </w:t>
      </w:r>
      <w:r w:rsidR="00F0550C" w:rsidRPr="00C853EC">
        <w:rPr>
          <w:rFonts w:ascii="Times New Roman" w:hAnsi="Times New Roman" w:cs="Times New Roman"/>
        </w:rPr>
        <w:t>var</w:t>
      </w:r>
      <w:r w:rsidR="00157058" w:rsidRPr="00C853EC">
        <w:rPr>
          <w:rFonts w:ascii="Times New Roman" w:hAnsi="Times New Roman" w:cs="Times New Roman"/>
        </w:rPr>
        <w:t>ied</w:t>
      </w:r>
      <w:r w:rsidR="00F0550C" w:rsidRPr="00C853EC">
        <w:rPr>
          <w:rFonts w:ascii="Times New Roman" w:hAnsi="Times New Roman" w:cs="Times New Roman"/>
        </w:rPr>
        <w:t xml:space="preserve"> from 53% to 95% </w:t>
      </w:r>
      <w:r w:rsidR="009B445D" w:rsidRPr="00C853EC">
        <w:rPr>
          <w:rFonts w:ascii="Times New Roman" w:hAnsi="Times New Roman" w:cs="Times New Roman"/>
        </w:rPr>
        <w:t>across</w:t>
      </w:r>
      <w:r w:rsidR="00F0550C" w:rsidRPr="00C853EC">
        <w:rPr>
          <w:rFonts w:ascii="Times New Roman" w:hAnsi="Times New Roman" w:cs="Times New Roman"/>
        </w:rPr>
        <w:t xml:space="preserve"> different communities</w:t>
      </w:r>
      <w:r w:rsidR="009B445D" w:rsidRPr="00C853EC">
        <w:rPr>
          <w:rFonts w:ascii="Times New Roman" w:hAnsi="Times New Roman" w:cs="Times New Roman"/>
        </w:rPr>
        <w:t xml:space="preserve"> in Ghana</w:t>
      </w:r>
      <w:r w:rsidR="00223DF5"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11&lt;/sup&gt;","plainTextFormattedCitation":"11","previouslyFormattedCitation":"&lt;sup&gt;10&lt;/sup&gt;"},"properties":{"noteIndex":0},"schema":"https://github.com/citation-style-language/schema/raw/master/csl-citation.json"}</w:instrText>
      </w:r>
      <w:r w:rsidR="00223DF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11</w:t>
      </w:r>
      <w:r w:rsidR="00223DF5" w:rsidRPr="00C853EC">
        <w:rPr>
          <w:rFonts w:ascii="Times New Roman" w:hAnsi="Times New Roman" w:cs="Times New Roman"/>
        </w:rPr>
        <w:fldChar w:fldCharType="end"/>
      </w:r>
      <w:r w:rsidR="001D050E" w:rsidRPr="00C853EC">
        <w:rPr>
          <w:rFonts w:ascii="Times New Roman" w:hAnsi="Times New Roman" w:cs="Times New Roman"/>
        </w:rPr>
        <w:t xml:space="preserve">. </w:t>
      </w:r>
    </w:p>
    <w:p w14:paraId="226A3DAC" w14:textId="41B14BDA" w:rsidR="00DB592A" w:rsidRPr="00C853EC" w:rsidRDefault="006A56D0" w:rsidP="00682608">
      <w:pPr>
        <w:jc w:val="both"/>
        <w:rPr>
          <w:rFonts w:ascii="Times New Roman" w:hAnsi="Times New Roman" w:cs="Times New Roman"/>
        </w:rPr>
      </w:pPr>
      <w:r w:rsidRPr="00C853EC">
        <w:rPr>
          <w:rFonts w:ascii="Times New Roman" w:hAnsi="Times New Roman" w:cs="Times New Roman"/>
        </w:rPr>
        <w:t xml:space="preserve">A number of factors are thought to underlie this variation in pharmacokinetic dynamics – several </w:t>
      </w:r>
      <w:r w:rsidR="00DB592A" w:rsidRPr="00C853EC">
        <w:rPr>
          <w:rFonts w:ascii="Times New Roman" w:hAnsi="Times New Roman" w:cs="Times New Roman"/>
        </w:rPr>
        <w:t xml:space="preserve">studies have </w:t>
      </w:r>
      <w:r w:rsidR="00B67434" w:rsidRPr="00C853EC">
        <w:rPr>
          <w:rFonts w:ascii="Times New Roman" w:hAnsi="Times New Roman" w:cs="Times New Roman"/>
        </w:rPr>
        <w:t>examined</w:t>
      </w:r>
      <w:r w:rsidR="00DB592A" w:rsidRPr="00C853EC">
        <w:rPr>
          <w:rFonts w:ascii="Times New Roman" w:hAnsi="Times New Roman" w:cs="Times New Roman"/>
        </w:rPr>
        <w:t xml:space="preserve"> the influence of different </w:t>
      </w:r>
      <w:r w:rsidR="00755475" w:rsidRPr="00C853EC">
        <w:rPr>
          <w:rFonts w:ascii="Times New Roman" w:hAnsi="Times New Roman" w:cs="Times New Roman"/>
        </w:rPr>
        <w:t>drivers</w:t>
      </w:r>
      <w:r w:rsidR="00DB592A" w:rsidRPr="00C853EC">
        <w:rPr>
          <w:rFonts w:ascii="Times New Roman" w:hAnsi="Times New Roman" w:cs="Times New Roman"/>
        </w:rPr>
        <w:t>, including sex</w:t>
      </w:r>
      <w:r w:rsidR="00DB592A"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14&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13</w:t>
      </w:r>
      <w:r w:rsidR="00DB592A" w:rsidRPr="00C853EC">
        <w:rPr>
          <w:rFonts w:ascii="Times New Roman" w:hAnsi="Times New Roman" w:cs="Times New Roman"/>
        </w:rPr>
        <w:fldChar w:fldCharType="end"/>
      </w:r>
      <w:r w:rsidR="00DB592A" w:rsidRPr="00C853EC">
        <w:rPr>
          <w:rFonts w:ascii="Times New Roman" w:hAnsi="Times New Roman" w:cs="Times New Roman"/>
        </w:rPr>
        <w:t>, co-administered drugs</w:t>
      </w:r>
      <w:r w:rsidR="00DB592A"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14,15&lt;/sup&gt;","plainTextFormattedCitation":"14,15","previouslyFormattedCitation":"&lt;sup&gt;15,16&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14,15</w:t>
      </w:r>
      <w:r w:rsidR="00DB592A" w:rsidRPr="00C853EC">
        <w:rPr>
          <w:rFonts w:ascii="Times New Roman" w:hAnsi="Times New Roman" w:cs="Times New Roman"/>
        </w:rPr>
        <w:fldChar w:fldCharType="end"/>
      </w:r>
      <w:r w:rsidR="00DB592A" w:rsidRPr="00C853EC">
        <w:rPr>
          <w:rFonts w:ascii="Times New Roman" w:hAnsi="Times New Roman" w:cs="Times New Roman"/>
        </w:rPr>
        <w:t>, delivery of the dose alongside a fatty meal</w:t>
      </w:r>
      <w:r w:rsidR="00DB592A"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16,17&lt;/sup&gt;","plainTextFormattedCitation":"16,17","previouslyFormattedCitation":"&lt;sup&gt;17,18&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16,17</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and infection status</w:t>
      </w:r>
      <w:r w:rsidR="00DB592A"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18&lt;/sup&gt;","plainTextFormattedCitation":"18","previouslyFormattedCitation":"&lt;sup&gt;19&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18</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on the pharmacokinetic profile of </w:t>
      </w:r>
      <w:r w:rsidR="00B52675" w:rsidRPr="00C853EC">
        <w:rPr>
          <w:rFonts w:ascii="Times New Roman" w:hAnsi="Times New Roman" w:cs="Times New Roman"/>
        </w:rPr>
        <w:t>a</w:t>
      </w:r>
      <w:r w:rsidR="00DB592A" w:rsidRPr="00C853EC">
        <w:rPr>
          <w:rFonts w:ascii="Times New Roman" w:hAnsi="Times New Roman" w:cs="Times New Roman"/>
        </w:rPr>
        <w:t xml:space="preserve">lbendazole and/or </w:t>
      </w:r>
      <w:r w:rsidR="00B52675" w:rsidRPr="00C853EC">
        <w:rPr>
          <w:rFonts w:ascii="Times New Roman" w:hAnsi="Times New Roman" w:cs="Times New Roman"/>
        </w:rPr>
        <w:t>a</w:t>
      </w:r>
      <w:r w:rsidR="00DB592A" w:rsidRPr="00C853EC">
        <w:rPr>
          <w:rFonts w:ascii="Times New Roman" w:hAnsi="Times New Roman" w:cs="Times New Roman"/>
        </w:rPr>
        <w:t xml:space="preserve">lbendazole </w:t>
      </w:r>
      <w:r w:rsidR="00B52675" w:rsidRPr="00C853EC">
        <w:rPr>
          <w:rFonts w:ascii="Times New Roman" w:hAnsi="Times New Roman" w:cs="Times New Roman"/>
        </w:rPr>
        <w:t>s</w:t>
      </w:r>
      <w:r w:rsidR="00DB592A" w:rsidRPr="00C853EC">
        <w:rPr>
          <w:rFonts w:ascii="Times New Roman" w:hAnsi="Times New Roman" w:cs="Times New Roman"/>
        </w:rPr>
        <w:t>ulfoxide</w:t>
      </w:r>
      <w:r w:rsidR="00755475" w:rsidRPr="00C853EC">
        <w:rPr>
          <w:rFonts w:ascii="Times New Roman" w:hAnsi="Times New Roman" w:cs="Times New Roman"/>
        </w:rPr>
        <w:t>.</w:t>
      </w:r>
      <w:r w:rsidR="009C5352" w:rsidRPr="00C853EC">
        <w:rPr>
          <w:rFonts w:ascii="Times New Roman" w:hAnsi="Times New Roman" w:cs="Times New Roman"/>
        </w:rPr>
        <w:t xml:space="preserve"> T</w:t>
      </w:r>
      <w:r w:rsidR="00DB592A" w:rsidRPr="00C853EC">
        <w:rPr>
          <w:rFonts w:ascii="Times New Roman" w:hAnsi="Times New Roman" w:cs="Times New Roman"/>
        </w:rPr>
        <w:t xml:space="preserve">hese studies </w:t>
      </w:r>
      <w:r w:rsidR="009C5352" w:rsidRPr="00C853EC">
        <w:rPr>
          <w:rFonts w:ascii="Times New Roman" w:hAnsi="Times New Roman" w:cs="Times New Roman"/>
        </w:rPr>
        <w:t xml:space="preserve">typically only </w:t>
      </w:r>
      <w:r w:rsidR="008466E8">
        <w:rPr>
          <w:rFonts w:ascii="Times New Roman" w:hAnsi="Times New Roman" w:cs="Times New Roman"/>
        </w:rPr>
        <w:t xml:space="preserve">analyse </w:t>
      </w:r>
      <w:r w:rsidR="00DB592A" w:rsidRPr="00C853EC">
        <w:rPr>
          <w:rFonts w:ascii="Times New Roman" w:hAnsi="Times New Roman" w:cs="Times New Roman"/>
        </w:rPr>
        <w:t>a single factor</w:t>
      </w:r>
      <w:r w:rsidR="009C5352" w:rsidRPr="00C853EC">
        <w:rPr>
          <w:rFonts w:ascii="Times New Roman" w:hAnsi="Times New Roman" w:cs="Times New Roman"/>
        </w:rPr>
        <w:t xml:space="preserve"> however</w:t>
      </w:r>
      <w:r w:rsidR="00DB592A" w:rsidRPr="00C853EC">
        <w:rPr>
          <w:rFonts w:ascii="Times New Roman" w:hAnsi="Times New Roman" w:cs="Times New Roman"/>
        </w:rPr>
        <w:t xml:space="preserve">, and so a systematic understanding of the </w:t>
      </w:r>
      <w:r w:rsidR="006726DB">
        <w:rPr>
          <w:rFonts w:ascii="Times New Roman" w:hAnsi="Times New Roman" w:cs="Times New Roman"/>
        </w:rPr>
        <w:t xml:space="preserve">comparative impact of different factors on </w:t>
      </w:r>
      <w:r w:rsidR="00AE6768">
        <w:rPr>
          <w:rFonts w:ascii="Times New Roman" w:hAnsi="Times New Roman" w:cs="Times New Roman"/>
        </w:rPr>
        <w:t>albendazole’s</w:t>
      </w:r>
      <w:r w:rsidR="00DB592A" w:rsidRPr="00C853EC">
        <w:rPr>
          <w:rFonts w:ascii="Times New Roman" w:hAnsi="Times New Roman" w:cs="Times New Roman"/>
        </w:rPr>
        <w:t xml:space="preserve"> </w:t>
      </w:r>
      <w:r w:rsidR="00A96CAE" w:rsidRPr="00C853EC">
        <w:rPr>
          <w:rFonts w:ascii="Times New Roman" w:hAnsi="Times New Roman" w:cs="Times New Roman"/>
        </w:rPr>
        <w:t>pharmacokinet</w:t>
      </w:r>
      <w:r w:rsidR="00432A36">
        <w:rPr>
          <w:rFonts w:ascii="Times New Roman" w:hAnsi="Times New Roman" w:cs="Times New Roman"/>
        </w:rPr>
        <w:t>ic</w:t>
      </w:r>
      <w:r w:rsidR="006726DB">
        <w:rPr>
          <w:rFonts w:ascii="Times New Roman" w:hAnsi="Times New Roman" w:cs="Times New Roman"/>
        </w:rPr>
        <w:t>s</w:t>
      </w:r>
      <w:r w:rsidR="00DB592A" w:rsidRPr="00C853EC">
        <w:rPr>
          <w:rFonts w:ascii="Times New Roman" w:hAnsi="Times New Roman" w:cs="Times New Roman"/>
        </w:rPr>
        <w:t xml:space="preserve"> remains outstanding. </w:t>
      </w:r>
      <w:r w:rsidR="00432A36">
        <w:rPr>
          <w:rFonts w:ascii="Times New Roman" w:hAnsi="Times New Roman" w:cs="Times New Roman"/>
        </w:rPr>
        <w:t xml:space="preserve">Given </w:t>
      </w:r>
      <w:r w:rsidR="00973788">
        <w:rPr>
          <w:rFonts w:ascii="Times New Roman" w:hAnsi="Times New Roman" w:cs="Times New Roman"/>
        </w:rPr>
        <w:t xml:space="preserve">albendazole’s </w:t>
      </w:r>
      <w:r w:rsidR="00794C10" w:rsidRPr="00C853EC">
        <w:rPr>
          <w:rFonts w:ascii="Times New Roman" w:hAnsi="Times New Roman" w:cs="Times New Roman"/>
        </w:rPr>
        <w:t xml:space="preserve">widespread usage </w:t>
      </w:r>
      <w:r w:rsidR="00DB592A" w:rsidRPr="00C853EC">
        <w:rPr>
          <w:rFonts w:ascii="Times New Roman" w:hAnsi="Times New Roman" w:cs="Times New Roman"/>
        </w:rPr>
        <w:t>in programmatic contexts characterised by infrequent delivery (typically annually or biannually) of a single dose</w:t>
      </w:r>
      <w:r w:rsidR="00973788">
        <w:rPr>
          <w:rFonts w:ascii="Times New Roman" w:hAnsi="Times New Roman" w:cs="Times New Roman"/>
        </w:rPr>
        <w:t>, i</w:t>
      </w:r>
      <w:r w:rsidR="00DB592A" w:rsidRPr="00C853EC">
        <w:rPr>
          <w:rFonts w:ascii="Times New Roman" w:hAnsi="Times New Roman" w:cs="Times New Roman"/>
        </w:rPr>
        <w:t xml:space="preserve">nsight into mechanisms by which to </w:t>
      </w:r>
      <w:r w:rsidR="00265541">
        <w:rPr>
          <w:rFonts w:ascii="Times New Roman" w:hAnsi="Times New Roman" w:cs="Times New Roman"/>
        </w:rPr>
        <w:t>improve</w:t>
      </w:r>
      <w:r w:rsidR="00DB592A" w:rsidRPr="00C853EC">
        <w:rPr>
          <w:rFonts w:ascii="Times New Roman" w:hAnsi="Times New Roman" w:cs="Times New Roman"/>
        </w:rPr>
        <w:t xml:space="preserve"> the </w:t>
      </w:r>
      <w:r w:rsidR="00755475" w:rsidRPr="00C853EC">
        <w:rPr>
          <w:rFonts w:ascii="Times New Roman" w:hAnsi="Times New Roman" w:cs="Times New Roman"/>
        </w:rPr>
        <w:t xml:space="preserve">pharmacokinetic profile of </w:t>
      </w:r>
      <w:r w:rsidR="006856EC" w:rsidRPr="00C853EC">
        <w:rPr>
          <w:rFonts w:ascii="Times New Roman" w:hAnsi="Times New Roman" w:cs="Times New Roman"/>
        </w:rPr>
        <w:t>a</w:t>
      </w:r>
      <w:r w:rsidR="00755475" w:rsidRPr="00C853EC">
        <w:rPr>
          <w:rFonts w:ascii="Times New Roman" w:hAnsi="Times New Roman" w:cs="Times New Roman"/>
        </w:rPr>
        <w:t xml:space="preserve">lbendazole delivered in this context could have significant public health relevance. </w:t>
      </w:r>
    </w:p>
    <w:p w14:paraId="60CCBD68" w14:textId="09B35F94" w:rsidR="00682608" w:rsidRPr="00C853EC" w:rsidRDefault="00682608" w:rsidP="0078162C">
      <w:pPr>
        <w:jc w:val="both"/>
        <w:rPr>
          <w:rFonts w:ascii="Times New Roman" w:hAnsi="Times New Roman" w:cs="Times New Roman"/>
          <w:b/>
        </w:rPr>
      </w:pPr>
      <w:r w:rsidRPr="00C853EC">
        <w:rPr>
          <w:rFonts w:ascii="Times New Roman" w:hAnsi="Times New Roman" w:cs="Times New Roman"/>
        </w:rPr>
        <w:t xml:space="preserve">Motivated by </w:t>
      </w:r>
      <w:r w:rsidR="008550E8" w:rsidRPr="00C853EC">
        <w:rPr>
          <w:rFonts w:ascii="Times New Roman" w:hAnsi="Times New Roman" w:cs="Times New Roman"/>
        </w:rPr>
        <w:t>this</w:t>
      </w:r>
      <w:r w:rsidRPr="00C853EC">
        <w:rPr>
          <w:rFonts w:ascii="Times New Roman" w:hAnsi="Times New Roman" w:cs="Times New Roman"/>
        </w:rPr>
        <w:t xml:space="preserve">, we conducted a systematic review of the literature to identify references containing temporally disaggregated information on </w:t>
      </w:r>
      <w:r w:rsidR="00E33969" w:rsidRPr="00C853EC">
        <w:rPr>
          <w:rFonts w:ascii="Times New Roman" w:hAnsi="Times New Roman" w:cs="Times New Roman"/>
        </w:rPr>
        <w:t>a</w:t>
      </w:r>
      <w:r w:rsidRPr="00C853EC">
        <w:rPr>
          <w:rFonts w:ascii="Times New Roman" w:hAnsi="Times New Roman" w:cs="Times New Roman"/>
        </w:rPr>
        <w:t xml:space="preserve">lbendazole and/or </w:t>
      </w:r>
      <w:r w:rsidR="00E33969" w:rsidRPr="00C853EC">
        <w:rPr>
          <w:rFonts w:ascii="Times New Roman" w:hAnsi="Times New Roman" w:cs="Times New Roman"/>
        </w:rPr>
        <w:t>a</w:t>
      </w:r>
      <w:r w:rsidRPr="00C853EC">
        <w:rPr>
          <w:rFonts w:ascii="Times New Roman" w:hAnsi="Times New Roman" w:cs="Times New Roman"/>
        </w:rPr>
        <w:t xml:space="preserve">lbendazole </w:t>
      </w:r>
      <w:r w:rsidR="00E33969" w:rsidRPr="00C853EC">
        <w:rPr>
          <w:rFonts w:ascii="Times New Roman" w:hAnsi="Times New Roman" w:cs="Times New Roman"/>
        </w:rPr>
        <w:t>s</w:t>
      </w:r>
      <w:r w:rsidRPr="00C853EC">
        <w:rPr>
          <w:rFonts w:ascii="Times New Roman" w:hAnsi="Times New Roman" w:cs="Times New Roman"/>
        </w:rPr>
        <w:t xml:space="preserve">ulfoxide concentrations in the blood following treatment with a single oral dose. To this data, we fit a model of </w:t>
      </w:r>
      <w:r w:rsidR="00E314E5" w:rsidRPr="00C853EC">
        <w:rPr>
          <w:rFonts w:ascii="Times New Roman" w:hAnsi="Times New Roman" w:cs="Times New Roman"/>
        </w:rPr>
        <w:t>a</w:t>
      </w:r>
      <w:r w:rsidRPr="00C853EC">
        <w:rPr>
          <w:rFonts w:ascii="Times New Roman" w:hAnsi="Times New Roman" w:cs="Times New Roman"/>
        </w:rPr>
        <w:t xml:space="preserve">lbendazole and </w:t>
      </w:r>
      <w:r w:rsidR="00E314E5" w:rsidRPr="00C853EC">
        <w:rPr>
          <w:rFonts w:ascii="Times New Roman" w:hAnsi="Times New Roman" w:cs="Times New Roman"/>
        </w:rPr>
        <w:t>a</w:t>
      </w:r>
      <w:r w:rsidRPr="00C853EC">
        <w:rPr>
          <w:rFonts w:ascii="Times New Roman" w:hAnsi="Times New Roman" w:cs="Times New Roman"/>
        </w:rPr>
        <w:t xml:space="preserve">lbendazole </w:t>
      </w:r>
      <w:r w:rsidR="00E314E5" w:rsidRPr="00C853EC">
        <w:rPr>
          <w:rFonts w:ascii="Times New Roman" w:hAnsi="Times New Roman" w:cs="Times New Roman"/>
        </w:rPr>
        <w:t>s</w:t>
      </w:r>
      <w:r w:rsidRPr="00C853EC">
        <w:rPr>
          <w:rFonts w:ascii="Times New Roman" w:hAnsi="Times New Roman" w:cs="Times New Roman"/>
        </w:rPr>
        <w:t>ulfoxide’s dynamics that captures key phenomena associated with the drug’s metabolism, including extensive first-pass metabolism</w:t>
      </w:r>
      <w:r w:rsidR="006352B0"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19&lt;/sup&gt;","plainTextFormattedCitation":"19","previouslyFormattedCitation":"&lt;sup&gt;20&lt;/sup&gt;"},"properties":{"noteIndex":0},"schema":"https://github.com/citation-style-language/schema/raw/master/csl-citation.json"}</w:instrText>
      </w:r>
      <w:r w:rsidR="006352B0"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19</w:t>
      </w:r>
      <w:r w:rsidR="006352B0" w:rsidRPr="00C853EC">
        <w:rPr>
          <w:rFonts w:ascii="Times New Roman" w:hAnsi="Times New Roman" w:cs="Times New Roman"/>
        </w:rPr>
        <w:fldChar w:fldCharType="end"/>
      </w:r>
      <w:r w:rsidRPr="00C853EC">
        <w:rPr>
          <w:rFonts w:ascii="Times New Roman" w:hAnsi="Times New Roman" w:cs="Times New Roman"/>
        </w:rPr>
        <w:t xml:space="preserve"> and its </w:t>
      </w:r>
      <w:r w:rsidR="004F2955" w:rsidRPr="00C853EC">
        <w:rPr>
          <w:rFonts w:ascii="Times New Roman" w:hAnsi="Times New Roman" w:cs="Times New Roman"/>
        </w:rPr>
        <w:t xml:space="preserve">established </w:t>
      </w:r>
      <w:r w:rsidRPr="00C853EC">
        <w:rPr>
          <w:rFonts w:ascii="Times New Roman" w:hAnsi="Times New Roman" w:cs="Times New Roman"/>
        </w:rPr>
        <w:t>low bioavailability</w:t>
      </w:r>
      <w:r w:rsidR="006352B0"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20&lt;/sup&gt;","plainTextFormattedCitation":"20","previouslyFormattedCitation":"&lt;sup&gt;21&lt;/sup&gt;"},"properties":{"noteIndex":0},"schema":"https://github.com/citation-style-language/schema/raw/master/csl-citation.json"}</w:instrText>
      </w:r>
      <w:r w:rsidR="006352B0"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20</w:t>
      </w:r>
      <w:r w:rsidR="006352B0" w:rsidRPr="00C853EC">
        <w:rPr>
          <w:rFonts w:ascii="Times New Roman" w:hAnsi="Times New Roman" w:cs="Times New Roman"/>
        </w:rPr>
        <w:fldChar w:fldCharType="end"/>
      </w:r>
      <w:r w:rsidRPr="00C853EC">
        <w:rPr>
          <w:rFonts w:ascii="Times New Roman" w:hAnsi="Times New Roman" w:cs="Times New Roman"/>
        </w:rPr>
        <w:t xml:space="preserve">. We fit this model to data collated as part of the systematic review </w:t>
      </w:r>
      <w:r w:rsidR="00B31AD7" w:rsidRPr="00C853EC">
        <w:rPr>
          <w:rFonts w:ascii="Times New Roman" w:hAnsi="Times New Roman" w:cs="Times New Roman"/>
        </w:rPr>
        <w:t>to</w:t>
      </w:r>
      <w:r w:rsidRPr="00C853EC">
        <w:rPr>
          <w:rFonts w:ascii="Times New Roman" w:hAnsi="Times New Roman" w:cs="Times New Roman"/>
        </w:rPr>
        <w:t xml:space="preserve"> infer key pharmacokinetic parameters, including </w:t>
      </w:r>
      <w:r w:rsidR="00FD1144" w:rsidRPr="00C853EC">
        <w:rPr>
          <w:rFonts w:ascii="Times New Roman" w:hAnsi="Times New Roman" w:cs="Times New Roman"/>
        </w:rPr>
        <w:t>a</w:t>
      </w:r>
      <w:r w:rsidRPr="00C853EC">
        <w:rPr>
          <w:rFonts w:ascii="Times New Roman" w:hAnsi="Times New Roman" w:cs="Times New Roman"/>
        </w:rPr>
        <w:t xml:space="preserve">lbendazole bioavailability, </w:t>
      </w:r>
      <w:r w:rsidR="00FD1144" w:rsidRPr="00C853EC">
        <w:rPr>
          <w:rFonts w:ascii="Times New Roman" w:hAnsi="Times New Roman" w:cs="Times New Roman"/>
        </w:rPr>
        <w:t>a</w:t>
      </w:r>
      <w:r w:rsidRPr="00C853EC">
        <w:rPr>
          <w:rFonts w:ascii="Times New Roman" w:hAnsi="Times New Roman" w:cs="Times New Roman"/>
        </w:rPr>
        <w:t xml:space="preserve">lbendazole </w:t>
      </w:r>
      <w:r w:rsidR="00FD1144" w:rsidRPr="00C853EC">
        <w:rPr>
          <w:rFonts w:ascii="Times New Roman" w:hAnsi="Times New Roman" w:cs="Times New Roman"/>
        </w:rPr>
        <w:t>s</w:t>
      </w:r>
      <w:r w:rsidRPr="00C853EC">
        <w:rPr>
          <w:rFonts w:ascii="Times New Roman" w:hAnsi="Times New Roman" w:cs="Times New Roman"/>
        </w:rPr>
        <w:t xml:space="preserve">ulfoxide half-life, AUC and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rPr>
        <w:t xml:space="preserve">. We then relate these parameter estimates to characteristics of the patient populations being treated and the treatment regimen received. </w:t>
      </w:r>
    </w:p>
    <w:p w14:paraId="298B3B64" w14:textId="77777777" w:rsidR="00321F9A" w:rsidRPr="00C853EC" w:rsidRDefault="00321F9A" w:rsidP="00321F9A">
      <w:pPr>
        <w:rPr>
          <w:rFonts w:ascii="Times New Roman" w:hAnsi="Times New Roman" w:cs="Times New Roman"/>
          <w:b/>
          <w:sz w:val="28"/>
        </w:rPr>
      </w:pPr>
      <w:r w:rsidRPr="00C853EC">
        <w:rPr>
          <w:rFonts w:ascii="Times New Roman" w:hAnsi="Times New Roman" w:cs="Times New Roman"/>
          <w:b/>
          <w:sz w:val="28"/>
        </w:rPr>
        <w:t>Methods</w:t>
      </w:r>
    </w:p>
    <w:p w14:paraId="5D72216D" w14:textId="77777777" w:rsidR="004D4195" w:rsidRPr="00C853EC" w:rsidRDefault="004D4195" w:rsidP="00321F9A">
      <w:pPr>
        <w:rPr>
          <w:rFonts w:ascii="Times New Roman" w:hAnsi="Times New Roman" w:cs="Times New Roman"/>
          <w:b/>
        </w:rPr>
      </w:pPr>
      <w:r w:rsidRPr="00C853EC">
        <w:rPr>
          <w:rFonts w:ascii="Times New Roman" w:hAnsi="Times New Roman" w:cs="Times New Roman"/>
          <w:b/>
        </w:rPr>
        <w:t>Systematic Review of Albendazole Pharmacokinetic Literature</w:t>
      </w:r>
    </w:p>
    <w:p w14:paraId="7E7931FA" w14:textId="6ADF1241" w:rsidR="00E47C4A" w:rsidRPr="00C853EC" w:rsidRDefault="004D4195" w:rsidP="004D4195">
      <w:pPr>
        <w:jc w:val="both"/>
        <w:rPr>
          <w:rFonts w:ascii="Times New Roman" w:hAnsi="Times New Roman" w:cs="Times New Roman"/>
        </w:rPr>
      </w:pPr>
      <w:r w:rsidRPr="00C853EC">
        <w:rPr>
          <w:rFonts w:ascii="Times New Roman" w:hAnsi="Times New Roman" w:cs="Times New Roman"/>
        </w:rPr>
        <w:t>Web of Science and PubMed databases were searched on 4</w:t>
      </w:r>
      <w:r w:rsidRPr="00C853EC">
        <w:rPr>
          <w:rFonts w:ascii="Times New Roman" w:hAnsi="Times New Roman" w:cs="Times New Roman"/>
          <w:vertAlign w:val="superscript"/>
        </w:rPr>
        <w:t>th</w:t>
      </w:r>
      <w:r w:rsidRPr="00C853EC">
        <w:rPr>
          <w:rFonts w:ascii="Times New Roman" w:hAnsi="Times New Roman" w:cs="Times New Roman"/>
        </w:rPr>
        <w:t xml:space="preserve"> July 2019 using the keywords “Albendazole” AND (treatment* OR dose* OR pharma* OR “half-life” OR “</w:t>
      </w:r>
      <w:proofErr w:type="spellStart"/>
      <w:r w:rsidRPr="00C853EC">
        <w:rPr>
          <w:rFonts w:ascii="Times New Roman" w:hAnsi="Times New Roman" w:cs="Times New Roman"/>
        </w:rPr>
        <w:t>half life</w:t>
      </w:r>
      <w:proofErr w:type="spellEnd"/>
      <w:r w:rsidRPr="00C853EC">
        <w:rPr>
          <w:rFonts w:ascii="Times New Roman" w:hAnsi="Times New Roman" w:cs="Times New Roman"/>
        </w:rPr>
        <w:t xml:space="preserve">”) </w:t>
      </w:r>
      <w:proofErr w:type="gramStart"/>
      <w:r w:rsidRPr="00C853EC">
        <w:rPr>
          <w:rFonts w:ascii="Times New Roman" w:hAnsi="Times New Roman" w:cs="Times New Roman"/>
        </w:rPr>
        <w:t>in order to</w:t>
      </w:r>
      <w:proofErr w:type="gramEnd"/>
      <w:r w:rsidRPr="00C853EC">
        <w:rPr>
          <w:rFonts w:ascii="Times New Roman" w:hAnsi="Times New Roman" w:cs="Times New Roman"/>
        </w:rPr>
        <w:t xml:space="preserve"> identify references containing temporally disaggregated data detailing the concentration of Albendazole </w:t>
      </w:r>
      <w:r w:rsidRPr="00C853EC">
        <w:rPr>
          <w:rFonts w:ascii="Times New Roman" w:hAnsi="Times New Roman" w:cs="Times New Roman"/>
        </w:rPr>
        <w:lastRenderedPageBreak/>
        <w:t>and/or Albendazole Sulfoxide in the blood following treatment with a single dose of the drug. A total of 5690 unique records were identified through this search process, with 206 records retained for full text evaluation following Title and Abstract screening</w:t>
      </w:r>
      <w:r w:rsidR="003E7E9B" w:rsidRPr="00C853EC">
        <w:rPr>
          <w:rFonts w:ascii="Times New Roman" w:hAnsi="Times New Roman" w:cs="Times New Roman"/>
        </w:rPr>
        <w:t xml:space="preserve"> </w:t>
      </w:r>
      <w:r w:rsidR="003E7E9B" w:rsidRPr="00C853EC">
        <w:rPr>
          <w:rFonts w:ascii="Times New Roman" w:hAnsi="Times New Roman" w:cs="Times New Roman"/>
          <w:b/>
        </w:rPr>
        <w:t>(Fig 1)</w:t>
      </w:r>
      <w:r w:rsidRPr="00C853EC">
        <w:rPr>
          <w:rFonts w:ascii="Times New Roman" w:hAnsi="Times New Roman" w:cs="Times New Roman"/>
        </w:rPr>
        <w:t>.</w:t>
      </w:r>
      <w:r w:rsidR="007C337C" w:rsidRPr="00C853EC">
        <w:rPr>
          <w:rFonts w:ascii="Times New Roman" w:hAnsi="Times New Roman" w:cs="Times New Roman"/>
        </w:rPr>
        <w:t xml:space="preserve"> S</w:t>
      </w:r>
      <w:r w:rsidR="00E47C4A" w:rsidRPr="00C853EC">
        <w:rPr>
          <w:rFonts w:ascii="Times New Roman" w:hAnsi="Times New Roman" w:cs="Times New Roman"/>
        </w:rPr>
        <w:t xml:space="preserve">tudies </w:t>
      </w:r>
      <w:r w:rsidR="007C337C" w:rsidRPr="00C853EC">
        <w:rPr>
          <w:rFonts w:ascii="Times New Roman" w:hAnsi="Times New Roman" w:cs="Times New Roman"/>
        </w:rPr>
        <w:t xml:space="preserve">lacking the </w:t>
      </w:r>
      <w:r w:rsidR="00E47C4A" w:rsidRPr="00C853EC">
        <w:rPr>
          <w:rFonts w:ascii="Times New Roman" w:hAnsi="Times New Roman" w:cs="Times New Roman"/>
        </w:rPr>
        <w:t xml:space="preserve">required information on blood concentration levels over time, </w:t>
      </w:r>
      <w:r w:rsidR="007C337C" w:rsidRPr="00C853EC">
        <w:rPr>
          <w:rFonts w:ascii="Times New Roman" w:hAnsi="Times New Roman" w:cs="Times New Roman"/>
        </w:rPr>
        <w:t xml:space="preserve">or that had been </w:t>
      </w:r>
      <w:r w:rsidR="00E47C4A" w:rsidRPr="00C853EC">
        <w:rPr>
          <w:rFonts w:ascii="Times New Roman" w:hAnsi="Times New Roman" w:cs="Times New Roman"/>
        </w:rPr>
        <w:t xml:space="preserve">carried out </w:t>
      </w:r>
      <w:r w:rsidR="007C337C" w:rsidRPr="00C853EC">
        <w:rPr>
          <w:rFonts w:ascii="Times New Roman" w:hAnsi="Times New Roman" w:cs="Times New Roman"/>
          <w:i/>
          <w:iCs/>
        </w:rPr>
        <w:t>in vitro</w:t>
      </w:r>
      <w:r w:rsidR="007C337C" w:rsidRPr="00C853EC">
        <w:rPr>
          <w:rFonts w:ascii="Times New Roman" w:hAnsi="Times New Roman" w:cs="Times New Roman"/>
        </w:rPr>
        <w:t xml:space="preserve"> or in non-human subjects were subsequently excluded.</w:t>
      </w:r>
      <w:r w:rsidR="00E47C4A" w:rsidRPr="00C853EC">
        <w:rPr>
          <w:rFonts w:ascii="Times New Roman" w:hAnsi="Times New Roman" w:cs="Times New Roman"/>
        </w:rPr>
        <w:t xml:space="preserve"> </w:t>
      </w:r>
      <w:r w:rsidR="00987EB5" w:rsidRPr="00C853EC">
        <w:rPr>
          <w:rFonts w:ascii="Times New Roman" w:hAnsi="Times New Roman" w:cs="Times New Roman"/>
        </w:rPr>
        <w:t>Following this, a</w:t>
      </w:r>
      <w:r w:rsidRPr="00C853EC">
        <w:rPr>
          <w:rFonts w:ascii="Times New Roman" w:hAnsi="Times New Roman" w:cs="Times New Roman"/>
        </w:rPr>
        <w:t xml:space="preserve"> total of</w:t>
      </w:r>
      <w:r w:rsidR="00996BC6" w:rsidRPr="00C853EC">
        <w:rPr>
          <w:rFonts w:ascii="Times New Roman" w:hAnsi="Times New Roman" w:cs="Times New Roman"/>
        </w:rPr>
        <w:t xml:space="preserve"> 32</w:t>
      </w:r>
      <w:r w:rsidRPr="00C853EC">
        <w:rPr>
          <w:rFonts w:ascii="Times New Roman" w:hAnsi="Times New Roman" w:cs="Times New Roman"/>
        </w:rPr>
        <w:t xml:space="preserve"> references were </w:t>
      </w:r>
      <w:r w:rsidR="00987EB5" w:rsidRPr="00C853EC">
        <w:rPr>
          <w:rFonts w:ascii="Times New Roman" w:hAnsi="Times New Roman" w:cs="Times New Roman"/>
        </w:rPr>
        <w:t>included</w:t>
      </w:r>
      <w:r w:rsidRPr="00C853EC">
        <w:rPr>
          <w:rFonts w:ascii="Times New Roman" w:hAnsi="Times New Roman" w:cs="Times New Roman"/>
        </w:rPr>
        <w:t xml:space="preserve">, yielding </w:t>
      </w:r>
      <w:r w:rsidR="00817E0A" w:rsidRPr="00C853EC">
        <w:rPr>
          <w:rFonts w:ascii="Times New Roman" w:hAnsi="Times New Roman" w:cs="Times New Roman"/>
        </w:rPr>
        <w:t xml:space="preserve">92 </w:t>
      </w:r>
      <w:r w:rsidR="00E47C4A" w:rsidRPr="00C853EC">
        <w:rPr>
          <w:rFonts w:ascii="Times New Roman" w:hAnsi="Times New Roman" w:cs="Times New Roman"/>
        </w:rPr>
        <w:t xml:space="preserve">time series </w:t>
      </w:r>
      <w:r w:rsidR="009520A8" w:rsidRPr="00C853EC">
        <w:rPr>
          <w:rFonts w:ascii="Times New Roman" w:hAnsi="Times New Roman" w:cs="Times New Roman"/>
        </w:rPr>
        <w:t>describing</w:t>
      </w:r>
      <w:r w:rsidR="00E47C4A" w:rsidRPr="00C853EC">
        <w:rPr>
          <w:rFonts w:ascii="Times New Roman" w:hAnsi="Times New Roman" w:cs="Times New Roman"/>
        </w:rPr>
        <w:t xml:space="preserve"> the evolution of blood concentrations of </w:t>
      </w:r>
      <w:r w:rsidR="00987EB5" w:rsidRPr="00C853EC">
        <w:rPr>
          <w:rFonts w:ascii="Times New Roman" w:hAnsi="Times New Roman" w:cs="Times New Roman"/>
        </w:rPr>
        <w:t>a</w:t>
      </w:r>
      <w:r w:rsidR="00E47C4A" w:rsidRPr="00C853EC">
        <w:rPr>
          <w:rFonts w:ascii="Times New Roman" w:hAnsi="Times New Roman" w:cs="Times New Roman"/>
        </w:rPr>
        <w:t xml:space="preserve">lbendazole and/or </w:t>
      </w:r>
      <w:r w:rsidR="00987EB5" w:rsidRPr="00C853EC">
        <w:rPr>
          <w:rFonts w:ascii="Times New Roman" w:hAnsi="Times New Roman" w:cs="Times New Roman"/>
        </w:rPr>
        <w:t>a</w:t>
      </w:r>
      <w:r w:rsidR="00E47C4A" w:rsidRPr="00C853EC">
        <w:rPr>
          <w:rFonts w:ascii="Times New Roman" w:hAnsi="Times New Roman" w:cs="Times New Roman"/>
        </w:rPr>
        <w:t xml:space="preserve">lbendazole </w:t>
      </w:r>
      <w:r w:rsidR="00987EB5" w:rsidRPr="00C853EC">
        <w:rPr>
          <w:rFonts w:ascii="Times New Roman" w:hAnsi="Times New Roman" w:cs="Times New Roman"/>
        </w:rPr>
        <w:t>s</w:t>
      </w:r>
      <w:r w:rsidR="00E47C4A" w:rsidRPr="00C853EC">
        <w:rPr>
          <w:rFonts w:ascii="Times New Roman" w:hAnsi="Times New Roman" w:cs="Times New Roman"/>
        </w:rPr>
        <w:t>ulfoxide following treatment with a single dose. For each time series,</w:t>
      </w:r>
      <w:r w:rsidR="00FF054E" w:rsidRPr="00C853EC">
        <w:rPr>
          <w:rFonts w:ascii="Times New Roman" w:hAnsi="Times New Roman" w:cs="Times New Roman"/>
        </w:rPr>
        <w:t xml:space="preserve"> we extracted the </w:t>
      </w:r>
      <w:r w:rsidR="00E47C4A" w:rsidRPr="00C853EC">
        <w:rPr>
          <w:rFonts w:ascii="Times New Roman" w:hAnsi="Times New Roman" w:cs="Times New Roman"/>
        </w:rPr>
        <w:t xml:space="preserve">data </w:t>
      </w:r>
      <w:r w:rsidR="00FF054E" w:rsidRPr="00C853EC">
        <w:rPr>
          <w:rFonts w:ascii="Times New Roman" w:hAnsi="Times New Roman" w:cs="Times New Roman"/>
        </w:rPr>
        <w:t xml:space="preserve">describing evolution of albendazole/albendazole sulfoxide levels over time, as well as an array </w:t>
      </w:r>
      <w:r w:rsidR="00E47C4A" w:rsidRPr="00C853EC">
        <w:rPr>
          <w:rFonts w:ascii="Times New Roman" w:hAnsi="Times New Roman" w:cs="Times New Roman"/>
        </w:rPr>
        <w:t>of metadata</w:t>
      </w:r>
      <w:r w:rsidR="00FF054E" w:rsidRPr="00C853EC">
        <w:rPr>
          <w:rFonts w:ascii="Times New Roman" w:hAnsi="Times New Roman" w:cs="Times New Roman"/>
        </w:rPr>
        <w:t xml:space="preserve">. These include </w:t>
      </w:r>
      <w:r w:rsidR="00E47C4A" w:rsidRPr="00C853EC">
        <w:rPr>
          <w:rFonts w:ascii="Times New Roman" w:hAnsi="Times New Roman" w:cs="Times New Roman"/>
        </w:rPr>
        <w:t>characteristics of the treatment regimen (dose, fasting state</w:t>
      </w:r>
      <w:r w:rsidR="00A708F2" w:rsidRPr="00C853EC">
        <w:rPr>
          <w:rFonts w:ascii="Times New Roman" w:hAnsi="Times New Roman" w:cs="Times New Roman"/>
        </w:rPr>
        <w:t>, co-administered drugs</w:t>
      </w:r>
      <w:r w:rsidR="00E47C4A" w:rsidRPr="00C853EC">
        <w:rPr>
          <w:rFonts w:ascii="Times New Roman" w:hAnsi="Times New Roman" w:cs="Times New Roman"/>
        </w:rPr>
        <w:t>)</w:t>
      </w:r>
      <w:r w:rsidR="00FF054E" w:rsidRPr="00C853EC">
        <w:rPr>
          <w:rFonts w:ascii="Times New Roman" w:hAnsi="Times New Roman" w:cs="Times New Roman"/>
        </w:rPr>
        <w:t xml:space="preserve">, as well as the patients </w:t>
      </w:r>
      <w:r w:rsidR="00E47C4A" w:rsidRPr="00C853EC">
        <w:rPr>
          <w:rFonts w:ascii="Times New Roman" w:hAnsi="Times New Roman" w:cs="Times New Roman"/>
        </w:rPr>
        <w:t>receiving treatment (sex, ag</w:t>
      </w:r>
      <w:r w:rsidR="00A708F2" w:rsidRPr="00C853EC">
        <w:rPr>
          <w:rFonts w:ascii="Times New Roman" w:hAnsi="Times New Roman" w:cs="Times New Roman"/>
        </w:rPr>
        <w:t>e, infection status</w:t>
      </w:r>
      <w:r w:rsidR="00C465A8" w:rsidRPr="00C853EC">
        <w:rPr>
          <w:rFonts w:ascii="Times New Roman" w:hAnsi="Times New Roman" w:cs="Times New Roman"/>
        </w:rPr>
        <w:t xml:space="preserve"> and </w:t>
      </w:r>
      <w:r w:rsidR="00987EB5" w:rsidRPr="00C853EC">
        <w:rPr>
          <w:rFonts w:ascii="Times New Roman" w:hAnsi="Times New Roman" w:cs="Times New Roman"/>
        </w:rPr>
        <w:t>weight</w:t>
      </w:r>
      <w:r w:rsidR="00E47C4A" w:rsidRPr="00C853EC">
        <w:rPr>
          <w:rFonts w:ascii="Times New Roman" w:hAnsi="Times New Roman" w:cs="Times New Roman"/>
        </w:rPr>
        <w:t>)</w:t>
      </w:r>
      <w:r w:rsidR="00FF054E" w:rsidRPr="00C853EC">
        <w:rPr>
          <w:rFonts w:ascii="Times New Roman" w:hAnsi="Times New Roman" w:cs="Times New Roman"/>
        </w:rPr>
        <w:t xml:space="preserve">. </w:t>
      </w:r>
      <w:proofErr w:type="gramStart"/>
      <w:r w:rsidR="00FF054E" w:rsidRPr="00C853EC">
        <w:rPr>
          <w:rFonts w:ascii="Times New Roman" w:hAnsi="Times New Roman" w:cs="Times New Roman"/>
        </w:rPr>
        <w:t>In the majority of instances</w:t>
      </w:r>
      <w:proofErr w:type="gramEnd"/>
      <w:r w:rsidR="00FF054E" w:rsidRPr="00C853EC">
        <w:rPr>
          <w:rFonts w:ascii="Times New Roman" w:hAnsi="Times New Roman" w:cs="Times New Roman"/>
        </w:rPr>
        <w:t xml:space="preserve">, presented data were reported for a population of patients rather than individuals. In these instances, </w:t>
      </w:r>
      <w:r w:rsidR="002444D3" w:rsidRPr="00C853EC">
        <w:rPr>
          <w:rFonts w:ascii="Times New Roman" w:hAnsi="Times New Roman" w:cs="Times New Roman"/>
        </w:rPr>
        <w:t xml:space="preserve">population averages for factors such as age, weight etc were </w:t>
      </w:r>
      <w:r w:rsidR="00904636">
        <w:rPr>
          <w:rFonts w:ascii="Times New Roman" w:hAnsi="Times New Roman" w:cs="Times New Roman"/>
        </w:rPr>
        <w:t>extracted</w:t>
      </w:r>
      <w:r w:rsidR="00E47C4A" w:rsidRPr="00C853EC">
        <w:rPr>
          <w:rFonts w:ascii="Times New Roman" w:hAnsi="Times New Roman" w:cs="Times New Roman"/>
        </w:rPr>
        <w:t xml:space="preserve">. A full list of these references, as well as further information about each study and how the data was extracted is available in </w:t>
      </w:r>
      <w:r w:rsidR="00E47C4A" w:rsidRPr="00C853EC">
        <w:rPr>
          <w:rFonts w:ascii="Times New Roman" w:hAnsi="Times New Roman" w:cs="Times New Roman"/>
          <w:b/>
          <w:bCs/>
          <w:i/>
          <w:iCs/>
        </w:rPr>
        <w:t xml:space="preserve">Supplementary Information: Data Extraction, </w:t>
      </w:r>
      <w:proofErr w:type="gramStart"/>
      <w:r w:rsidR="00E47C4A" w:rsidRPr="00C853EC">
        <w:rPr>
          <w:rFonts w:ascii="Times New Roman" w:hAnsi="Times New Roman" w:cs="Times New Roman"/>
          <w:b/>
          <w:bCs/>
          <w:i/>
          <w:iCs/>
        </w:rPr>
        <w:t>Collation</w:t>
      </w:r>
      <w:proofErr w:type="gramEnd"/>
      <w:r w:rsidR="00E47C4A" w:rsidRPr="00C853EC">
        <w:rPr>
          <w:rFonts w:ascii="Times New Roman" w:hAnsi="Times New Roman" w:cs="Times New Roman"/>
          <w:b/>
          <w:bCs/>
          <w:i/>
          <w:iCs/>
        </w:rPr>
        <w:t xml:space="preserve"> and Initial Processing</w:t>
      </w:r>
      <w:r w:rsidR="00E47C4A" w:rsidRPr="00C853EC">
        <w:rPr>
          <w:rFonts w:ascii="Times New Roman" w:hAnsi="Times New Roman" w:cs="Times New Roman"/>
        </w:rPr>
        <w:t xml:space="preserve">. </w:t>
      </w:r>
    </w:p>
    <w:p w14:paraId="0A7F4CCB" w14:textId="77777777" w:rsidR="00321F9A" w:rsidRPr="00C853EC" w:rsidRDefault="00321F9A" w:rsidP="00A708F2">
      <w:pPr>
        <w:jc w:val="both"/>
        <w:rPr>
          <w:rFonts w:ascii="Times New Roman" w:hAnsi="Times New Roman" w:cs="Times New Roman"/>
          <w:b/>
        </w:rPr>
      </w:pPr>
      <w:r w:rsidRPr="00C853EC">
        <w:rPr>
          <w:rFonts w:ascii="Times New Roman" w:hAnsi="Times New Roman" w:cs="Times New Roman"/>
          <w:b/>
        </w:rPr>
        <w:t>Mathematical Model Construction and Fitting</w:t>
      </w:r>
    </w:p>
    <w:p w14:paraId="50B1BCB8" w14:textId="3966D46F" w:rsidR="00711378" w:rsidRPr="00C853EC" w:rsidRDefault="002F42D0" w:rsidP="00711378">
      <w:pPr>
        <w:jc w:val="both"/>
        <w:rPr>
          <w:rFonts w:ascii="Times New Roman" w:hAnsi="Times New Roman" w:cs="Times New Roman"/>
        </w:rPr>
      </w:pPr>
      <w:r w:rsidRPr="00C853EC">
        <w:rPr>
          <w:rFonts w:ascii="Times New Roman" w:hAnsi="Times New Roman" w:cs="Times New Roman"/>
        </w:rPr>
        <w:t xml:space="preserve">We developed a model describing the evolution of albendazole and albendazole sulfoxide concentrations in the blood following receipt of a single dose, based on series of linked ordinary differential equations (ODEs) </w:t>
      </w:r>
      <w:r w:rsidR="001628B2" w:rsidRPr="00C853EC">
        <w:rPr>
          <w:rFonts w:ascii="Times New Roman" w:hAnsi="Times New Roman" w:cs="Times New Roman"/>
        </w:rPr>
        <w:t xml:space="preserve">of </w:t>
      </w:r>
      <w:r w:rsidR="002348CD" w:rsidRPr="00C853EC">
        <w:rPr>
          <w:rFonts w:ascii="Times New Roman" w:hAnsi="Times New Roman" w:cs="Times New Roman"/>
        </w:rPr>
        <w:t>a</w:t>
      </w:r>
      <w:r w:rsidR="001628B2" w:rsidRPr="00C853EC">
        <w:rPr>
          <w:rFonts w:ascii="Times New Roman" w:hAnsi="Times New Roman" w:cs="Times New Roman"/>
        </w:rPr>
        <w:t>lbendazole and its metabolite</w:t>
      </w:r>
      <w:r w:rsidR="00F76438">
        <w:rPr>
          <w:rFonts w:ascii="Times New Roman" w:hAnsi="Times New Roman" w:cs="Times New Roman"/>
        </w:rPr>
        <w:t xml:space="preserve"> albendazole sulfoxide</w:t>
      </w:r>
      <w:r w:rsidR="00B10CE9" w:rsidRPr="00C853EC">
        <w:rPr>
          <w:rFonts w:ascii="Times New Roman" w:hAnsi="Times New Roman" w:cs="Times New Roman"/>
        </w:rPr>
        <w:t xml:space="preserve"> </w:t>
      </w:r>
      <w:r w:rsidR="00B10CE9" w:rsidRPr="00C853EC">
        <w:rPr>
          <w:rFonts w:ascii="Times New Roman" w:hAnsi="Times New Roman" w:cs="Times New Roman"/>
          <w:b/>
          <w:bCs/>
        </w:rPr>
        <w:t>(Fig 2)</w:t>
      </w:r>
      <w:r w:rsidR="001628B2" w:rsidRPr="00C853EC">
        <w:rPr>
          <w:rFonts w:ascii="Times New Roman" w:hAnsi="Times New Roman" w:cs="Times New Roman"/>
        </w:rPr>
        <w:t xml:space="preserve">. It incorporates a number of pharmacokinetic phenomena relevant to </w:t>
      </w:r>
      <w:r w:rsidR="002348CD" w:rsidRPr="00C853EC">
        <w:rPr>
          <w:rFonts w:ascii="Times New Roman" w:hAnsi="Times New Roman" w:cs="Times New Roman"/>
        </w:rPr>
        <w:t>a</w:t>
      </w:r>
      <w:r w:rsidR="001628B2" w:rsidRPr="00C853EC">
        <w:rPr>
          <w:rFonts w:ascii="Times New Roman" w:hAnsi="Times New Roman" w:cs="Times New Roman"/>
        </w:rPr>
        <w:t>lbendazole, including its well-established, limited bioavailability (thought to be a product of its poor solubility along the gastrointestinal tract</w:t>
      </w:r>
      <w:r w:rsidR="001628B2"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22&lt;/sup&gt;"},"properties":{"noteIndex":0},"schema":"https://github.com/citation-style-language/schema/raw/master/csl-citation.json"}</w:instrText>
      </w:r>
      <w:r w:rsidR="001628B2"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21</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and the extensive first-pass metabolism of </w:t>
      </w:r>
      <w:r w:rsidR="002348CD" w:rsidRPr="00C853EC">
        <w:rPr>
          <w:rFonts w:ascii="Times New Roman" w:hAnsi="Times New Roman" w:cs="Times New Roman"/>
        </w:rPr>
        <w:t>a</w:t>
      </w:r>
      <w:r w:rsidR="001628B2" w:rsidRPr="00C853EC">
        <w:rPr>
          <w:rFonts w:ascii="Times New Roman" w:hAnsi="Times New Roman" w:cs="Times New Roman"/>
        </w:rPr>
        <w:t xml:space="preserve">lbendazole to </w:t>
      </w:r>
      <w:r w:rsidR="002348CD" w:rsidRPr="00C853EC">
        <w:rPr>
          <w:rFonts w:ascii="Times New Roman" w:hAnsi="Times New Roman" w:cs="Times New Roman"/>
        </w:rPr>
        <w:t>a</w:t>
      </w:r>
      <w:r w:rsidR="001628B2" w:rsidRPr="00C853EC">
        <w:rPr>
          <w:rFonts w:ascii="Times New Roman" w:hAnsi="Times New Roman" w:cs="Times New Roman"/>
        </w:rPr>
        <w:t xml:space="preserve">lbendazole </w:t>
      </w:r>
      <w:r w:rsidR="002348CD" w:rsidRPr="00C853EC">
        <w:rPr>
          <w:rFonts w:ascii="Times New Roman" w:hAnsi="Times New Roman" w:cs="Times New Roman"/>
        </w:rPr>
        <w:t>s</w:t>
      </w:r>
      <w:r w:rsidR="001628B2" w:rsidRPr="00C853EC">
        <w:rPr>
          <w:rFonts w:ascii="Times New Roman" w:hAnsi="Times New Roman" w:cs="Times New Roman"/>
        </w:rPr>
        <w:t>ulfoxide known to occur in the liver</w:t>
      </w:r>
      <w:r w:rsidR="001628B2"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22&lt;/sup&gt;","plainTextFormattedCitation":"22","previouslyFormattedCitation":"&lt;sup&gt;23&lt;/sup&gt;"},"properties":{"noteIndex":0},"schema":"https://github.com/citation-style-language/schema/raw/master/csl-citation.json"}</w:instrText>
      </w:r>
      <w:r w:rsidR="001628B2"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22</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This model was fitted individually to each of the </w:t>
      </w:r>
      <w:r w:rsidR="00336172" w:rsidRPr="00C853EC">
        <w:rPr>
          <w:rFonts w:ascii="Times New Roman" w:hAnsi="Times New Roman" w:cs="Times New Roman"/>
        </w:rPr>
        <w:t>92</w:t>
      </w:r>
      <w:r w:rsidR="00B245AB" w:rsidRPr="00C853EC">
        <w:rPr>
          <w:rFonts w:ascii="Times New Roman" w:hAnsi="Times New Roman" w:cs="Times New Roman"/>
        </w:rPr>
        <w:t xml:space="preserve"> </w:t>
      </w:r>
      <w:r w:rsidR="00711378" w:rsidRPr="00C853EC">
        <w:rPr>
          <w:rFonts w:ascii="Times New Roman" w:hAnsi="Times New Roman" w:cs="Times New Roman"/>
        </w:rPr>
        <w:t xml:space="preserve">collated </w:t>
      </w:r>
      <w:r w:rsidR="00B245AB" w:rsidRPr="00C853EC">
        <w:rPr>
          <w:rFonts w:ascii="Times New Roman" w:hAnsi="Times New Roman" w:cs="Times New Roman"/>
        </w:rPr>
        <w:t xml:space="preserve">time-series </w:t>
      </w:r>
      <w:r w:rsidR="00E705C1" w:rsidRPr="00C853EC">
        <w:rPr>
          <w:rFonts w:ascii="Times New Roman" w:hAnsi="Times New Roman" w:cs="Times New Roman"/>
        </w:rPr>
        <w:t xml:space="preserve">within a Bayesian framework, utilising </w:t>
      </w:r>
      <w:r w:rsidR="00711378" w:rsidRPr="00C853EC">
        <w:rPr>
          <w:rFonts w:ascii="Times New Roman" w:hAnsi="Times New Roman" w:cs="Times New Roman"/>
        </w:rPr>
        <w:t xml:space="preserve">an adaptive Metropolis-Hastings based Markov </w:t>
      </w:r>
      <w:r w:rsidR="003B6679" w:rsidRPr="00C853EC">
        <w:rPr>
          <w:rFonts w:ascii="Times New Roman" w:hAnsi="Times New Roman" w:cs="Times New Roman"/>
        </w:rPr>
        <w:t>C</w:t>
      </w:r>
      <w:r w:rsidR="00711378" w:rsidRPr="00C853EC">
        <w:rPr>
          <w:rFonts w:ascii="Times New Roman" w:hAnsi="Times New Roman" w:cs="Times New Roman"/>
        </w:rPr>
        <w:t xml:space="preserve">hain Monte Carlo </w:t>
      </w:r>
      <w:r w:rsidR="006543BC" w:rsidRPr="00C853EC">
        <w:rPr>
          <w:rFonts w:ascii="Times New Roman" w:hAnsi="Times New Roman" w:cs="Times New Roman"/>
        </w:rPr>
        <w:t xml:space="preserve">(MCMC) </w:t>
      </w:r>
      <w:r w:rsidR="00711378" w:rsidRPr="00C853EC">
        <w:rPr>
          <w:rFonts w:ascii="Times New Roman" w:hAnsi="Times New Roman" w:cs="Times New Roman"/>
        </w:rPr>
        <w:t>sampling scheme</w:t>
      </w:r>
      <w:r w:rsidR="00C35108" w:rsidRPr="00C853EC">
        <w:rPr>
          <w:rFonts w:ascii="Times New Roman" w:hAnsi="Times New Roman" w:cs="Times New Roman"/>
        </w:rPr>
        <w:t xml:space="preserve"> for parameter inference</w:t>
      </w:r>
      <w:r w:rsidR="00711378" w:rsidRPr="00C853EC">
        <w:rPr>
          <w:rFonts w:ascii="Times New Roman" w:hAnsi="Times New Roman" w:cs="Times New Roman"/>
        </w:rPr>
        <w:t>. Uninformative priors were used for each of the parameters being inferred.</w:t>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For each dataset, a total of </w:t>
      </w:r>
      <w:r w:rsidR="00EE5452" w:rsidRPr="00C853EC">
        <w:rPr>
          <w:rFonts w:ascii="Times New Roman" w:hAnsi="Times New Roman" w:cs="Times New Roman"/>
        </w:rPr>
        <w:t>25</w:t>
      </w:r>
      <w:r w:rsidR="00711378" w:rsidRPr="00C853EC">
        <w:rPr>
          <w:rFonts w:ascii="Times New Roman" w:hAnsi="Times New Roman" w:cs="Times New Roman"/>
        </w:rPr>
        <w:t xml:space="preserve">,000 iterations were run, with the first </w:t>
      </w:r>
      <w:r w:rsidR="007F2C85" w:rsidRPr="00C853EC">
        <w:rPr>
          <w:rFonts w:ascii="Times New Roman" w:hAnsi="Times New Roman" w:cs="Times New Roman"/>
        </w:rPr>
        <w:t>5</w:t>
      </w:r>
      <w:r w:rsidR="00711378" w:rsidRPr="00C853EC">
        <w:rPr>
          <w:rFonts w:ascii="Times New Roman" w:hAnsi="Times New Roman" w:cs="Times New Roman"/>
        </w:rPr>
        <w:t xml:space="preserve">,000 discarded as burn in, and leaving </w:t>
      </w:r>
      <w:r w:rsidR="005654D3" w:rsidRPr="00C853EC">
        <w:rPr>
          <w:rFonts w:ascii="Times New Roman" w:hAnsi="Times New Roman" w:cs="Times New Roman"/>
        </w:rPr>
        <w:t>2</w:t>
      </w:r>
      <w:r w:rsidR="00711378" w:rsidRPr="00C853EC">
        <w:rPr>
          <w:rFonts w:ascii="Times New Roman" w:hAnsi="Times New Roman" w:cs="Times New Roman"/>
        </w:rPr>
        <w:t xml:space="preserve">0,000 iterations available for parameter inference. Further information on the exact formulation of the model and the fitting process is available in </w:t>
      </w:r>
      <w:r w:rsidR="00711378" w:rsidRPr="00C853EC">
        <w:rPr>
          <w:rFonts w:ascii="Times New Roman" w:hAnsi="Times New Roman" w:cs="Times New Roman"/>
          <w:b/>
          <w:bCs/>
          <w:i/>
          <w:iCs/>
        </w:rPr>
        <w:t>Supplementary Information: Model Construction, Fitting and Inference</w:t>
      </w:r>
      <w:r w:rsidR="00D16C5B" w:rsidRPr="00C853EC">
        <w:rPr>
          <w:rFonts w:ascii="Times New Roman" w:hAnsi="Times New Roman" w:cs="Times New Roman"/>
        </w:rPr>
        <w:t>.</w:t>
      </w:r>
    </w:p>
    <w:p w14:paraId="4DA1C8CB" w14:textId="77777777" w:rsidR="001628B2" w:rsidRPr="00C853EC" w:rsidRDefault="001628B2" w:rsidP="00711378">
      <w:pPr>
        <w:jc w:val="both"/>
        <w:rPr>
          <w:rFonts w:ascii="Times New Roman" w:hAnsi="Times New Roman" w:cs="Times New Roman"/>
          <w:b/>
        </w:rPr>
      </w:pPr>
      <w:r w:rsidRPr="00C853EC">
        <w:rPr>
          <w:rFonts w:ascii="Times New Roman" w:hAnsi="Times New Roman" w:cs="Times New Roman"/>
          <w:b/>
        </w:rPr>
        <w:t>Regression Linking Pharmacokinetic Properties to Patient Characteristics</w:t>
      </w:r>
    </w:p>
    <w:p w14:paraId="758C2D5D" w14:textId="50C09D7C" w:rsidR="00E9632D" w:rsidRPr="00C853EC" w:rsidRDefault="009D33F7" w:rsidP="002B7F53">
      <w:pPr>
        <w:jc w:val="both"/>
        <w:rPr>
          <w:rFonts w:ascii="Times New Roman" w:hAnsi="Times New Roman" w:cs="Times New Roman"/>
        </w:rPr>
      </w:pPr>
      <w:r>
        <w:rPr>
          <w:rFonts w:ascii="Times New Roman" w:hAnsi="Times New Roman" w:cs="Times New Roman"/>
        </w:rPr>
        <w:t xml:space="preserve">From the 92 fitted time-series, we extracted estimates of key pharmacokinetic </w:t>
      </w:r>
      <w:r w:rsidR="009F0F0F">
        <w:rPr>
          <w:rFonts w:ascii="Times New Roman" w:hAnsi="Times New Roman" w:cs="Times New Roman"/>
        </w:rPr>
        <w:t>parameters</w:t>
      </w:r>
      <w:r>
        <w:rPr>
          <w:rFonts w:ascii="Times New Roman" w:hAnsi="Times New Roman" w:cs="Times New Roman"/>
        </w:rPr>
        <w:t xml:space="preserve"> and regressed the</w:t>
      </w:r>
      <w:r w:rsidR="0088770A">
        <w:rPr>
          <w:rFonts w:ascii="Times New Roman" w:hAnsi="Times New Roman" w:cs="Times New Roman"/>
        </w:rPr>
        <w:t>m</w:t>
      </w:r>
      <w:r>
        <w:rPr>
          <w:rFonts w:ascii="Times New Roman" w:hAnsi="Times New Roman" w:cs="Times New Roman"/>
        </w:rPr>
        <w:t xml:space="preserve"> onto the collected metadata </w:t>
      </w:r>
      <w:r w:rsidR="002B7F53" w:rsidRPr="00C853EC">
        <w:rPr>
          <w:rFonts w:ascii="Times New Roman" w:hAnsi="Times New Roman" w:cs="Times New Roman"/>
        </w:rPr>
        <w:t>(describing aspects of the patient population and treatment regimen received)</w:t>
      </w:r>
      <w:r w:rsidR="002B7F53" w:rsidRPr="00C853EC">
        <w:rPr>
          <w:rFonts w:ascii="Times New Roman" w:hAnsi="Times New Roman" w:cs="Times New Roman"/>
        </w:rPr>
        <w:t xml:space="preserve"> </w:t>
      </w:r>
      <w:r w:rsidR="002B7F53" w:rsidRPr="00C853EC">
        <w:rPr>
          <w:rFonts w:ascii="Times New Roman" w:hAnsi="Times New Roman" w:cs="Times New Roman"/>
        </w:rPr>
        <w:t xml:space="preserve">to assess the influence of </w:t>
      </w:r>
      <w:r>
        <w:rPr>
          <w:rFonts w:ascii="Times New Roman" w:hAnsi="Times New Roman" w:cs="Times New Roman"/>
        </w:rPr>
        <w:t xml:space="preserve">various </w:t>
      </w:r>
      <w:r w:rsidR="002B7F53" w:rsidRPr="00C853EC">
        <w:rPr>
          <w:rFonts w:ascii="Times New Roman" w:hAnsi="Times New Roman" w:cs="Times New Roman"/>
        </w:rPr>
        <w:t>factors on variation in albendazole and albendazole sulfoxide</w:t>
      </w:r>
      <w:r w:rsidR="00E9632D" w:rsidRPr="00C853EC">
        <w:rPr>
          <w:rFonts w:ascii="Times New Roman" w:hAnsi="Times New Roman" w:cs="Times New Roman"/>
        </w:rPr>
        <w:t>’s pharmacokinetic</w:t>
      </w:r>
      <w:r w:rsidR="00D161B3">
        <w:rPr>
          <w:rFonts w:ascii="Times New Roman" w:hAnsi="Times New Roman" w:cs="Times New Roman"/>
        </w:rPr>
        <w:t>s</w:t>
      </w:r>
      <w:r w:rsidR="002B7F53" w:rsidRPr="00C853EC">
        <w:rPr>
          <w:rFonts w:ascii="Times New Roman" w:hAnsi="Times New Roman" w:cs="Times New Roman"/>
        </w:rPr>
        <w:t xml:space="preserve">. </w:t>
      </w:r>
      <w:r w:rsidR="00E9632D" w:rsidRPr="00C853EC">
        <w:rPr>
          <w:rFonts w:ascii="Times New Roman" w:hAnsi="Times New Roman" w:cs="Times New Roman"/>
        </w:rPr>
        <w:t xml:space="preserve">There </w:t>
      </w:r>
      <w:r w:rsidR="00D161B3">
        <w:rPr>
          <w:rFonts w:ascii="Times New Roman" w:hAnsi="Times New Roman" w:cs="Times New Roman"/>
        </w:rPr>
        <w:t xml:space="preserve">pharmacokinetic </w:t>
      </w:r>
      <w:r w:rsidR="00E9632D" w:rsidRPr="00C853EC">
        <w:rPr>
          <w:rFonts w:ascii="Times New Roman" w:hAnsi="Times New Roman" w:cs="Times New Roman"/>
        </w:rPr>
        <w:t xml:space="preserve">parameters were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(the half-life of albendazole sulfoxide)</w:t>
      </w:r>
      <w:r w:rsidR="00E9632D" w:rsidRPr="00C853EC">
        <w:rPr>
          <w:rFonts w:ascii="Times New Roman" w:hAnsi="Times New Roman" w:cs="Times New Roman"/>
        </w:rPr>
        <w:t xml:space="preserve">, the </w:t>
      </w:r>
      <w:r w:rsidR="004531A1" w:rsidRPr="00C853EC">
        <w:rPr>
          <w:rFonts w:ascii="Times New Roman" w:hAnsi="Times New Roman" w:cs="Times New Roman"/>
        </w:rPr>
        <w:t>bioavailability</w:t>
      </w:r>
      <w:r w:rsidR="00E9632D" w:rsidRPr="00C853EC">
        <w:rPr>
          <w:rFonts w:ascii="Times New Roman" w:hAnsi="Times New Roman" w:cs="Times New Roman"/>
        </w:rPr>
        <w:t xml:space="preserve"> of </w:t>
      </w:r>
      <w:r w:rsidR="004531A1">
        <w:rPr>
          <w:rFonts w:ascii="Times New Roman" w:hAnsi="Times New Roman" w:cs="Times New Roman"/>
        </w:rPr>
        <w:t>albendazole (</w:t>
      </w:r>
      <w:r w:rsidR="00E9632D" w:rsidRPr="00C853EC">
        <w:rPr>
          <w:rFonts w:ascii="Times New Roman" w:hAnsi="Times New Roman" w:cs="Times New Roman"/>
        </w:rPr>
        <w:t>the proportion of administered albendazole absor</w:t>
      </w:r>
      <w:r w:rsidR="0064292B">
        <w:rPr>
          <w:rFonts w:ascii="Times New Roman" w:hAnsi="Times New Roman" w:cs="Times New Roman"/>
        </w:rPr>
        <w:t>bed</w:t>
      </w:r>
      <w:r w:rsidR="00E9632D" w:rsidRPr="00C853EC">
        <w:rPr>
          <w:rFonts w:ascii="Times New Roman" w:hAnsi="Times New Roman" w:cs="Times New Roman"/>
        </w:rPr>
        <w:t xml:space="preserve"> from the gut into the blood</w:t>
      </w:r>
      <w:r w:rsidR="00E9632D" w:rsidRPr="00C853E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(the peak concentration of the drug in the</w:t>
      </w:r>
      <w:r w:rsidR="00E9632D" w:rsidRPr="00C853EC">
        <w:rPr>
          <w:rFonts w:ascii="Times New Roman" w:hAnsi="Times New Roman" w:cs="Times New Roman"/>
        </w:rPr>
        <w:t xml:space="preserve"> blood</w:t>
      </w:r>
      <w:r w:rsidR="00E9632D" w:rsidRPr="00C853EC">
        <w:rPr>
          <w:rFonts w:ascii="Times New Roman" w:hAnsi="Times New Roman" w:cs="Times New Roman"/>
        </w:rPr>
        <w:t xml:space="preserve">) and </w:t>
      </w:r>
      <m:oMath>
        <m:r>
          <w:rPr>
            <w:rFonts w:ascii="Cambria Math" w:hAnsi="Cambria Math" w:cs="Times New Roman"/>
          </w:rPr>
          <m:t>AUC</m:t>
        </m:r>
      </m:oMath>
      <w:r w:rsidR="00EA1B16" w:rsidRPr="00C853EC">
        <w:rPr>
          <w:rFonts w:ascii="Times New Roman" w:hAnsi="Times New Roman" w:cs="Times New Roman"/>
        </w:rPr>
        <w:t xml:space="preserve"> </w:t>
      </w:r>
      <w:r w:rsidR="00E9632D" w:rsidRPr="00C853EC">
        <w:rPr>
          <w:rFonts w:ascii="Times New Roman" w:hAnsi="Times New Roman" w:cs="Times New Roman"/>
        </w:rPr>
        <w:t>(reflecting the total exposure to the drug after administration of the dose, calculated over a time-period of 50 hours).</w:t>
      </w:r>
      <w:r w:rsidR="00F26DB7" w:rsidRPr="00C853E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F26DB7" w:rsidRPr="00C853EC">
        <w:rPr>
          <w:rFonts w:ascii="Times New Roman" w:hAnsi="Times New Roman" w:cs="Times New Roman"/>
          <w:vertAlign w:val="subscript"/>
        </w:rPr>
        <w:t xml:space="preserve"> </w:t>
      </w:r>
      <w:r w:rsidR="00F26DB7" w:rsidRPr="00C853EC">
        <w:rPr>
          <w:rFonts w:ascii="Times New Roman" w:hAnsi="Times New Roman" w:cs="Times New Roman"/>
        </w:rPr>
        <w:t xml:space="preserve">and </w:t>
      </w:r>
      <m:oMath>
        <m:r>
          <w:rPr>
            <w:rFonts w:ascii="Cambria Math" w:hAnsi="Cambria Math" w:cs="Times New Roman"/>
          </w:rPr>
          <m:t>b</m:t>
        </m:r>
        <m:r>
          <w:rPr>
            <w:rFonts w:ascii="Cambria Math" w:hAnsi="Cambria Math" w:cs="Times New Roman"/>
          </w:rPr>
          <m:t>ioavailability</m:t>
        </m:r>
      </m:oMath>
      <w:r w:rsidR="00AB3F2E">
        <w:rPr>
          <w:rFonts w:ascii="Times New Roman" w:eastAsiaTheme="minorEastAsia" w:hAnsi="Times New Roman" w:cs="Times New Roman"/>
          <w:iCs/>
        </w:rPr>
        <w:t xml:space="preserve"> </w:t>
      </w:r>
      <w:r w:rsidR="00F26DB7" w:rsidRPr="00C853EC">
        <w:rPr>
          <w:rFonts w:ascii="Times New Roman" w:hAnsi="Times New Roman" w:cs="Times New Roman"/>
        </w:rPr>
        <w:t>are model parameters directly estimated during the fitting process described above</w:t>
      </w:r>
      <w:r w:rsidR="00B2053F">
        <w:rPr>
          <w:rFonts w:ascii="Times New Roman" w:hAnsi="Times New Roman" w:cs="Times New Roman"/>
        </w:rPr>
        <w:t xml:space="preserve"> (see </w:t>
      </w:r>
      <w:r w:rsidR="00B2053F">
        <w:rPr>
          <w:rFonts w:ascii="Times New Roman" w:hAnsi="Times New Roman" w:cs="Times New Roman"/>
          <w:b/>
          <w:bCs/>
        </w:rPr>
        <w:t xml:space="preserve">Fig 2 </w:t>
      </w:r>
      <w:r w:rsidR="00B2053F">
        <w:rPr>
          <w:rFonts w:ascii="Times New Roman" w:hAnsi="Times New Roman" w:cs="Times New Roman"/>
        </w:rPr>
        <w:t>for where they feature in the model structure)</w:t>
      </w:r>
      <w:r w:rsidR="00F26DB7" w:rsidRPr="00C853EC">
        <w:rPr>
          <w:rFonts w:ascii="Times New Roman" w:hAnsi="Times New Roman" w:cs="Times New Roman"/>
        </w:rPr>
        <w:t xml:space="preserve">, and so for each time-series, the median </w:t>
      </w:r>
      <w:r w:rsidR="00E6666F">
        <w:rPr>
          <w:rFonts w:ascii="Times New Roman" w:hAnsi="Times New Roman" w:cs="Times New Roman"/>
        </w:rPr>
        <w:t xml:space="preserve">parameter </w:t>
      </w:r>
      <w:r w:rsidR="00F26DB7" w:rsidRPr="00C853EC">
        <w:rPr>
          <w:rFonts w:ascii="Times New Roman" w:hAnsi="Times New Roman" w:cs="Times New Roman"/>
        </w:rPr>
        <w:t xml:space="preserve">estimate </w:t>
      </w:r>
      <w:r w:rsidR="00E6666F">
        <w:rPr>
          <w:rFonts w:ascii="Times New Roman" w:hAnsi="Times New Roman" w:cs="Times New Roman"/>
        </w:rPr>
        <w:t xml:space="preserve">from each time-series </w:t>
      </w:r>
      <w:r w:rsidR="00F26DB7" w:rsidRPr="00C853EC">
        <w:rPr>
          <w:rFonts w:ascii="Times New Roman" w:hAnsi="Times New Roman" w:cs="Times New Roman"/>
        </w:rPr>
        <w:t xml:space="preserve">was </w:t>
      </w:r>
      <w:r w:rsidR="00E6666F">
        <w:rPr>
          <w:rFonts w:ascii="Times New Roman" w:hAnsi="Times New Roman" w:cs="Times New Roman"/>
        </w:rPr>
        <w:t xml:space="preserve">used </w:t>
      </w:r>
      <w:r w:rsidR="00644A7F" w:rsidRPr="00C853EC">
        <w:rPr>
          <w:rFonts w:ascii="Times New Roman" w:hAnsi="Times New Roman" w:cs="Times New Roman"/>
        </w:rPr>
        <w:t>in the</w:t>
      </w:r>
      <w:r w:rsidR="00F26DB7" w:rsidRPr="00C853EC">
        <w:rPr>
          <w:rFonts w:ascii="Times New Roman" w:hAnsi="Times New Roman" w:cs="Times New Roman"/>
        </w:rPr>
        <w:t xml:space="preserve"> regression. For</w:t>
      </w:r>
      <w:r w:rsidR="00EA1B16" w:rsidRPr="00EA1B16">
        <w:rPr>
          <w:rFonts w:ascii="Cambria Math" w:hAnsi="Cambria Math" w:cs="Times New Roman"/>
          <w:i/>
          <w:iCs/>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F26DB7" w:rsidRPr="00C853EC">
        <w:rPr>
          <w:rFonts w:ascii="Times New Roman" w:hAnsi="Times New Roman" w:cs="Times New Roman"/>
        </w:rPr>
        <w:t xml:space="preserve"> and</w:t>
      </w:r>
      <w:r w:rsidR="00EA1B16">
        <w:rPr>
          <w:rFonts w:ascii="Times New Roman" w:hAnsi="Times New Roman" w:cs="Times New Roman"/>
        </w:rPr>
        <w:t xml:space="preserve"> </w:t>
      </w:r>
      <m:oMath>
        <m:r>
          <w:rPr>
            <w:rFonts w:ascii="Cambria Math" w:hAnsi="Cambria Math" w:cs="Times New Roman"/>
          </w:rPr>
          <m:t>AUC</m:t>
        </m:r>
      </m:oMath>
      <w:r w:rsidR="00F26DB7" w:rsidRPr="00C853EC">
        <w:rPr>
          <w:rFonts w:ascii="Times New Roman" w:hAnsi="Times New Roman" w:cs="Times New Roman"/>
        </w:rPr>
        <w:t xml:space="preserve">, in order to control for differences in dosages between studies (which would directly impact estimates of these two quantities), we used the fitted model </w:t>
      </w:r>
      <w:r w:rsidR="00BD3BFD" w:rsidRPr="00C853EC">
        <w:rPr>
          <w:rFonts w:ascii="Times New Roman" w:hAnsi="Times New Roman" w:cs="Times New Roman"/>
        </w:rPr>
        <w:t xml:space="preserve">(and parameter estimates) </w:t>
      </w:r>
      <w:r w:rsidR="00F26DB7" w:rsidRPr="00C853EC">
        <w:rPr>
          <w:rFonts w:ascii="Times New Roman" w:hAnsi="Times New Roman" w:cs="Times New Roman"/>
        </w:rPr>
        <w:t xml:space="preserve">for each time series to generate a hypothetical pharmacokinetic curve </w:t>
      </w:r>
      <w:r w:rsidR="00BD3BFD" w:rsidRPr="00C853EC">
        <w:rPr>
          <w:rFonts w:ascii="Times New Roman" w:hAnsi="Times New Roman" w:cs="Times New Roman"/>
        </w:rPr>
        <w:t>assuming a standardised dose of 400mg</w:t>
      </w:r>
      <w:r w:rsidR="00E93CDC" w:rsidRPr="00C853EC">
        <w:rPr>
          <w:rFonts w:ascii="Times New Roman" w:hAnsi="Times New Roman" w:cs="Times New Roman"/>
        </w:rPr>
        <w:t xml:space="preserve"> </w:t>
      </w:r>
      <w:r w:rsidR="002D26F7">
        <w:rPr>
          <w:rFonts w:ascii="Times New Roman" w:hAnsi="Times New Roman" w:cs="Times New Roman"/>
        </w:rPr>
        <w:t xml:space="preserve">– we then </w:t>
      </w:r>
      <w:r w:rsidR="00E93CDC" w:rsidRPr="00C853EC">
        <w:rPr>
          <w:rFonts w:ascii="Times New Roman" w:hAnsi="Times New Roman" w:cs="Times New Roman"/>
        </w:rPr>
        <w:t xml:space="preserve">calculated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3CDC" w:rsidRPr="00C853EC">
        <w:rPr>
          <w:rFonts w:ascii="Times New Roman" w:hAnsi="Times New Roman" w:cs="Times New Roman"/>
        </w:rPr>
        <w:t xml:space="preserve"> and </w:t>
      </w:r>
      <m:oMath>
        <m:r>
          <w:rPr>
            <w:rFonts w:ascii="Cambria Math" w:hAnsi="Cambria Math" w:cs="Times New Roman"/>
          </w:rPr>
          <m:t>AUC</m:t>
        </m:r>
      </m:oMath>
      <w:r w:rsidR="00EA1B16" w:rsidRPr="00C853EC">
        <w:rPr>
          <w:rFonts w:ascii="Times New Roman" w:hAnsi="Times New Roman" w:cs="Times New Roman"/>
        </w:rPr>
        <w:t xml:space="preserve"> </w:t>
      </w:r>
      <w:r w:rsidR="00E93CDC" w:rsidRPr="00C853EC">
        <w:rPr>
          <w:rFonts w:ascii="Times New Roman" w:hAnsi="Times New Roman" w:cs="Times New Roman"/>
        </w:rPr>
        <w:t>from this hypothetical pharmacokinetic curve</w:t>
      </w:r>
      <w:r w:rsidR="002D26F7">
        <w:rPr>
          <w:rFonts w:ascii="Times New Roman" w:hAnsi="Times New Roman" w:cs="Times New Roman"/>
        </w:rPr>
        <w:t xml:space="preserve"> to give estimates of the two parameters standardised by the dose received – we subsequently refer to these quantities as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r>
              <w:rPr>
                <w:rFonts w:ascii="Cambria Math" w:hAnsi="Cambria Math" w:cs="Times New Roman"/>
              </w:rPr>
              <m:t>400</m:t>
            </m:r>
          </m:sub>
        </m:sSub>
      </m:oMath>
      <w:r w:rsidR="002D26F7">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p>
    <w:p w14:paraId="01DBAFC6" w14:textId="77777777" w:rsidR="00F1486A" w:rsidRPr="00C853EC" w:rsidRDefault="00F1486A" w:rsidP="00F1486A">
      <w:pPr>
        <w:rPr>
          <w:rFonts w:ascii="Times New Roman" w:hAnsi="Times New Roman" w:cs="Times New Roman"/>
          <w:b/>
          <w:sz w:val="28"/>
        </w:rPr>
      </w:pPr>
      <w:r w:rsidRPr="00C853EC">
        <w:rPr>
          <w:rFonts w:ascii="Times New Roman" w:hAnsi="Times New Roman" w:cs="Times New Roman"/>
          <w:b/>
          <w:sz w:val="28"/>
        </w:rPr>
        <w:t>Results</w:t>
      </w:r>
    </w:p>
    <w:p w14:paraId="63F2EA9C" w14:textId="77777777" w:rsidR="00E44610" w:rsidRPr="00C853EC" w:rsidRDefault="00D057F6" w:rsidP="00F1486A">
      <w:pPr>
        <w:rPr>
          <w:rFonts w:ascii="Times New Roman" w:hAnsi="Times New Roman" w:cs="Times New Roman"/>
          <w:b/>
        </w:rPr>
      </w:pPr>
      <w:r w:rsidRPr="00C853EC">
        <w:rPr>
          <w:rFonts w:ascii="Times New Roman" w:hAnsi="Times New Roman" w:cs="Times New Roman"/>
          <w:b/>
        </w:rPr>
        <w:t xml:space="preserve">Systematic Review Results and </w:t>
      </w:r>
      <w:r w:rsidR="00C72051" w:rsidRPr="00C853EC">
        <w:rPr>
          <w:rFonts w:ascii="Times New Roman" w:hAnsi="Times New Roman" w:cs="Times New Roman"/>
          <w:b/>
        </w:rPr>
        <w:t>Study Characteristics</w:t>
      </w:r>
      <w:r w:rsidRPr="00C853EC">
        <w:rPr>
          <w:rFonts w:ascii="Times New Roman" w:hAnsi="Times New Roman" w:cs="Times New Roman"/>
          <w:b/>
        </w:rPr>
        <w:t xml:space="preserve"> </w:t>
      </w:r>
    </w:p>
    <w:p w14:paraId="5D55C730" w14:textId="73C26616" w:rsidR="00026A28" w:rsidRPr="00C853EC" w:rsidRDefault="00CC7C41" w:rsidP="008C560E">
      <w:pPr>
        <w:jc w:val="both"/>
        <w:rPr>
          <w:rFonts w:ascii="Times New Roman" w:hAnsi="Times New Roman" w:cs="Times New Roman"/>
        </w:rPr>
      </w:pPr>
      <w:r w:rsidRPr="00C853EC">
        <w:rPr>
          <w:rFonts w:ascii="Times New Roman" w:hAnsi="Times New Roman" w:cs="Times New Roman"/>
        </w:rPr>
        <w:lastRenderedPageBreak/>
        <w:t xml:space="preserve">A total of </w:t>
      </w:r>
      <w:r w:rsidR="00D81FDB" w:rsidRPr="00C853EC">
        <w:rPr>
          <w:rFonts w:ascii="Times New Roman" w:hAnsi="Times New Roman" w:cs="Times New Roman"/>
        </w:rPr>
        <w:t>3</w:t>
      </w:r>
      <w:r w:rsidR="0049610A" w:rsidRPr="00C853EC">
        <w:rPr>
          <w:rFonts w:ascii="Times New Roman" w:hAnsi="Times New Roman" w:cs="Times New Roman"/>
        </w:rPr>
        <w:t>2</w:t>
      </w:r>
      <w:r w:rsidRPr="00C853EC">
        <w:rPr>
          <w:rFonts w:ascii="Times New Roman" w:hAnsi="Times New Roman" w:cs="Times New Roman"/>
        </w:rPr>
        <w:t xml:space="preserve"> references containing</w:t>
      </w:r>
      <w:r w:rsidR="00193574" w:rsidRPr="00C853EC">
        <w:rPr>
          <w:rFonts w:ascii="Times New Roman" w:hAnsi="Times New Roman" w:cs="Times New Roman"/>
        </w:rPr>
        <w:t xml:space="preserve"> </w:t>
      </w:r>
      <w:r w:rsidR="0049610A" w:rsidRPr="00C853EC">
        <w:rPr>
          <w:rFonts w:ascii="Times New Roman" w:hAnsi="Times New Roman" w:cs="Times New Roman"/>
        </w:rPr>
        <w:t>92</w:t>
      </w:r>
      <w:r w:rsidRPr="00C853EC">
        <w:rPr>
          <w:rFonts w:ascii="Times New Roman" w:hAnsi="Times New Roman" w:cs="Times New Roman"/>
        </w:rPr>
        <w:t xml:space="preserve"> time series detailing the concentration of </w:t>
      </w:r>
      <w:r w:rsidR="007C0993" w:rsidRPr="00C853EC">
        <w:rPr>
          <w:rFonts w:ascii="Times New Roman" w:hAnsi="Times New Roman" w:cs="Times New Roman"/>
        </w:rPr>
        <w:t>a</w:t>
      </w:r>
      <w:r w:rsidRPr="00C853EC">
        <w:rPr>
          <w:rFonts w:ascii="Times New Roman" w:hAnsi="Times New Roman" w:cs="Times New Roman"/>
        </w:rPr>
        <w:t xml:space="preserve">lbendazole and/or </w:t>
      </w:r>
      <w:r w:rsidR="007C0993" w:rsidRPr="00C853EC">
        <w:rPr>
          <w:rFonts w:ascii="Times New Roman" w:hAnsi="Times New Roman" w:cs="Times New Roman"/>
        </w:rPr>
        <w:t>a</w:t>
      </w:r>
      <w:r w:rsidRPr="00C853EC">
        <w:rPr>
          <w:rFonts w:ascii="Times New Roman" w:hAnsi="Times New Roman" w:cs="Times New Roman"/>
        </w:rPr>
        <w:t xml:space="preserve">lbendazole </w:t>
      </w:r>
      <w:r w:rsidR="007C0993" w:rsidRPr="00C853EC">
        <w:rPr>
          <w:rFonts w:ascii="Times New Roman" w:hAnsi="Times New Roman" w:cs="Times New Roman"/>
        </w:rPr>
        <w:t>s</w:t>
      </w:r>
      <w:r w:rsidRPr="00C853EC">
        <w:rPr>
          <w:rFonts w:ascii="Times New Roman" w:hAnsi="Times New Roman" w:cs="Times New Roman"/>
        </w:rPr>
        <w:t xml:space="preserve">ulfoxide in the blood following treatment with a single dose of </w:t>
      </w:r>
      <w:r w:rsidR="007C0993" w:rsidRPr="00C853EC">
        <w:rPr>
          <w:rFonts w:ascii="Times New Roman" w:hAnsi="Times New Roman" w:cs="Times New Roman"/>
        </w:rPr>
        <w:t>a</w:t>
      </w:r>
      <w:r w:rsidRPr="00C853EC">
        <w:rPr>
          <w:rFonts w:ascii="Times New Roman" w:hAnsi="Times New Roman" w:cs="Times New Roman"/>
        </w:rPr>
        <w:t xml:space="preserve">lbendazole were identified. </w:t>
      </w:r>
      <w:r w:rsidR="0076374A" w:rsidRPr="00C853EC">
        <w:rPr>
          <w:rFonts w:ascii="Times New Roman" w:hAnsi="Times New Roman" w:cs="Times New Roman"/>
        </w:rPr>
        <w:t>44 time-series were data for an individual, and the remaining 58 time-series represent average concentrations</w:t>
      </w:r>
      <w:r w:rsidR="0057052A" w:rsidRPr="00C853EC">
        <w:rPr>
          <w:rFonts w:ascii="Times New Roman" w:hAnsi="Times New Roman" w:cs="Times New Roman"/>
        </w:rPr>
        <w:t xml:space="preserve"> through time</w:t>
      </w:r>
      <w:r w:rsidR="0076374A" w:rsidRPr="00C853EC">
        <w:rPr>
          <w:rFonts w:ascii="Times New Roman" w:hAnsi="Times New Roman" w:cs="Times New Roman"/>
        </w:rPr>
        <w:t xml:space="preserve"> observed across a population of patients (</w:t>
      </w:r>
      <w:r w:rsidR="0096046D" w:rsidRPr="00C853EC">
        <w:rPr>
          <w:rFonts w:ascii="Times New Roman" w:hAnsi="Times New Roman" w:cs="Times New Roman"/>
        </w:rPr>
        <w:t xml:space="preserve">mean size </w:t>
      </w:r>
      <w:r w:rsidR="0076374A" w:rsidRPr="00C853EC">
        <w:rPr>
          <w:rFonts w:ascii="Times New Roman" w:hAnsi="Times New Roman" w:cs="Times New Roman"/>
        </w:rPr>
        <w:t xml:space="preserve">= </w:t>
      </w:r>
      <w:r w:rsidR="0096046D" w:rsidRPr="00C853EC">
        <w:rPr>
          <w:rFonts w:ascii="Times New Roman" w:hAnsi="Times New Roman" w:cs="Times New Roman"/>
        </w:rPr>
        <w:t>12.2, interquartile range = 6-14)</w:t>
      </w:r>
      <w:r w:rsidR="008C560E" w:rsidRPr="00C853EC">
        <w:rPr>
          <w:rFonts w:ascii="Times New Roman" w:hAnsi="Times New Roman" w:cs="Times New Roman"/>
        </w:rPr>
        <w:t>, with the data comprising a total number of 629 individuals who had received a single dose of albendazole</w:t>
      </w:r>
      <w:r w:rsidR="0096046D" w:rsidRPr="00C853EC">
        <w:rPr>
          <w:rFonts w:ascii="Times New Roman" w:hAnsi="Times New Roman" w:cs="Times New Roman"/>
        </w:rPr>
        <w:t xml:space="preserve">. </w:t>
      </w:r>
      <w:r w:rsidR="00C72051" w:rsidRPr="00C853EC">
        <w:rPr>
          <w:rFonts w:ascii="Times New Roman" w:hAnsi="Times New Roman" w:cs="Times New Roman"/>
        </w:rPr>
        <w:t xml:space="preserve">Of the </w:t>
      </w:r>
      <w:r w:rsidR="008C560E" w:rsidRPr="00C853EC">
        <w:rPr>
          <w:rFonts w:ascii="Times New Roman" w:hAnsi="Times New Roman" w:cs="Times New Roman"/>
        </w:rPr>
        <w:t xml:space="preserve">92 </w:t>
      </w:r>
      <w:r w:rsidR="00C72051" w:rsidRPr="00C853EC">
        <w:rPr>
          <w:rFonts w:ascii="Times New Roman" w:hAnsi="Times New Roman" w:cs="Times New Roman"/>
        </w:rPr>
        <w:t>time</w:t>
      </w:r>
      <w:r w:rsidR="00506670" w:rsidRPr="00C853EC">
        <w:rPr>
          <w:rFonts w:ascii="Times New Roman" w:hAnsi="Times New Roman" w:cs="Times New Roman"/>
        </w:rPr>
        <w:t>-</w:t>
      </w:r>
      <w:r w:rsidR="00C72051" w:rsidRPr="00C853EC">
        <w:rPr>
          <w:rFonts w:ascii="Times New Roman" w:hAnsi="Times New Roman" w:cs="Times New Roman"/>
        </w:rPr>
        <w:t>series identified, information on the</w:t>
      </w:r>
      <w:r w:rsidR="008C560E" w:rsidRPr="00C853EC">
        <w:rPr>
          <w:rFonts w:ascii="Times New Roman" w:hAnsi="Times New Roman" w:cs="Times New Roman"/>
        </w:rPr>
        <w:t xml:space="preserve"> sex of participants was available for 66 time-</w:t>
      </w:r>
      <w:r w:rsidR="00C72051" w:rsidRPr="00C853EC">
        <w:rPr>
          <w:rFonts w:ascii="Times New Roman" w:hAnsi="Times New Roman" w:cs="Times New Roman"/>
        </w:rPr>
        <w:t>series</w:t>
      </w:r>
      <w:r w:rsidR="00973681" w:rsidRPr="00C853EC">
        <w:rPr>
          <w:rFonts w:ascii="Times New Roman" w:hAnsi="Times New Roman" w:cs="Times New Roman"/>
        </w:rPr>
        <w:t xml:space="preserve"> (</w:t>
      </w:r>
      <w:r w:rsidR="00790979" w:rsidRPr="00C853EC">
        <w:rPr>
          <w:rFonts w:ascii="Times New Roman" w:hAnsi="Times New Roman" w:cs="Times New Roman"/>
        </w:rPr>
        <w:t>37</w:t>
      </w:r>
      <w:r w:rsidR="00973681" w:rsidRPr="00C853EC">
        <w:rPr>
          <w:rFonts w:ascii="Times New Roman" w:hAnsi="Times New Roman" w:cs="Times New Roman"/>
        </w:rPr>
        <w:t xml:space="preserve"> </w:t>
      </w:r>
      <w:r w:rsidR="00790979" w:rsidRPr="00C853EC">
        <w:rPr>
          <w:rFonts w:ascii="Times New Roman" w:hAnsi="Times New Roman" w:cs="Times New Roman"/>
        </w:rPr>
        <w:t>from male participants, 24</w:t>
      </w:r>
      <w:r w:rsidR="00973681" w:rsidRPr="00C853EC">
        <w:rPr>
          <w:rFonts w:ascii="Times New Roman" w:hAnsi="Times New Roman" w:cs="Times New Roman"/>
        </w:rPr>
        <w:t xml:space="preserve"> including a mixture of males and females</w:t>
      </w:r>
      <w:r w:rsidR="00790979" w:rsidRPr="00C853EC">
        <w:rPr>
          <w:rFonts w:ascii="Times New Roman" w:hAnsi="Times New Roman" w:cs="Times New Roman"/>
        </w:rPr>
        <w:t>, and 6 from female participants</w:t>
      </w:r>
      <w:r w:rsidR="00973681" w:rsidRPr="00C853EC">
        <w:rPr>
          <w:rFonts w:ascii="Times New Roman" w:hAnsi="Times New Roman" w:cs="Times New Roman"/>
        </w:rPr>
        <w:t>)</w:t>
      </w:r>
      <w:r w:rsidR="00C72051" w:rsidRPr="00C853EC">
        <w:rPr>
          <w:rFonts w:ascii="Times New Roman" w:hAnsi="Times New Roman" w:cs="Times New Roman"/>
        </w:rPr>
        <w:t xml:space="preserve">, with information on mean age and weight available for </w:t>
      </w:r>
      <w:r w:rsidR="004B16F5" w:rsidRPr="00C853EC">
        <w:rPr>
          <w:rFonts w:ascii="Times New Roman" w:hAnsi="Times New Roman" w:cs="Times New Roman"/>
        </w:rPr>
        <w:t>79</w:t>
      </w:r>
      <w:r w:rsidR="00C72051" w:rsidRPr="00C853EC">
        <w:rPr>
          <w:rFonts w:ascii="Times New Roman" w:hAnsi="Times New Roman" w:cs="Times New Roman"/>
        </w:rPr>
        <w:t xml:space="preserve"> and </w:t>
      </w:r>
      <w:r w:rsidR="00B117F3" w:rsidRPr="00C853EC">
        <w:rPr>
          <w:rFonts w:ascii="Times New Roman" w:hAnsi="Times New Roman" w:cs="Times New Roman"/>
        </w:rPr>
        <w:t>69</w:t>
      </w:r>
      <w:r w:rsidR="00C72051" w:rsidRPr="00C853EC">
        <w:rPr>
          <w:rFonts w:ascii="Times New Roman" w:hAnsi="Times New Roman" w:cs="Times New Roman"/>
        </w:rPr>
        <w:t xml:space="preserve"> time series respectively. </w:t>
      </w:r>
      <w:r w:rsidR="00947FC8" w:rsidRPr="00C853EC">
        <w:rPr>
          <w:rFonts w:ascii="Times New Roman" w:hAnsi="Times New Roman" w:cs="Times New Roman"/>
        </w:rPr>
        <w:t>16 time-series were from children under the age of 16</w:t>
      </w:r>
      <w:r w:rsidR="00973681" w:rsidRPr="00C853EC">
        <w:rPr>
          <w:rFonts w:ascii="Times New Roman" w:hAnsi="Times New Roman" w:cs="Times New Roman"/>
        </w:rPr>
        <w:t xml:space="preserve">. </w:t>
      </w:r>
      <w:r w:rsidR="00C72051" w:rsidRPr="00C853EC">
        <w:rPr>
          <w:rFonts w:ascii="Times New Roman" w:hAnsi="Times New Roman" w:cs="Times New Roman"/>
        </w:rPr>
        <w:t>Information o</w:t>
      </w:r>
      <w:r w:rsidR="009324C1" w:rsidRPr="00C853EC">
        <w:rPr>
          <w:rFonts w:ascii="Times New Roman" w:hAnsi="Times New Roman" w:cs="Times New Roman"/>
        </w:rPr>
        <w:t>n</w:t>
      </w:r>
      <w:r w:rsidR="00C72051" w:rsidRPr="00C853EC">
        <w:rPr>
          <w:rFonts w:ascii="Times New Roman" w:hAnsi="Times New Roman" w:cs="Times New Roman"/>
        </w:rPr>
        <w:t xml:space="preserve"> whether treatment was taken with a fatty meal was available for </w:t>
      </w:r>
      <w:r w:rsidR="0022012A" w:rsidRPr="00C853EC">
        <w:rPr>
          <w:rFonts w:ascii="Times New Roman" w:hAnsi="Times New Roman" w:cs="Times New Roman"/>
        </w:rPr>
        <w:t>75</w:t>
      </w:r>
      <w:r w:rsidR="00C72051" w:rsidRPr="00C853EC">
        <w:rPr>
          <w:rFonts w:ascii="Times New Roman" w:hAnsi="Times New Roman" w:cs="Times New Roman"/>
        </w:rPr>
        <w:t xml:space="preserve"> time series, whilst infection status was available for </w:t>
      </w:r>
      <w:r w:rsidR="00993311" w:rsidRPr="00C853EC">
        <w:rPr>
          <w:rFonts w:ascii="Times New Roman" w:hAnsi="Times New Roman" w:cs="Times New Roman"/>
        </w:rPr>
        <w:t>9</w:t>
      </w:r>
      <w:r w:rsidR="006D0768" w:rsidRPr="00C853EC">
        <w:rPr>
          <w:rFonts w:ascii="Times New Roman" w:hAnsi="Times New Roman" w:cs="Times New Roman"/>
        </w:rPr>
        <w:t>1</w:t>
      </w:r>
      <w:r w:rsidR="00C72051" w:rsidRPr="00C853EC">
        <w:rPr>
          <w:rFonts w:ascii="Times New Roman" w:hAnsi="Times New Roman" w:cs="Times New Roman"/>
        </w:rPr>
        <w:t xml:space="preserve"> time series (</w:t>
      </w:r>
      <w:r w:rsidR="00DF1FE7" w:rsidRPr="00C853EC">
        <w:rPr>
          <w:rFonts w:ascii="Times New Roman" w:hAnsi="Times New Roman" w:cs="Times New Roman"/>
        </w:rPr>
        <w:t>48</w:t>
      </w:r>
      <w:r w:rsidR="00C72051" w:rsidRPr="00C853EC">
        <w:rPr>
          <w:rFonts w:ascii="Times New Roman" w:hAnsi="Times New Roman" w:cs="Times New Roman"/>
        </w:rPr>
        <w:t xml:space="preserve"> were from healthy patient populations, </w:t>
      </w:r>
      <w:r w:rsidR="002C65AE" w:rsidRPr="00C853EC">
        <w:rPr>
          <w:rFonts w:ascii="Times New Roman" w:hAnsi="Times New Roman" w:cs="Times New Roman"/>
        </w:rPr>
        <w:t>16 where individuals had neurocysticercosis</w:t>
      </w:r>
      <w:r w:rsidR="002C65AE" w:rsidRPr="00C853EC">
        <w:rPr>
          <w:rFonts w:ascii="Times New Roman" w:hAnsi="Times New Roman" w:cs="Times New Roman"/>
        </w:rPr>
        <w:t>,</w:t>
      </w:r>
      <w:r w:rsidR="005C1E0B" w:rsidRPr="00C853EC">
        <w:rPr>
          <w:rFonts w:ascii="Times New Roman" w:hAnsi="Times New Roman" w:cs="Times New Roman"/>
        </w:rPr>
        <w:t>14</w:t>
      </w:r>
      <w:r w:rsidR="00C72051" w:rsidRPr="00C853EC">
        <w:rPr>
          <w:rFonts w:ascii="Times New Roman" w:hAnsi="Times New Roman" w:cs="Times New Roman"/>
        </w:rPr>
        <w:t xml:space="preserve"> with echinococcosis,</w:t>
      </w:r>
      <w:r w:rsidR="002C65AE" w:rsidRPr="00C853EC">
        <w:rPr>
          <w:rFonts w:ascii="Times New Roman" w:hAnsi="Times New Roman" w:cs="Times New Roman"/>
        </w:rPr>
        <w:t xml:space="preserve"> </w:t>
      </w:r>
      <w:r w:rsidR="002C65AE" w:rsidRPr="00C853EC">
        <w:rPr>
          <w:rFonts w:ascii="Times New Roman" w:hAnsi="Times New Roman" w:cs="Times New Roman"/>
        </w:rPr>
        <w:t xml:space="preserve">7 </w:t>
      </w:r>
      <w:r w:rsidR="002C65AE" w:rsidRPr="00C853EC">
        <w:rPr>
          <w:rFonts w:ascii="Times New Roman" w:hAnsi="Times New Roman" w:cs="Times New Roman"/>
        </w:rPr>
        <w:t xml:space="preserve">with </w:t>
      </w:r>
      <w:r w:rsidR="002C65AE" w:rsidRPr="00C853EC">
        <w:rPr>
          <w:rFonts w:ascii="Times New Roman" w:hAnsi="Times New Roman" w:cs="Times New Roman"/>
        </w:rPr>
        <w:t xml:space="preserve">onchocerciasis, </w:t>
      </w:r>
      <w:r w:rsidR="00C72051" w:rsidRPr="00C853EC">
        <w:rPr>
          <w:rFonts w:ascii="Times New Roman" w:hAnsi="Times New Roman" w:cs="Times New Roman"/>
        </w:rPr>
        <w:t>3 with lymphatic filariasis, 2 with giardiasis</w:t>
      </w:r>
      <w:r w:rsidR="002C65AE" w:rsidRPr="00C853EC">
        <w:rPr>
          <w:rFonts w:ascii="Times New Roman" w:hAnsi="Times New Roman" w:cs="Times New Roman"/>
        </w:rPr>
        <w:t xml:space="preserve"> and 1 with hoo</w:t>
      </w:r>
      <w:r w:rsidR="005C46B9" w:rsidRPr="00C853EC">
        <w:rPr>
          <w:rFonts w:ascii="Times New Roman" w:hAnsi="Times New Roman" w:cs="Times New Roman"/>
        </w:rPr>
        <w:t>k</w:t>
      </w:r>
      <w:r w:rsidR="002C65AE" w:rsidRPr="00C853EC">
        <w:rPr>
          <w:rFonts w:ascii="Times New Roman" w:hAnsi="Times New Roman" w:cs="Times New Roman"/>
        </w:rPr>
        <w:t>worm</w:t>
      </w:r>
      <w:r w:rsidR="00C72051" w:rsidRPr="00C853EC">
        <w:rPr>
          <w:rFonts w:ascii="Times New Roman" w:hAnsi="Times New Roman" w:cs="Times New Roman"/>
        </w:rPr>
        <w:t xml:space="preserve">). </w:t>
      </w:r>
      <w:r w:rsidR="00026A28" w:rsidRPr="00C853EC">
        <w:rPr>
          <w:rFonts w:ascii="Times New Roman" w:hAnsi="Times New Roman" w:cs="Times New Roman"/>
        </w:rPr>
        <w:t xml:space="preserve">The median dose received was </w:t>
      </w:r>
      <w:r w:rsidR="006D583F" w:rsidRPr="00C853EC">
        <w:rPr>
          <w:rFonts w:ascii="Times New Roman" w:hAnsi="Times New Roman" w:cs="Times New Roman"/>
        </w:rPr>
        <w:t>400mg</w:t>
      </w:r>
      <w:r w:rsidR="00026A28" w:rsidRPr="00C853EC">
        <w:rPr>
          <w:rFonts w:ascii="Times New Roman" w:hAnsi="Times New Roman" w:cs="Times New Roman"/>
        </w:rPr>
        <w:t xml:space="preserve"> (</w:t>
      </w:r>
      <w:r w:rsidR="006D583F" w:rsidRPr="00C853EC">
        <w:rPr>
          <w:rFonts w:ascii="Times New Roman" w:hAnsi="Times New Roman" w:cs="Times New Roman"/>
        </w:rPr>
        <w:t xml:space="preserve">range </w:t>
      </w:r>
      <w:r w:rsidR="005C46B9" w:rsidRPr="00C853EC">
        <w:rPr>
          <w:rFonts w:ascii="Times New Roman" w:hAnsi="Times New Roman" w:cs="Times New Roman"/>
        </w:rPr>
        <w:t>200</w:t>
      </w:r>
      <w:r w:rsidR="00D61A5F" w:rsidRPr="00C853EC">
        <w:rPr>
          <w:rFonts w:ascii="Times New Roman" w:hAnsi="Times New Roman" w:cs="Times New Roman"/>
        </w:rPr>
        <w:t>mg</w:t>
      </w:r>
      <w:r w:rsidR="005C46B9" w:rsidRPr="00C853EC">
        <w:rPr>
          <w:rFonts w:ascii="Times New Roman" w:hAnsi="Times New Roman" w:cs="Times New Roman"/>
        </w:rPr>
        <w:t xml:space="preserve"> </w:t>
      </w:r>
      <w:r w:rsidR="006D583F" w:rsidRPr="00C853EC">
        <w:rPr>
          <w:rFonts w:ascii="Times New Roman" w:hAnsi="Times New Roman" w:cs="Times New Roman"/>
        </w:rPr>
        <w:t>– 2</w:t>
      </w:r>
      <w:r w:rsidR="005C46B9" w:rsidRPr="00C853EC">
        <w:rPr>
          <w:rFonts w:ascii="Times New Roman" w:hAnsi="Times New Roman" w:cs="Times New Roman"/>
        </w:rPr>
        <w:t>205</w:t>
      </w:r>
      <w:r w:rsidR="006D583F" w:rsidRPr="00C853EC">
        <w:rPr>
          <w:rFonts w:ascii="Times New Roman" w:hAnsi="Times New Roman" w:cs="Times New Roman"/>
        </w:rPr>
        <w:t>mg)</w:t>
      </w:r>
      <w:r w:rsidR="00290321">
        <w:rPr>
          <w:rFonts w:ascii="Times New Roman" w:hAnsi="Times New Roman" w:cs="Times New Roman"/>
        </w:rPr>
        <w:t xml:space="preserve">; </w:t>
      </w:r>
      <w:r w:rsidR="00026A28" w:rsidRPr="00C853EC">
        <w:rPr>
          <w:rFonts w:ascii="Times New Roman" w:hAnsi="Times New Roman" w:cs="Times New Roman"/>
        </w:rPr>
        <w:t xml:space="preserve">co-administered drugs included </w:t>
      </w:r>
      <w:r w:rsidR="00290321">
        <w:rPr>
          <w:rFonts w:ascii="Times New Roman" w:hAnsi="Times New Roman" w:cs="Times New Roman"/>
        </w:rPr>
        <w:t>i</w:t>
      </w:r>
      <w:r w:rsidR="00C853EC" w:rsidRPr="000001DF">
        <w:rPr>
          <w:rFonts w:ascii="Times New Roman" w:hAnsi="Times New Roman" w:cs="Times New Roman"/>
        </w:rPr>
        <w:t>vermectin</w:t>
      </w:r>
      <w:r w:rsidR="000001DF" w:rsidRPr="000001DF">
        <w:rPr>
          <w:rFonts w:ascii="Times New Roman" w:hAnsi="Times New Roman" w:cs="Times New Roman"/>
        </w:rPr>
        <w:t xml:space="preserve"> (n=7)</w:t>
      </w:r>
      <w:r w:rsidR="00C853EC" w:rsidRPr="000001DF">
        <w:rPr>
          <w:rFonts w:ascii="Times New Roman" w:hAnsi="Times New Roman" w:cs="Times New Roman"/>
        </w:rPr>
        <w:t xml:space="preserve">, </w:t>
      </w:r>
      <w:r w:rsidR="00C853EC" w:rsidRPr="000001DF">
        <w:rPr>
          <w:rFonts w:ascii="Times New Roman" w:hAnsi="Times New Roman" w:cs="Times New Roman"/>
        </w:rPr>
        <w:t>diethylcarbamazine (DEC</w:t>
      </w:r>
      <w:r w:rsidR="000001DF" w:rsidRPr="000001DF">
        <w:rPr>
          <w:rFonts w:ascii="Times New Roman" w:hAnsi="Times New Roman" w:cs="Times New Roman"/>
        </w:rPr>
        <w:t>, n = 7</w:t>
      </w:r>
      <w:r w:rsidR="00C853EC" w:rsidRPr="000001DF">
        <w:rPr>
          <w:rFonts w:ascii="Times New Roman" w:hAnsi="Times New Roman" w:cs="Times New Roman"/>
        </w:rPr>
        <w:t>)</w:t>
      </w:r>
      <w:r w:rsidR="00C853EC" w:rsidRPr="000001DF">
        <w:rPr>
          <w:rFonts w:ascii="Times New Roman" w:hAnsi="Times New Roman" w:cs="Times New Roman"/>
        </w:rPr>
        <w:t xml:space="preserve">, </w:t>
      </w:r>
      <w:r w:rsidR="00C853EC" w:rsidRPr="000001DF">
        <w:rPr>
          <w:rFonts w:ascii="Times New Roman" w:hAnsi="Times New Roman" w:cs="Times New Roman"/>
        </w:rPr>
        <w:t>praziquantel</w:t>
      </w:r>
      <w:r w:rsidR="000001DF" w:rsidRPr="000001DF">
        <w:rPr>
          <w:rFonts w:ascii="Times New Roman" w:hAnsi="Times New Roman" w:cs="Times New Roman"/>
        </w:rPr>
        <w:t xml:space="preserve"> (n=4)</w:t>
      </w:r>
      <w:r w:rsidR="00C853EC" w:rsidRPr="00C853EC">
        <w:rPr>
          <w:rFonts w:ascii="Times New Roman" w:hAnsi="Times New Roman" w:cs="Times New Roman"/>
        </w:rPr>
        <w:t>, ritonavir</w:t>
      </w:r>
      <w:r w:rsidR="000001DF">
        <w:rPr>
          <w:rFonts w:ascii="Times New Roman" w:hAnsi="Times New Roman" w:cs="Times New Roman"/>
        </w:rPr>
        <w:t xml:space="preserve"> (n=2)</w:t>
      </w:r>
      <w:r w:rsidR="00C853EC" w:rsidRPr="00C853EC">
        <w:rPr>
          <w:rFonts w:ascii="Times New Roman" w:hAnsi="Times New Roman" w:cs="Times New Roman"/>
        </w:rPr>
        <w:t xml:space="preserve">, </w:t>
      </w:r>
      <w:r w:rsidR="00EF4F41">
        <w:rPr>
          <w:rFonts w:ascii="Times New Roman" w:hAnsi="Times New Roman" w:cs="Times New Roman"/>
        </w:rPr>
        <w:t xml:space="preserve">dexamethasone (n=2), </w:t>
      </w:r>
      <w:r w:rsidR="00C853EC" w:rsidRPr="00C853EC">
        <w:rPr>
          <w:rFonts w:ascii="Times New Roman" w:hAnsi="Times New Roman" w:cs="Times New Roman"/>
        </w:rPr>
        <w:t>amoxicillin (n=1), gentamycin (n=1), metronidazole (n=1), ceftriaxone (n=1)</w:t>
      </w:r>
      <w:r w:rsidR="00EF4F41">
        <w:rPr>
          <w:rFonts w:ascii="Times New Roman" w:hAnsi="Times New Roman" w:cs="Times New Roman"/>
        </w:rPr>
        <w:t xml:space="preserve">, </w:t>
      </w:r>
      <w:r w:rsidR="00EF4F41" w:rsidRPr="000001DF">
        <w:rPr>
          <w:rFonts w:ascii="Times New Roman" w:hAnsi="Times New Roman" w:cs="Times New Roman"/>
        </w:rPr>
        <w:t>levamisole</w:t>
      </w:r>
      <w:r w:rsidR="00EF4F41">
        <w:rPr>
          <w:rFonts w:ascii="Times New Roman" w:hAnsi="Times New Roman" w:cs="Times New Roman"/>
        </w:rPr>
        <w:t xml:space="preserve"> (n=1)</w:t>
      </w:r>
      <w:r w:rsidR="00C853EC" w:rsidRPr="00C853EC">
        <w:rPr>
          <w:rFonts w:ascii="Times New Roman" w:hAnsi="Times New Roman" w:cs="Times New Roman"/>
        </w:rPr>
        <w:t xml:space="preserve"> and</w:t>
      </w:r>
      <w:r w:rsidR="00C853EC">
        <w:rPr>
          <w:rFonts w:ascii="Times New Roman" w:hAnsi="Times New Roman" w:cs="Times New Roman"/>
        </w:rPr>
        <w:t xml:space="preserve"> oxantel pamoate (n=1). </w:t>
      </w:r>
      <w:r w:rsidR="00026A28" w:rsidRPr="00C853EC">
        <w:rPr>
          <w:rFonts w:ascii="Times New Roman" w:hAnsi="Times New Roman" w:cs="Times New Roman"/>
        </w:rPr>
        <w:t xml:space="preserve">See </w:t>
      </w:r>
      <w:r w:rsidR="00026A28" w:rsidRPr="00C853EC">
        <w:rPr>
          <w:rFonts w:ascii="Times New Roman" w:hAnsi="Times New Roman" w:cs="Times New Roman"/>
          <w:b/>
          <w:bCs/>
        </w:rPr>
        <w:t xml:space="preserve">Table 1 </w:t>
      </w:r>
      <w:r w:rsidR="00026A28" w:rsidRPr="00C853EC">
        <w:rPr>
          <w:rFonts w:ascii="Times New Roman" w:hAnsi="Times New Roman" w:cs="Times New Roman"/>
        </w:rPr>
        <w:t>for full details of each included</w:t>
      </w:r>
      <w:r w:rsidR="001C1627" w:rsidRPr="00C853EC">
        <w:rPr>
          <w:rFonts w:ascii="Times New Roman" w:hAnsi="Times New Roman" w:cs="Times New Roman"/>
        </w:rPr>
        <w:t xml:space="preserve"> study and time-series. </w:t>
      </w:r>
      <w:r w:rsidR="00026A28" w:rsidRPr="00C853EC">
        <w:rPr>
          <w:rFonts w:ascii="Times New Roman" w:hAnsi="Times New Roman" w:cs="Times New Roman"/>
        </w:rPr>
        <w:t xml:space="preserve"> </w:t>
      </w:r>
    </w:p>
    <w:p w14:paraId="4388BAE7" w14:textId="1B42080E" w:rsidR="00CC7C41" w:rsidRPr="00C853EC" w:rsidRDefault="00CC7C41" w:rsidP="00F1486A">
      <w:pPr>
        <w:rPr>
          <w:rFonts w:ascii="Times New Roman" w:hAnsi="Times New Roman" w:cs="Times New Roman"/>
          <w:b/>
        </w:rPr>
      </w:pPr>
      <w:r w:rsidRPr="00C853EC">
        <w:rPr>
          <w:rFonts w:ascii="Times New Roman" w:hAnsi="Times New Roman" w:cs="Times New Roman"/>
          <w:b/>
        </w:rPr>
        <w:t xml:space="preserve">Pharmacokinetic Modelling of Albendazole and Albendazole Sulfoxide </w:t>
      </w:r>
      <w:r w:rsidR="00B3177E">
        <w:rPr>
          <w:rFonts w:ascii="Times New Roman" w:hAnsi="Times New Roman" w:cs="Times New Roman"/>
          <w:b/>
        </w:rPr>
        <w:t>Dynamics</w:t>
      </w:r>
    </w:p>
    <w:p w14:paraId="2E82D54F" w14:textId="443D45E6" w:rsidR="004022AA" w:rsidRDefault="003A5967" w:rsidP="00CD4BEE">
      <w:pPr>
        <w:jc w:val="both"/>
        <w:rPr>
          <w:rFonts w:ascii="Times New Roman" w:hAnsi="Times New Roman" w:cs="Times New Roman"/>
          <w:bCs/>
        </w:rPr>
      </w:pPr>
      <w:r w:rsidRPr="00C853EC">
        <w:rPr>
          <w:rFonts w:ascii="Times New Roman" w:hAnsi="Times New Roman" w:cs="Times New Roman"/>
        </w:rPr>
        <w:t xml:space="preserve">To each of these </w:t>
      </w:r>
      <w:r w:rsidR="00230B61" w:rsidRPr="00C853EC">
        <w:rPr>
          <w:rFonts w:ascii="Times New Roman" w:hAnsi="Times New Roman" w:cs="Times New Roman"/>
        </w:rPr>
        <w:t xml:space="preserve">collated time series, we fitted a </w:t>
      </w:r>
      <w:r w:rsidR="0032651A">
        <w:rPr>
          <w:rFonts w:ascii="Times New Roman" w:hAnsi="Times New Roman" w:cs="Times New Roman"/>
        </w:rPr>
        <w:t>model describing the dynamics of a</w:t>
      </w:r>
      <w:r w:rsidR="00230B61" w:rsidRPr="00C853EC">
        <w:rPr>
          <w:rFonts w:ascii="Times New Roman" w:hAnsi="Times New Roman" w:cs="Times New Roman"/>
        </w:rPr>
        <w:t xml:space="preserve">lbendazole and </w:t>
      </w:r>
      <w:r w:rsidR="0032651A">
        <w:rPr>
          <w:rFonts w:ascii="Times New Roman" w:hAnsi="Times New Roman" w:cs="Times New Roman"/>
        </w:rPr>
        <w:t>a</w:t>
      </w:r>
      <w:r w:rsidR="00230B61" w:rsidRPr="00C853EC">
        <w:rPr>
          <w:rFonts w:ascii="Times New Roman" w:hAnsi="Times New Roman" w:cs="Times New Roman"/>
        </w:rPr>
        <w:t xml:space="preserve">lbendazole </w:t>
      </w:r>
      <w:r w:rsidR="0032651A">
        <w:rPr>
          <w:rFonts w:ascii="Times New Roman" w:hAnsi="Times New Roman" w:cs="Times New Roman"/>
        </w:rPr>
        <w:t>s</w:t>
      </w:r>
      <w:r w:rsidR="00230B61" w:rsidRPr="00C853EC">
        <w:rPr>
          <w:rFonts w:ascii="Times New Roman" w:hAnsi="Times New Roman" w:cs="Times New Roman"/>
        </w:rPr>
        <w:t>ulfoxide</w:t>
      </w:r>
      <w:r w:rsidR="0032651A">
        <w:rPr>
          <w:rFonts w:ascii="Times New Roman" w:hAnsi="Times New Roman" w:cs="Times New Roman"/>
        </w:rPr>
        <w:t xml:space="preserve"> concentrations in the blood following receipt of a single oral dose</w:t>
      </w:r>
      <w:r w:rsidR="00230B61" w:rsidRPr="00C853EC">
        <w:rPr>
          <w:rFonts w:ascii="Times New Roman" w:hAnsi="Times New Roman" w:cs="Times New Roman"/>
        </w:rPr>
        <w:t xml:space="preserve"> (see </w:t>
      </w:r>
      <w:r w:rsidR="00230B61" w:rsidRPr="00C853EC">
        <w:rPr>
          <w:rFonts w:ascii="Times New Roman" w:hAnsi="Times New Roman" w:cs="Times New Roman"/>
          <w:b/>
        </w:rPr>
        <w:t>Fig 2</w:t>
      </w:r>
      <w:r w:rsidR="00230B61" w:rsidRPr="00C853EC">
        <w:rPr>
          <w:rFonts w:ascii="Times New Roman" w:hAnsi="Times New Roman" w:cs="Times New Roman"/>
        </w:rPr>
        <w:t xml:space="preserve"> for model structure and formulation)</w:t>
      </w:r>
      <w:r w:rsidR="001F48BD">
        <w:rPr>
          <w:rFonts w:ascii="Times New Roman" w:hAnsi="Times New Roman" w:cs="Times New Roman"/>
        </w:rPr>
        <w:t>.</w:t>
      </w:r>
      <w:r w:rsidR="00230B61" w:rsidRPr="00C853EC">
        <w:rPr>
          <w:rFonts w:ascii="Times New Roman" w:hAnsi="Times New Roman" w:cs="Times New Roman"/>
        </w:rPr>
        <w:t xml:space="preserve"> </w:t>
      </w:r>
      <w:r w:rsidR="00CD4BEE" w:rsidRPr="00C853EC">
        <w:rPr>
          <w:rFonts w:ascii="Times New Roman" w:hAnsi="Times New Roman" w:cs="Times New Roman"/>
        </w:rPr>
        <w:t xml:space="preserve">This model was fitted individually to each time series </w:t>
      </w:r>
      <w:r w:rsidR="008D7BF6">
        <w:rPr>
          <w:rFonts w:ascii="Times New Roman" w:hAnsi="Times New Roman" w:cs="Times New Roman"/>
        </w:rPr>
        <w:t>within</w:t>
      </w:r>
      <w:r w:rsidR="00CD4BEE" w:rsidRPr="00C853EC">
        <w:rPr>
          <w:rFonts w:ascii="Times New Roman" w:hAnsi="Times New Roman" w:cs="Times New Roman"/>
        </w:rPr>
        <w:t xml:space="preserve"> a Bayesian </w:t>
      </w:r>
      <w:r w:rsidR="00151212">
        <w:rPr>
          <w:rFonts w:ascii="Times New Roman" w:hAnsi="Times New Roman" w:cs="Times New Roman"/>
        </w:rPr>
        <w:t>MCMC</w:t>
      </w:r>
      <w:r w:rsidR="008D7BF6">
        <w:rPr>
          <w:rFonts w:ascii="Times New Roman" w:hAnsi="Times New Roman" w:cs="Times New Roman"/>
        </w:rPr>
        <w:t>-</w:t>
      </w:r>
      <w:r w:rsidR="00CD4BEE" w:rsidRPr="00C853EC">
        <w:rPr>
          <w:rFonts w:ascii="Times New Roman" w:hAnsi="Times New Roman" w:cs="Times New Roman"/>
        </w:rPr>
        <w:t>based framework</w:t>
      </w:r>
      <w:r w:rsidR="000A0E36">
        <w:rPr>
          <w:rFonts w:ascii="Times New Roman" w:hAnsi="Times New Roman" w:cs="Times New Roman"/>
        </w:rPr>
        <w:t xml:space="preserve"> (</w:t>
      </w:r>
      <w:r w:rsidR="001F48BD" w:rsidRPr="001F48BD">
        <w:rPr>
          <w:rFonts w:ascii="Times New Roman" w:hAnsi="Times New Roman" w:cs="Times New Roman"/>
        </w:rPr>
        <w:t>see</w:t>
      </w:r>
      <w:r w:rsidR="001F48BD">
        <w:rPr>
          <w:rFonts w:ascii="Times New Roman" w:hAnsi="Times New Roman" w:cs="Times New Roman"/>
          <w:b/>
          <w:bCs/>
        </w:rPr>
        <w:t xml:space="preserve"> </w:t>
      </w:r>
      <w:r w:rsidR="000A0E36">
        <w:rPr>
          <w:rFonts w:ascii="Times New Roman" w:hAnsi="Times New Roman" w:cs="Times New Roman"/>
          <w:b/>
          <w:bCs/>
        </w:rPr>
        <w:t>Supp Fig X</w:t>
      </w:r>
      <w:r w:rsidR="001F48BD">
        <w:rPr>
          <w:rFonts w:ascii="Times New Roman" w:hAnsi="Times New Roman" w:cs="Times New Roman"/>
        </w:rPr>
        <w:t xml:space="preserve"> for </w:t>
      </w:r>
      <w:r w:rsidR="008550EB">
        <w:rPr>
          <w:rFonts w:ascii="Times New Roman" w:hAnsi="Times New Roman" w:cs="Times New Roman"/>
        </w:rPr>
        <w:t xml:space="preserve">individual </w:t>
      </w:r>
      <w:r w:rsidR="001F48BD">
        <w:rPr>
          <w:rFonts w:ascii="Times New Roman" w:hAnsi="Times New Roman" w:cs="Times New Roman"/>
        </w:rPr>
        <w:t>model fitting results for each time-series</w:t>
      </w:r>
      <w:r w:rsidR="000A0E36" w:rsidRPr="000A0E36">
        <w:rPr>
          <w:rFonts w:ascii="Times New Roman" w:hAnsi="Times New Roman" w:cs="Times New Roman"/>
        </w:rPr>
        <w:t>)</w:t>
      </w:r>
      <w:r w:rsidR="001F48BD">
        <w:rPr>
          <w:rFonts w:ascii="Times New Roman" w:hAnsi="Times New Roman" w:cs="Times New Roman"/>
        </w:rPr>
        <w:t xml:space="preserve">. </w:t>
      </w:r>
      <w:r w:rsidR="00B2053F">
        <w:rPr>
          <w:rFonts w:ascii="Times New Roman" w:hAnsi="Times New Roman" w:cs="Times New Roman"/>
        </w:rPr>
        <w:t xml:space="preserve">Our results highlighted significant variation in </w:t>
      </w:r>
      <w:r w:rsidR="00BC5F47">
        <w:rPr>
          <w:rFonts w:ascii="Times New Roman" w:hAnsi="Times New Roman" w:cs="Times New Roman"/>
        </w:rPr>
        <w:t xml:space="preserve">model </w:t>
      </w:r>
      <w:r w:rsidR="00B2053F">
        <w:rPr>
          <w:rFonts w:ascii="Times New Roman" w:hAnsi="Times New Roman" w:cs="Times New Roman"/>
        </w:rPr>
        <w:t>estimate</w:t>
      </w:r>
      <w:r w:rsidR="00BC5F47">
        <w:rPr>
          <w:rFonts w:ascii="Times New Roman" w:hAnsi="Times New Roman" w:cs="Times New Roman"/>
        </w:rPr>
        <w:t xml:space="preserve">s </w:t>
      </w:r>
      <w:r w:rsidR="00B2053F">
        <w:rPr>
          <w:rFonts w:ascii="Times New Roman" w:hAnsi="Times New Roman" w:cs="Times New Roman"/>
        </w:rPr>
        <w:t xml:space="preserve">of </w:t>
      </w:r>
      <w:r w:rsidR="00AB3F2E">
        <w:rPr>
          <w:rFonts w:ascii="Times New Roman" w:hAnsi="Times New Roman" w:cs="Times New Roman"/>
        </w:rPr>
        <w:t xml:space="preserve">key </w:t>
      </w:r>
      <w:r w:rsidR="00B2053F">
        <w:rPr>
          <w:rFonts w:ascii="Times New Roman" w:hAnsi="Times New Roman" w:cs="Times New Roman"/>
        </w:rPr>
        <w:t xml:space="preserve">pharmacokinetic parameters </w:t>
      </w:r>
      <w:r w:rsidR="00AB3F2E">
        <w:rPr>
          <w:rFonts w:ascii="Times New Roman" w:hAnsi="Times New Roman" w:cs="Times New Roman"/>
        </w:rPr>
        <w:t xml:space="preserve">including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(the half-life of albendazole sulfoxide), the bioavailability of </w:t>
      </w:r>
      <w:r w:rsidR="00BC5F47">
        <w:rPr>
          <w:rFonts w:ascii="Times New Roman" w:hAnsi="Times New Roman" w:cs="Times New Roman"/>
        </w:rPr>
        <w:t>albendazole (</w:t>
      </w:r>
      <w:proofErr w:type="gramStart"/>
      <w:r w:rsidR="00BC5F47">
        <w:rPr>
          <w:rFonts w:ascii="Times New Roman" w:hAnsi="Times New Roman" w:cs="Times New Roman"/>
        </w:rPr>
        <w:t>i.e</w:t>
      </w:r>
      <w:r w:rsidR="001D7014">
        <w:rPr>
          <w:rFonts w:ascii="Times New Roman" w:hAnsi="Times New Roman" w:cs="Times New Roman"/>
        </w:rPr>
        <w:t>.</w:t>
      </w:r>
      <w:proofErr w:type="gramEnd"/>
      <w:r w:rsidR="001D7014">
        <w:rPr>
          <w:rFonts w:ascii="Times New Roman" w:hAnsi="Times New Roman" w:cs="Times New Roman"/>
        </w:rPr>
        <w:t xml:space="preserve"> </w:t>
      </w:r>
      <w:r w:rsidR="00BC5F47" w:rsidRPr="00C853EC">
        <w:rPr>
          <w:rFonts w:ascii="Times New Roman" w:hAnsi="Times New Roman" w:cs="Times New Roman"/>
        </w:rPr>
        <w:t xml:space="preserve">proportion of </w:t>
      </w:r>
      <w:r w:rsidR="003F02F0">
        <w:rPr>
          <w:rFonts w:ascii="Times New Roman" w:hAnsi="Times New Roman" w:cs="Times New Roman"/>
        </w:rPr>
        <w:t xml:space="preserve">administered </w:t>
      </w:r>
      <w:r w:rsidR="00BC5F47" w:rsidRPr="00C853EC">
        <w:rPr>
          <w:rFonts w:ascii="Times New Roman" w:hAnsi="Times New Roman" w:cs="Times New Roman"/>
        </w:rPr>
        <w:t xml:space="preserve">albendazole </w:t>
      </w:r>
      <w:r w:rsidR="00DA1629">
        <w:rPr>
          <w:rFonts w:ascii="Times New Roman" w:hAnsi="Times New Roman" w:cs="Times New Roman"/>
        </w:rPr>
        <w:t xml:space="preserve">absorbed </w:t>
      </w:r>
      <w:r w:rsidR="00BC5F47" w:rsidRPr="00C853EC">
        <w:rPr>
          <w:rFonts w:ascii="Times New Roman" w:hAnsi="Times New Roman" w:cs="Times New Roman"/>
        </w:rPr>
        <w:t xml:space="preserve">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(peak concentration of </w:t>
      </w:r>
      <w:r w:rsidR="003F02F0">
        <w:rPr>
          <w:rFonts w:ascii="Times New Roman" w:hAnsi="Times New Roman" w:cs="Times New Roman"/>
        </w:rPr>
        <w:t xml:space="preserve">albendazole sulfoxide </w:t>
      </w:r>
      <w:r w:rsidR="00BC5F47" w:rsidRPr="00C853EC">
        <w:rPr>
          <w:rFonts w:ascii="Times New Roman" w:hAnsi="Times New Roman" w:cs="Times New Roman"/>
        </w:rPr>
        <w:t xml:space="preserve">in the blood)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r w:rsidR="00BC5F47" w:rsidRPr="00C853EC">
        <w:rPr>
          <w:rFonts w:ascii="Times New Roman" w:hAnsi="Times New Roman" w:cs="Times New Roman"/>
        </w:rPr>
        <w:t xml:space="preserve">(total exposure to </w:t>
      </w:r>
      <w:r w:rsidR="003F02F0">
        <w:rPr>
          <w:rFonts w:ascii="Times New Roman" w:hAnsi="Times New Roman" w:cs="Times New Roman"/>
        </w:rPr>
        <w:t xml:space="preserve">albendazole sulfoxide following receipt of the </w:t>
      </w:r>
      <w:r w:rsidR="00BC5F47" w:rsidRPr="00C853EC">
        <w:rPr>
          <w:rFonts w:ascii="Times New Roman" w:hAnsi="Times New Roman" w:cs="Times New Roman"/>
        </w:rPr>
        <w:t>dose)</w:t>
      </w:r>
      <w:r w:rsidR="003F02F0">
        <w:rPr>
          <w:rFonts w:ascii="Times New Roman" w:hAnsi="Times New Roman" w:cs="Times New Roman"/>
        </w:rPr>
        <w:t xml:space="preserve">. </w:t>
      </w:r>
      <w:r w:rsidR="00DC3F63">
        <w:rPr>
          <w:rFonts w:ascii="Times New Roman" w:hAnsi="Times New Roman" w:cs="Times New Roman"/>
        </w:rPr>
        <w:t xml:space="preserve">Stratifying the </w:t>
      </w:r>
      <w:r w:rsidR="004022AA" w:rsidRPr="00C853EC">
        <w:rPr>
          <w:rFonts w:ascii="Times New Roman" w:hAnsi="Times New Roman" w:cs="Times New Roman"/>
        </w:rPr>
        <w:t xml:space="preserve">modelled pharmacokinetic profiles by various characteristics of the patient population suggested </w:t>
      </w:r>
      <w:r w:rsidR="00741667">
        <w:rPr>
          <w:rFonts w:ascii="Times New Roman" w:hAnsi="Times New Roman" w:cs="Times New Roman"/>
        </w:rPr>
        <w:t xml:space="preserve">possible </w:t>
      </w:r>
      <w:r w:rsidR="004022AA" w:rsidRPr="00C853EC">
        <w:rPr>
          <w:rFonts w:ascii="Times New Roman" w:hAnsi="Times New Roman" w:cs="Times New Roman"/>
        </w:rPr>
        <w:t xml:space="preserve">systematic </w:t>
      </w:r>
      <w:r w:rsidR="00925375">
        <w:rPr>
          <w:rFonts w:ascii="Times New Roman" w:hAnsi="Times New Roman" w:cs="Times New Roman"/>
        </w:rPr>
        <w:t xml:space="preserve">pharmacokinetic </w:t>
      </w:r>
      <w:r w:rsidR="004022AA" w:rsidRPr="00C853EC">
        <w:rPr>
          <w:rFonts w:ascii="Times New Roman" w:hAnsi="Times New Roman" w:cs="Times New Roman"/>
        </w:rPr>
        <w:t xml:space="preserve">differences </w:t>
      </w:r>
      <w:r w:rsidR="00925375">
        <w:rPr>
          <w:rFonts w:ascii="Times New Roman" w:hAnsi="Times New Roman" w:cs="Times New Roman"/>
        </w:rPr>
        <w:t xml:space="preserve">associated with patient and </w:t>
      </w:r>
      <w:r w:rsidR="004022AA" w:rsidRPr="00C853EC">
        <w:rPr>
          <w:rFonts w:ascii="Times New Roman" w:hAnsi="Times New Roman" w:cs="Times New Roman"/>
        </w:rPr>
        <w:t>treatment regimen related factors</w:t>
      </w:r>
      <w:r w:rsidR="008E022A">
        <w:rPr>
          <w:rFonts w:ascii="Times New Roman" w:hAnsi="Times New Roman" w:cs="Times New Roman"/>
        </w:rPr>
        <w:t>, although also extensive between-study variation in dynamics</w:t>
      </w:r>
      <w:r w:rsidR="00741667">
        <w:rPr>
          <w:rFonts w:ascii="Times New Roman" w:hAnsi="Times New Roman" w:cs="Times New Roman"/>
        </w:rPr>
        <w:t xml:space="preserve"> </w:t>
      </w:r>
      <w:r w:rsidR="00741667" w:rsidRPr="00C853EC">
        <w:rPr>
          <w:rFonts w:ascii="Times New Roman" w:hAnsi="Times New Roman" w:cs="Times New Roman"/>
          <w:b/>
        </w:rPr>
        <w:t xml:space="preserve">(Fig </w:t>
      </w:r>
      <w:r w:rsidR="00741667">
        <w:rPr>
          <w:rFonts w:ascii="Times New Roman" w:hAnsi="Times New Roman" w:cs="Times New Roman"/>
          <w:b/>
        </w:rPr>
        <w:t>3</w:t>
      </w:r>
      <w:r w:rsidR="00741667" w:rsidRPr="00C853EC">
        <w:rPr>
          <w:rFonts w:ascii="Times New Roman" w:hAnsi="Times New Roman" w:cs="Times New Roman"/>
          <w:b/>
        </w:rPr>
        <w:t>)</w:t>
      </w:r>
      <w:r w:rsidR="008E022A">
        <w:rPr>
          <w:rFonts w:ascii="Times New Roman" w:hAnsi="Times New Roman" w:cs="Times New Roman"/>
          <w:bCs/>
        </w:rPr>
        <w:t>.</w:t>
      </w:r>
      <w:r w:rsidR="00B3177E">
        <w:rPr>
          <w:rFonts w:ascii="Times New Roman" w:hAnsi="Times New Roman" w:cs="Times New Roman"/>
          <w:bCs/>
        </w:rPr>
        <w:t xml:space="preserve">  </w:t>
      </w:r>
    </w:p>
    <w:p w14:paraId="0D0A5709" w14:textId="2E028804" w:rsidR="00423168" w:rsidRDefault="00AE503C" w:rsidP="00B461DC">
      <w:pPr>
        <w:jc w:val="both"/>
        <w:rPr>
          <w:rFonts w:ascii="Times New Roman" w:eastAsiaTheme="minorEastAsia" w:hAnsi="Times New Roman" w:cs="Times New Roman"/>
          <w:iCs/>
        </w:rPr>
      </w:pPr>
      <w:r w:rsidRPr="00E450CF">
        <w:rPr>
          <w:rFonts w:ascii="Times New Roman" w:hAnsi="Times New Roman" w:cs="Times New Roman"/>
        </w:rPr>
        <w:t xml:space="preserve">In order to explore </w:t>
      </w:r>
      <w:r w:rsidR="001521F3" w:rsidRPr="00E450CF">
        <w:rPr>
          <w:rFonts w:ascii="Times New Roman" w:hAnsi="Times New Roman" w:cs="Times New Roman"/>
        </w:rPr>
        <w:t>these relationships</w:t>
      </w:r>
      <w:r w:rsidRPr="00E450CF">
        <w:rPr>
          <w:rFonts w:ascii="Times New Roman" w:hAnsi="Times New Roman" w:cs="Times New Roman"/>
        </w:rPr>
        <w:t xml:space="preserve"> more formally, </w:t>
      </w:r>
      <w:r w:rsidR="00F42F1C" w:rsidRPr="00E450CF">
        <w:rPr>
          <w:rFonts w:ascii="Times New Roman" w:hAnsi="Times New Roman" w:cs="Times New Roman"/>
        </w:rPr>
        <w:t xml:space="preserve">we </w:t>
      </w:r>
      <w:r w:rsidR="00AF0BE3" w:rsidRPr="00E450CF">
        <w:rPr>
          <w:rFonts w:ascii="Times New Roman" w:hAnsi="Times New Roman" w:cs="Times New Roman"/>
        </w:rPr>
        <w:t>carried out a multivariate regression analysis</w:t>
      </w:r>
      <w:r w:rsidR="003C419E" w:rsidRPr="00E450CF">
        <w:rPr>
          <w:rFonts w:ascii="Times New Roman" w:hAnsi="Times New Roman" w:cs="Times New Roman"/>
        </w:rPr>
        <w:t xml:space="preserve"> to assess whether any factors related to characteristics of the treated </w:t>
      </w:r>
      <w:proofErr w:type="gramStart"/>
      <w:r w:rsidR="003C419E" w:rsidRPr="00E450CF">
        <w:rPr>
          <w:rFonts w:ascii="Times New Roman" w:hAnsi="Times New Roman" w:cs="Times New Roman"/>
        </w:rPr>
        <w:t>individuals</w:t>
      </w:r>
      <w:proofErr w:type="gramEnd"/>
      <w:r w:rsidR="003C419E" w:rsidRPr="00E450CF">
        <w:rPr>
          <w:rFonts w:ascii="Times New Roman" w:hAnsi="Times New Roman" w:cs="Times New Roman"/>
        </w:rPr>
        <w:t xml:space="preserve"> or the treatment regimen received were statistically associated with differences in </w:t>
      </w:r>
      <w:r w:rsidR="00E450CF">
        <w:rPr>
          <w:rFonts w:ascii="Times New Roman" w:hAnsi="Times New Roman" w:cs="Times New Roman"/>
        </w:rPr>
        <w:t xml:space="preserve">these </w:t>
      </w:r>
      <w:r w:rsidR="003C419E" w:rsidRPr="00E450CF">
        <w:rPr>
          <w:rFonts w:ascii="Times New Roman" w:hAnsi="Times New Roman" w:cs="Times New Roman"/>
        </w:rPr>
        <w:t xml:space="preserve">pharmacokinetic parameters. </w:t>
      </w:r>
      <w:r w:rsidR="00AF0BE3" w:rsidRPr="00E450CF">
        <w:rPr>
          <w:rFonts w:ascii="Times New Roman" w:hAnsi="Times New Roman" w:cs="Times New Roman"/>
        </w:rPr>
        <w:t xml:space="preserve"> </w:t>
      </w:r>
      <w:r w:rsidR="00AF0BE3" w:rsidRPr="00E450CF">
        <w:rPr>
          <w:rFonts w:ascii="Times New Roman" w:hAnsi="Times New Roman" w:cs="Times New Roman"/>
        </w:rPr>
        <w:t xml:space="preserve">Receipt of a fatty meal prior to treatment increased the bioavailability of </w:t>
      </w:r>
      <w:r w:rsidR="001801B7" w:rsidRPr="00E450CF">
        <w:rPr>
          <w:rFonts w:ascii="Times New Roman" w:hAnsi="Times New Roman" w:cs="Times New Roman"/>
        </w:rPr>
        <w:t>a</w:t>
      </w:r>
      <w:r w:rsidR="00AF0BE3" w:rsidRPr="00E450CF">
        <w:rPr>
          <w:rFonts w:ascii="Times New Roman" w:hAnsi="Times New Roman" w:cs="Times New Roman"/>
        </w:rPr>
        <w:t xml:space="preserve">lbendazole </w:t>
      </w:r>
      <w:r w:rsidR="002D6027" w:rsidRPr="00E450CF">
        <w:rPr>
          <w:rFonts w:ascii="Times New Roman" w:hAnsi="Times New Roman" w:cs="Times New Roman"/>
        </w:rPr>
        <w:t xml:space="preserve">by X% on average </w:t>
      </w:r>
      <w:r w:rsidR="00AF0BE3" w:rsidRPr="00E450CF">
        <w:rPr>
          <w:rFonts w:ascii="Times New Roman" w:hAnsi="Times New Roman" w:cs="Times New Roman"/>
        </w:rPr>
        <w:t>(p &lt; 0.01)</w:t>
      </w:r>
      <w:r w:rsidR="00BA43F7">
        <w:rPr>
          <w:rFonts w:ascii="Times New Roman" w:hAnsi="Times New Roman" w:cs="Times New Roman"/>
        </w:rPr>
        <w:t xml:space="preserve"> and resulted in a </w:t>
      </w:r>
      <w:r w:rsidR="00D90902">
        <w:rPr>
          <w:rFonts w:ascii="Times New Roman" w:hAnsi="Times New Roman" w:cs="Times New Roman"/>
        </w:rPr>
        <w:t xml:space="preserve">significantly </w:t>
      </w:r>
      <w:r w:rsidR="00BA43F7">
        <w:rPr>
          <w:rFonts w:ascii="Times New Roman" w:hAnsi="Times New Roman" w:cs="Times New Roman"/>
        </w:rPr>
        <w:t>higher peak blood concentration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r>
          <w:rPr>
            <w:rFonts w:ascii="Cambria Math" w:hAnsi="Cambria Math" w:cs="Times New Roman"/>
          </w:rPr>
          <m:t xml:space="preserve"> </m:t>
        </m:r>
      </m:oMath>
      <w:r w:rsidR="00BA43F7">
        <w:rPr>
          <w:rFonts w:ascii="Times New Roman" w:eastAsiaTheme="minorEastAsia" w:hAnsi="Times New Roman" w:cs="Times New Roman"/>
          <w:iCs/>
        </w:rPr>
        <w:t>being X% higher in individuals receiving a fatty meal on average, p&lt;0.01)</w:t>
      </w:r>
      <w:r w:rsidR="00D90902">
        <w:rPr>
          <w:rFonts w:ascii="Times New Roman" w:eastAsiaTheme="minorEastAsia" w:hAnsi="Times New Roman" w:cs="Times New Roman"/>
          <w:iCs/>
        </w:rPr>
        <w:t xml:space="preserve">. Receiving a fatty meal prior to treatment was also associated with a higher overall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8B029F" w:rsidRPr="00C853EC">
        <w:rPr>
          <w:rFonts w:ascii="Times New Roman" w:hAnsi="Times New Roman" w:cs="Times New Roman"/>
        </w:rPr>
        <w:t xml:space="preserve"> </w:t>
      </w:r>
      <w:r w:rsidR="00D90902">
        <w:rPr>
          <w:rFonts w:ascii="Times New Roman" w:eastAsiaTheme="minorEastAsia" w:hAnsi="Times New Roman" w:cs="Times New Roman"/>
          <w:iCs/>
        </w:rPr>
        <w:t xml:space="preserve">(Y% higher than in fasted individuals), though this was not significant at the p=0.05 level (p=0.06). </w:t>
      </w:r>
    </w:p>
    <w:p w14:paraId="42EDA356" w14:textId="53C77518" w:rsidR="005B0A28" w:rsidRDefault="008B029F" w:rsidP="00B461DC">
      <w:pPr>
        <w:jc w:val="both"/>
        <w:rPr>
          <w:rFonts w:ascii="Times New Roman" w:eastAsiaTheme="minorEastAsia" w:hAnsi="Times New Roman" w:cs="Times New Roman"/>
          <w:iCs/>
        </w:rPr>
      </w:pPr>
      <w:commentRangeStart w:id="15"/>
      <w:r>
        <w:rPr>
          <w:rFonts w:ascii="Times New Roman" w:eastAsiaTheme="minorEastAsia" w:hAnsi="Times New Roman" w:cs="Times New Roman"/>
          <w:iCs/>
        </w:rPr>
        <w:t xml:space="preserve">The </w:t>
      </w:r>
      <w:commentRangeEnd w:id="15"/>
      <w:r w:rsidR="00B62AE8">
        <w:rPr>
          <w:rStyle w:val="CommentReference"/>
        </w:rPr>
        <w:commentReference w:id="15"/>
      </w:r>
      <w:r>
        <w:rPr>
          <w:rFonts w:ascii="Times New Roman" w:eastAsiaTheme="minorEastAsia" w:hAnsi="Times New Roman" w:cs="Times New Roman"/>
          <w:iCs/>
        </w:rPr>
        <w:t>size of the dose received was associated with altered pharmacokinetic dynamics –</w:t>
      </w:r>
      <w:r w:rsidR="001B1C57">
        <w:rPr>
          <w:rFonts w:ascii="Times New Roman" w:eastAsiaTheme="minorEastAsia" w:hAnsi="Times New Roman" w:cs="Times New Roman"/>
          <w:iCs/>
        </w:rPr>
        <w:t xml:space="preserve"> time-series in which individuals had received higher doses had lower AUC and </w:t>
      </w:r>
      <w:proofErr w:type="spellStart"/>
      <w:r w:rsidR="001B1C57">
        <w:rPr>
          <w:rFonts w:ascii="Times New Roman" w:eastAsiaTheme="minorEastAsia" w:hAnsi="Times New Roman" w:cs="Times New Roman"/>
          <w:iCs/>
        </w:rPr>
        <w:t>CMax</w:t>
      </w:r>
      <w:proofErr w:type="spellEnd"/>
      <w:r w:rsidR="001B1C57">
        <w:rPr>
          <w:rFonts w:ascii="Times New Roman" w:eastAsiaTheme="minorEastAsia" w:hAnsi="Times New Roman" w:cs="Times New Roman"/>
          <w:iCs/>
        </w:rPr>
        <w:t xml:space="preserve"> values when generating the modelled, hypothetical pharmacokinetic curves based on a hypothetical 400mg dose – specifically, </w:t>
      </w:r>
      <w:r>
        <w:rPr>
          <w:rFonts w:ascii="Times New Roman" w:eastAsiaTheme="minorEastAsia" w:hAnsi="Times New Roman" w:cs="Times New Roman"/>
          <w:iCs/>
        </w:rPr>
        <w:t xml:space="preserve">higher doses were associated with lower estimates </w:t>
      </w:r>
      <w:r w:rsidR="001B1C57">
        <w:rPr>
          <w:rFonts w:ascii="Times New Roman" w:eastAsiaTheme="minorEastAsia" w:hAnsi="Times New Roman" w:cs="Times New Roman"/>
          <w:iCs/>
        </w:rPr>
        <w:t xml:space="preserve">of both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1B1C57">
        <w:rPr>
          <w:rFonts w:ascii="Times New Roman" w:eastAsiaTheme="minorEastAsia" w:hAnsi="Times New Roman" w:cs="Times New Roman"/>
          <w:iCs/>
        </w:rPr>
        <w:t xml:space="preserve"> (X% lower for every 100mg increase in dose, p&lt;0.05) and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r>
          <w:rPr>
            <w:rFonts w:ascii="Cambria Math" w:hAnsi="Cambria Math" w:cs="Times New Roman"/>
          </w:rPr>
          <m:t xml:space="preserve"> </m:t>
        </m:r>
      </m:oMath>
      <w:r w:rsidR="001B1C57">
        <w:rPr>
          <w:rFonts w:ascii="Times New Roman" w:eastAsiaTheme="minorEastAsia" w:hAnsi="Times New Roman" w:cs="Times New Roman"/>
          <w:iCs/>
        </w:rPr>
        <w:t xml:space="preserve"> </w:t>
      </w:r>
      <w:r w:rsidR="001B1C57">
        <w:rPr>
          <w:rFonts w:ascii="Times New Roman" w:eastAsiaTheme="minorEastAsia" w:hAnsi="Times New Roman" w:cs="Times New Roman"/>
          <w:iCs/>
        </w:rPr>
        <w:t>(X% lower for every 100mg increase in dose, p&lt;0.0</w:t>
      </w:r>
      <w:r w:rsidR="001B1C57">
        <w:rPr>
          <w:rFonts w:ascii="Times New Roman" w:eastAsiaTheme="minorEastAsia" w:hAnsi="Times New Roman" w:cs="Times New Roman"/>
          <w:iCs/>
        </w:rPr>
        <w:t>1</w:t>
      </w:r>
      <w:r w:rsidR="001B1C57">
        <w:rPr>
          <w:rFonts w:ascii="Times New Roman" w:eastAsiaTheme="minorEastAsia" w:hAnsi="Times New Roman" w:cs="Times New Roman"/>
          <w:iCs/>
        </w:rPr>
        <w:t>)</w:t>
      </w:r>
      <w:r w:rsidR="00423168">
        <w:rPr>
          <w:rFonts w:ascii="Times New Roman" w:eastAsiaTheme="minorEastAsia" w:hAnsi="Times New Roman" w:cs="Times New Roman"/>
          <w:iCs/>
        </w:rPr>
        <w:t xml:space="preserve">, and associated with a decreased half-life of albendazole sulfoxide (__________), though this was not significant </w:t>
      </w:r>
      <w:r w:rsidR="005B0A28">
        <w:rPr>
          <w:rFonts w:ascii="Times New Roman" w:eastAsiaTheme="minorEastAsia" w:hAnsi="Times New Roman" w:cs="Times New Roman"/>
          <w:iCs/>
        </w:rPr>
        <w:t xml:space="preserve">at the p=0.05 level </w:t>
      </w:r>
      <w:r w:rsidR="00423168">
        <w:rPr>
          <w:rFonts w:ascii="Times New Roman" w:eastAsiaTheme="minorEastAsia" w:hAnsi="Times New Roman" w:cs="Times New Roman"/>
          <w:iCs/>
        </w:rPr>
        <w:t xml:space="preserve">(p=0.06). </w:t>
      </w:r>
    </w:p>
    <w:p w14:paraId="2BB93074" w14:textId="39DE82CF" w:rsidR="003F7015" w:rsidRDefault="00452EB3" w:rsidP="00B461DC">
      <w:pPr>
        <w:jc w:val="both"/>
        <w:rPr>
          <w:rFonts w:ascii="Times New Roman" w:eastAsiaTheme="minorEastAsia" w:hAnsi="Times New Roman" w:cs="Times New Roman"/>
          <w:iCs/>
        </w:rPr>
      </w:pPr>
      <w:r>
        <w:rPr>
          <w:rFonts w:ascii="Times New Roman" w:hAnsi="Times New Roman" w:cs="Times New Roman"/>
        </w:rPr>
        <w:t xml:space="preserve">Parasitic infection was associated with significant differences in pharmacokinetic parameters compared to healthy individuals – both the albendazole sulfoxide half-life (__ hours vs __ hours on average in infected and healthy individuals respectively, p&lt;0.01)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Pr>
          <w:rFonts w:ascii="Times New Roman" w:eastAsiaTheme="minorEastAsia" w:hAnsi="Times New Roman" w:cs="Times New Roman"/>
          <w:iCs/>
        </w:rPr>
        <w:t xml:space="preserve"> (__% higher in infected compared </w:t>
      </w:r>
      <w:r>
        <w:rPr>
          <w:rFonts w:ascii="Times New Roman" w:eastAsiaTheme="minorEastAsia" w:hAnsi="Times New Roman" w:cs="Times New Roman"/>
          <w:iCs/>
        </w:rPr>
        <w:lastRenderedPageBreak/>
        <w:t>to healthy individuals</w:t>
      </w:r>
      <w:r w:rsidR="00FD0B48">
        <w:rPr>
          <w:rFonts w:ascii="Times New Roman" w:eastAsiaTheme="minorEastAsia" w:hAnsi="Times New Roman" w:cs="Times New Roman"/>
          <w:iCs/>
        </w:rPr>
        <w:t>, p=0.01</w:t>
      </w:r>
      <w:r>
        <w:rPr>
          <w:rFonts w:ascii="Times New Roman" w:eastAsiaTheme="minorEastAsia" w:hAnsi="Times New Roman" w:cs="Times New Roman"/>
          <w:iCs/>
        </w:rPr>
        <w:t xml:space="preserve">) </w:t>
      </w:r>
      <w:r w:rsidR="00EB7ECC">
        <w:rPr>
          <w:rFonts w:ascii="Times New Roman" w:eastAsiaTheme="minorEastAsia" w:hAnsi="Times New Roman" w:cs="Times New Roman"/>
          <w:iCs/>
        </w:rPr>
        <w:t>significantly differed between these two sub-groups</w:t>
      </w:r>
      <w:r w:rsidR="00322282">
        <w:rPr>
          <w:rFonts w:ascii="Times New Roman" w:eastAsiaTheme="minorEastAsia" w:hAnsi="Times New Roman" w:cs="Times New Roman"/>
          <w:iCs/>
        </w:rPr>
        <w:t xml:space="preserve">. Stratifying the infected population further by </w:t>
      </w:r>
      <w:r w:rsidR="003F7015">
        <w:rPr>
          <w:rFonts w:ascii="Times New Roman" w:eastAsiaTheme="minorEastAsia" w:hAnsi="Times New Roman" w:cs="Times New Roman"/>
          <w:iCs/>
        </w:rPr>
        <w:t xml:space="preserve">specific disease revelated no significant association between onchocerciasis infection and pharmacokinetic parameters, a significant effect on neurocysticercosis infection on ____ and ____ (p&lt;0.02 in both cases) and a significant effect of echinococcosis on _____ (p=0.01). </w:t>
      </w:r>
    </w:p>
    <w:p w14:paraId="114AABEF" w14:textId="7675D544" w:rsidR="001B1C57" w:rsidRDefault="00937D57" w:rsidP="00937D57">
      <w:pPr>
        <w:jc w:val="both"/>
        <w:rPr>
          <w:rFonts w:ascii="Times New Roman" w:eastAsiaTheme="minorEastAsia" w:hAnsi="Times New Roman" w:cs="Times New Roman"/>
          <w:iCs/>
        </w:rPr>
      </w:pPr>
      <w:r>
        <w:rPr>
          <w:rFonts w:ascii="Times New Roman" w:eastAsiaTheme="minorEastAsia" w:hAnsi="Times New Roman" w:cs="Times New Roman"/>
          <w:iCs/>
        </w:rPr>
        <w:t xml:space="preserve">Sex and age were both significantly associated with different pharmacokinetic parameters - </w:t>
      </w:r>
      <w:r w:rsidRPr="00E450CF">
        <w:rPr>
          <w:rFonts w:ascii="Times New Roman" w:hAnsi="Times New Roman" w:cs="Times New Roman"/>
        </w:rPr>
        <w:t xml:space="preserve">the sex of the individual </w:t>
      </w:r>
      <w:r>
        <w:rPr>
          <w:rFonts w:ascii="Times New Roman" w:hAnsi="Times New Roman" w:cs="Times New Roman"/>
        </w:rPr>
        <w:t xml:space="preserve">was </w:t>
      </w:r>
      <w:r w:rsidRPr="00E450CF">
        <w:rPr>
          <w:rFonts w:ascii="Times New Roman" w:hAnsi="Times New Roman" w:cs="Times New Roman"/>
        </w:rPr>
        <w:t>associated with altered bioavailability</w:t>
      </w:r>
      <w:r>
        <w:rPr>
          <w:rFonts w:ascii="Times New Roman" w:hAnsi="Times New Roman" w:cs="Times New Roman"/>
        </w:rPr>
        <w:t xml:space="preserve">, </w:t>
      </w:r>
      <w:r w:rsidRPr="00E450CF">
        <w:rPr>
          <w:rFonts w:ascii="Times New Roman" w:hAnsi="Times New Roman" w:cs="Times New Roman"/>
        </w:rPr>
        <w:t>being Y% higher in ____ than ____ on average</w:t>
      </w:r>
      <w:r>
        <w:rPr>
          <w:rFonts w:ascii="Times New Roman" w:hAnsi="Times New Roman" w:cs="Times New Roman"/>
        </w:rPr>
        <w:t xml:space="preserve"> (</w:t>
      </w:r>
      <w:r w:rsidRPr="00E450CF">
        <w:rPr>
          <w:rFonts w:ascii="Times New Roman" w:hAnsi="Times New Roman" w:cs="Times New Roman"/>
        </w:rPr>
        <w:t>p&lt;0.01)</w:t>
      </w:r>
      <w:r>
        <w:rPr>
          <w:rFonts w:ascii="Times New Roman" w:hAnsi="Times New Roman" w:cs="Times New Roman"/>
        </w:rPr>
        <w:t xml:space="preserve">, and AUC being significantly (Y%, p=0.02) higher in adults than children. </w:t>
      </w:r>
      <w:r w:rsidR="003F7015">
        <w:rPr>
          <w:rFonts w:ascii="Times New Roman" w:eastAsiaTheme="minorEastAsia" w:hAnsi="Times New Roman" w:cs="Times New Roman"/>
          <w:iCs/>
        </w:rPr>
        <w:t xml:space="preserve">We did not </w:t>
      </w:r>
      <w:r>
        <w:rPr>
          <w:rFonts w:ascii="Times New Roman" w:eastAsiaTheme="minorEastAsia" w:hAnsi="Times New Roman" w:cs="Times New Roman"/>
          <w:iCs/>
        </w:rPr>
        <w:t>detect</w:t>
      </w:r>
      <w:r w:rsidR="003F7015">
        <w:rPr>
          <w:rFonts w:ascii="Times New Roman" w:eastAsiaTheme="minorEastAsia" w:hAnsi="Times New Roman" w:cs="Times New Roman"/>
          <w:iCs/>
        </w:rPr>
        <w:t xml:space="preserve"> a significant </w:t>
      </w:r>
      <w:r>
        <w:rPr>
          <w:rFonts w:ascii="Times New Roman" w:eastAsiaTheme="minorEastAsia" w:hAnsi="Times New Roman" w:cs="Times New Roman"/>
          <w:iCs/>
        </w:rPr>
        <w:t>effect</w:t>
      </w:r>
      <w:r w:rsidR="003F7015">
        <w:rPr>
          <w:rFonts w:ascii="Times New Roman" w:eastAsiaTheme="minorEastAsia" w:hAnsi="Times New Roman" w:cs="Times New Roman"/>
          <w:iCs/>
        </w:rPr>
        <w:t xml:space="preserve"> of co-administered drugs on albendazole’s pharmacokinetics, though</w:t>
      </w:r>
      <w:r>
        <w:rPr>
          <w:rFonts w:ascii="Times New Roman" w:eastAsiaTheme="minorEastAsia" w:hAnsi="Times New Roman" w:cs="Times New Roman"/>
          <w:iCs/>
        </w:rPr>
        <w:t xml:space="preserve"> it is important to note that heterogeneous array of drugs co-administered and comparative paucity of time-series featuring each of the drugs precluded an analysis of each drug </w:t>
      </w:r>
      <w:r w:rsidR="00B62AE8">
        <w:rPr>
          <w:rFonts w:ascii="Times New Roman" w:eastAsiaTheme="minorEastAsia" w:hAnsi="Times New Roman" w:cs="Times New Roman"/>
          <w:iCs/>
        </w:rPr>
        <w:t>individually and</w:t>
      </w:r>
      <w:r>
        <w:rPr>
          <w:rFonts w:ascii="Times New Roman" w:eastAsiaTheme="minorEastAsia" w:hAnsi="Times New Roman" w:cs="Times New Roman"/>
          <w:iCs/>
        </w:rPr>
        <w:t xml:space="preserve"> necessitated amalgamating them into the binary category or yes/no to co-administration. The corollary of this is that these analyses are not powered to reliably detect drug-drug interactions (which are well documented in the literature). </w:t>
      </w:r>
    </w:p>
    <w:p w14:paraId="15F3CACE" w14:textId="57F14FEA" w:rsidR="004F116D" w:rsidRDefault="004F116D" w:rsidP="004F116D">
      <w:pPr>
        <w:jc w:val="both"/>
        <w:rPr>
          <w:rFonts w:ascii="Times New Roman" w:eastAsiaTheme="minorEastAsia" w:hAnsi="Times New Roman" w:cs="Times New Roman"/>
          <w:iCs/>
        </w:rPr>
      </w:pPr>
      <w:r>
        <w:rPr>
          <w:rFonts w:ascii="Times New Roman" w:hAnsi="Times New Roman" w:cs="Times New Roman"/>
        </w:rPr>
        <w:t xml:space="preserve">As a sensitivity analysis, we repeated the analyses described above controlling for </w:t>
      </w:r>
      <w:r>
        <w:rPr>
          <w:rFonts w:ascii="Times New Roman" w:hAnsi="Times New Roman" w:cs="Times New Roman"/>
        </w:rPr>
        <w:t>the dose of albendazole received per kilogram of body weight</w:t>
      </w:r>
      <w:r>
        <w:rPr>
          <w:rFonts w:ascii="Times New Roman" w:hAnsi="Times New Roman" w:cs="Times New Roman"/>
        </w:rPr>
        <w:t xml:space="preserve"> (available only for a subset of the time-series due to a lack of complete information about participant weight), rather than the raw amount </w:t>
      </w:r>
      <w:r w:rsidR="00610A46">
        <w:rPr>
          <w:rFonts w:ascii="Times New Roman" w:hAnsi="Times New Roman" w:cs="Times New Roman"/>
        </w:rPr>
        <w:t xml:space="preserve">(in mg, not standardised by body weight) </w:t>
      </w:r>
      <w:r>
        <w:rPr>
          <w:rFonts w:ascii="Times New Roman" w:hAnsi="Times New Roman" w:cs="Times New Roman"/>
        </w:rPr>
        <w:t>given to an individual. All significant associations described above were retained when conducting this subset sensitivity analysis</w:t>
      </w:r>
      <w:r w:rsidR="00B316B2">
        <w:rPr>
          <w:rFonts w:ascii="Times New Roman" w:hAnsi="Times New Roman" w:cs="Times New Roman"/>
        </w:rPr>
        <w:t xml:space="preserve"> </w:t>
      </w:r>
      <w:r w:rsidR="00B316B2" w:rsidRPr="00B316B2">
        <w:rPr>
          <w:rFonts w:ascii="Times New Roman" w:hAnsi="Times New Roman" w:cs="Times New Roman"/>
        </w:rPr>
        <w:t>(see</w:t>
      </w:r>
      <w:r w:rsidR="00B316B2">
        <w:rPr>
          <w:rFonts w:ascii="Times New Roman" w:hAnsi="Times New Roman" w:cs="Times New Roman"/>
          <w:b/>
          <w:bCs/>
        </w:rPr>
        <w:t xml:space="preserve"> Supp Table X</w:t>
      </w:r>
      <w:r w:rsidR="00B316B2" w:rsidRPr="00B316B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Additionally</w:t>
      </w:r>
      <w:proofErr w:type="gramEnd"/>
      <w:r>
        <w:rPr>
          <w:rFonts w:ascii="Times New Roman" w:hAnsi="Times New Roman" w:cs="Times New Roman"/>
        </w:rPr>
        <w:t xml:space="preserve"> however, w</w:t>
      </w:r>
      <w:r>
        <w:rPr>
          <w:rFonts w:ascii="Times New Roman" w:hAnsi="Times New Roman" w:cs="Times New Roman"/>
        </w:rPr>
        <w:t xml:space="preserve">e observed a significant difference between age-groups in the modelled estimates of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iCs/>
        </w:rPr>
        <w:t>,</w:t>
      </w:r>
      <w:r w:rsidR="00BE0277">
        <w:rPr>
          <w:rFonts w:ascii="Times New Roman" w:eastAsiaTheme="minorEastAsia" w:hAnsi="Times New Roman" w:cs="Times New Roman"/>
          <w:iCs/>
        </w:rPr>
        <w:t xml:space="preserve"> </w:t>
      </w:r>
      <w:r>
        <w:rPr>
          <w:rFonts w:ascii="Times New Roman" w:eastAsiaTheme="minorEastAsia" w:hAnsi="Times New Roman" w:cs="Times New Roman"/>
          <w:iCs/>
        </w:rPr>
        <w:t>with the half-life of albendazole sulfoxide ___ hours in adults compared to only ___ hours in children under the age of 18 (p&lt;0.01)</w:t>
      </w:r>
      <w:r w:rsidR="00BE0277">
        <w:rPr>
          <w:rFonts w:ascii="Times New Roman" w:eastAsiaTheme="minorEastAsia" w:hAnsi="Times New Roman" w:cs="Times New Roman"/>
          <w:iCs/>
        </w:rPr>
        <w:t xml:space="preserve">; and also significant differences between age-groups in modelled </w:t>
      </w:r>
      <w:r>
        <w:rPr>
          <w:rFonts w:ascii="Times New Roman" w:eastAsiaTheme="minorEastAsia" w:hAnsi="Times New Roman" w:cs="Times New Roman"/>
          <w:iCs/>
        </w:rPr>
        <w:t>AUC</w:t>
      </w:r>
      <w:r w:rsidR="00BE0277">
        <w:rPr>
          <w:rFonts w:ascii="Times New Roman" w:eastAsiaTheme="minorEastAsia" w:hAnsi="Times New Roman" w:cs="Times New Roman"/>
          <w:iCs/>
        </w:rPr>
        <w:t xml:space="preserve">, which was X% higher in adults compared to children after controlling for other factors and dosage received </w:t>
      </w:r>
      <w:r w:rsidR="0006298E">
        <w:rPr>
          <w:rFonts w:ascii="Times New Roman" w:eastAsiaTheme="minorEastAsia" w:hAnsi="Times New Roman" w:cs="Times New Roman"/>
          <w:iCs/>
        </w:rPr>
        <w:t xml:space="preserve">standardised </w:t>
      </w:r>
      <w:r w:rsidR="00BE0277">
        <w:rPr>
          <w:rFonts w:ascii="Times New Roman" w:eastAsiaTheme="minorEastAsia" w:hAnsi="Times New Roman" w:cs="Times New Roman"/>
          <w:iCs/>
        </w:rPr>
        <w:t xml:space="preserve">by body weight. </w:t>
      </w:r>
    </w:p>
    <w:p w14:paraId="1BE76E26" w14:textId="5BB067B9" w:rsidR="00D057F6" w:rsidRDefault="00D057F6">
      <w:pPr>
        <w:rPr>
          <w:rFonts w:ascii="Times New Roman" w:hAnsi="Times New Roman" w:cs="Times New Roman"/>
          <w:b/>
          <w:sz w:val="32"/>
        </w:rPr>
      </w:pPr>
      <w:r w:rsidRPr="00C853EC">
        <w:rPr>
          <w:rFonts w:ascii="Times New Roman" w:hAnsi="Times New Roman" w:cs="Times New Roman"/>
          <w:b/>
          <w:sz w:val="32"/>
        </w:rPr>
        <w:br w:type="page"/>
      </w:r>
    </w:p>
    <w:p w14:paraId="198802FE" w14:textId="11E79B80" w:rsidR="00B5532D" w:rsidRPr="000A55AD" w:rsidRDefault="00B5532D">
      <w:pPr>
        <w:rPr>
          <w:rFonts w:ascii="Times New Roman" w:hAnsi="Times New Roman" w:cs="Times New Roman"/>
          <w:b/>
          <w:szCs w:val="16"/>
        </w:rPr>
      </w:pPr>
    </w:p>
    <w:p w14:paraId="7D452D13" w14:textId="28A588D4" w:rsidR="00B5532D" w:rsidRDefault="00B5532D">
      <w:pPr>
        <w:rPr>
          <w:rFonts w:ascii="Times New Roman" w:hAnsi="Times New Roman" w:cs="Times New Roman"/>
          <w:b/>
          <w:szCs w:val="16"/>
        </w:rPr>
      </w:pPr>
    </w:p>
    <w:p w14:paraId="717EF8EA" w14:textId="77777777" w:rsidR="000A55AD" w:rsidRPr="000A55AD" w:rsidRDefault="000A55AD">
      <w:pPr>
        <w:rPr>
          <w:rFonts w:ascii="Times New Roman" w:hAnsi="Times New Roman" w:cs="Times New Roman"/>
          <w:b/>
          <w:szCs w:val="16"/>
        </w:rPr>
      </w:pPr>
    </w:p>
    <w:p w14:paraId="4C8910FF" w14:textId="415DF5AE" w:rsidR="00B5532D" w:rsidRPr="000A55AD" w:rsidRDefault="00B5532D">
      <w:pPr>
        <w:rPr>
          <w:rFonts w:ascii="Times New Roman" w:hAnsi="Times New Roman" w:cs="Times New Roman"/>
          <w:b/>
          <w:szCs w:val="16"/>
        </w:rPr>
      </w:pPr>
    </w:p>
    <w:p w14:paraId="4CA6F564" w14:textId="3C20EDB9" w:rsidR="00B5532D" w:rsidRPr="000A55AD" w:rsidRDefault="00B5532D">
      <w:pPr>
        <w:rPr>
          <w:rFonts w:ascii="Times New Roman" w:hAnsi="Times New Roman" w:cs="Times New Roman"/>
          <w:b/>
          <w:szCs w:val="16"/>
        </w:rPr>
      </w:pPr>
    </w:p>
    <w:p w14:paraId="564C975D" w14:textId="77777777" w:rsidR="00B5532D" w:rsidRPr="00C853EC" w:rsidRDefault="00B5532D">
      <w:pPr>
        <w:rPr>
          <w:rFonts w:ascii="Times New Roman" w:hAnsi="Times New Roman" w:cs="Times New Roman"/>
          <w:b/>
          <w:sz w:val="24"/>
        </w:rPr>
      </w:pPr>
    </w:p>
    <w:p w14:paraId="3DC0BEA5" w14:textId="77777777" w:rsidR="00994B59" w:rsidRPr="00C853EC" w:rsidRDefault="00994B59" w:rsidP="00E44610">
      <w:pPr>
        <w:jc w:val="center"/>
        <w:rPr>
          <w:rFonts w:ascii="Times New Roman" w:hAnsi="Times New Roman" w:cs="Times New Roman"/>
          <w:b/>
        </w:rPr>
      </w:pPr>
      <w:r w:rsidRPr="00C853EC">
        <w:rPr>
          <w:rFonts w:ascii="Times New Roman" w:hAnsi="Times New Roman" w:cs="Times New Roman"/>
          <w:noProof/>
          <w:lang w:eastAsia="fr-FR"/>
        </w:rPr>
        <w:drawing>
          <wp:inline distT="0" distB="0" distL="0" distR="0" wp14:anchorId="2CDB7427" wp14:editId="7A03C4EC">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402" cy="3666668"/>
                    </a:xfrm>
                    <a:prstGeom prst="rect">
                      <a:avLst/>
                    </a:prstGeom>
                  </pic:spPr>
                </pic:pic>
              </a:graphicData>
            </a:graphic>
          </wp:inline>
        </w:drawing>
      </w:r>
    </w:p>
    <w:p w14:paraId="265E8268" w14:textId="77777777" w:rsidR="00970919" w:rsidRPr="00C853EC" w:rsidRDefault="00970919" w:rsidP="00E44610">
      <w:pPr>
        <w:jc w:val="both"/>
        <w:rPr>
          <w:rFonts w:ascii="Times New Roman" w:hAnsi="Times New Roman" w:cs="Times New Roman"/>
        </w:rPr>
      </w:pPr>
      <w:r w:rsidRPr="00C853EC">
        <w:rPr>
          <w:rFonts w:ascii="Times New Roman" w:hAnsi="Times New Roman" w:cs="Times New Roman"/>
          <w:b/>
        </w:rPr>
        <w:t xml:space="preserve">Figure 1: PRISMA diagram illustrating the systematic </w:t>
      </w:r>
      <w:r w:rsidR="00E10209" w:rsidRPr="00C853EC">
        <w:rPr>
          <w:rFonts w:ascii="Times New Roman" w:hAnsi="Times New Roman" w:cs="Times New Roman"/>
          <w:b/>
        </w:rPr>
        <w:t xml:space="preserve">review workflow. </w:t>
      </w:r>
      <w:r w:rsidR="00E10209" w:rsidRPr="00C853EC">
        <w:rPr>
          <w:rFonts w:ascii="Times New Roman" w:hAnsi="Times New Roman" w:cs="Times New Roman"/>
        </w:rPr>
        <w:t>Web of Science and PubMed were searched on 4</w:t>
      </w:r>
      <w:r w:rsidR="00E10209" w:rsidRPr="00C853EC">
        <w:rPr>
          <w:rFonts w:ascii="Times New Roman" w:hAnsi="Times New Roman" w:cs="Times New Roman"/>
          <w:vertAlign w:val="superscript"/>
        </w:rPr>
        <w:t>th</w:t>
      </w:r>
      <w:r w:rsidR="00E10209" w:rsidRPr="00C853EC">
        <w:rPr>
          <w:rFonts w:ascii="Times New Roman" w:hAnsi="Times New Roman" w:cs="Times New Roman"/>
        </w:rPr>
        <w:t xml:space="preserve"> July 2019 using the keywords albendazole AND (treatment* OR dose* OR pharma* OR “half-life” OR “</w:t>
      </w:r>
      <w:proofErr w:type="spellStart"/>
      <w:r w:rsidR="00E10209" w:rsidRPr="00C853EC">
        <w:rPr>
          <w:rFonts w:ascii="Times New Roman" w:hAnsi="Times New Roman" w:cs="Times New Roman"/>
        </w:rPr>
        <w:t>half life</w:t>
      </w:r>
      <w:proofErr w:type="spellEnd"/>
      <w:r w:rsidR="00E10209" w:rsidRPr="00C853EC">
        <w:rPr>
          <w:rFonts w:ascii="Times New Roman" w:hAnsi="Times New Roman" w:cs="Times New Roman"/>
        </w:rPr>
        <w:t xml:space="preserve">”). This produced a total of 5690 results after duplicate removal, of which 206 were retained for full text screening. 143 of the retained articles were subsequently excluded based on pre-defined exclusion criteria, yielding 31 studies containing temporally disaggregated data on Albendazole blood concentrations following treatment with a single dose; these 31 references contained 52 time series measuring Albendazole blood concentrations over time in different populations in total. </w:t>
      </w:r>
    </w:p>
    <w:p w14:paraId="12BD87AE" w14:textId="77777777" w:rsidR="00E44610" w:rsidRPr="00C853EC" w:rsidRDefault="00E44610" w:rsidP="00E44610">
      <w:pPr>
        <w:jc w:val="both"/>
        <w:rPr>
          <w:rFonts w:ascii="Times New Roman" w:hAnsi="Times New Roman" w:cs="Times New Roman"/>
        </w:rPr>
      </w:pPr>
    </w:p>
    <w:p w14:paraId="0C0AE506" w14:textId="77777777" w:rsidR="00E44610" w:rsidRPr="00C853EC" w:rsidRDefault="00E44610">
      <w:pPr>
        <w:rPr>
          <w:rFonts w:ascii="Times New Roman" w:hAnsi="Times New Roman" w:cs="Times New Roman"/>
        </w:rPr>
      </w:pPr>
      <w:r w:rsidRPr="00C853EC">
        <w:rPr>
          <w:rFonts w:ascii="Times New Roman" w:hAnsi="Times New Roman" w:cs="Times New Roman"/>
        </w:rPr>
        <w:br w:type="page"/>
      </w:r>
    </w:p>
    <w:p w14:paraId="1900BD3F" w14:textId="77777777" w:rsidR="00E44610" w:rsidRPr="000A55AD" w:rsidRDefault="00E44610" w:rsidP="00994B59">
      <w:pPr>
        <w:rPr>
          <w:rFonts w:ascii="Times New Roman" w:hAnsi="Times New Roman" w:cs="Times New Roman"/>
          <w:b/>
          <w:szCs w:val="18"/>
        </w:rPr>
      </w:pPr>
    </w:p>
    <w:p w14:paraId="4C68D7DA" w14:textId="77777777" w:rsidR="00E44610" w:rsidRPr="000A55AD" w:rsidRDefault="00E44610" w:rsidP="00994B59">
      <w:pPr>
        <w:rPr>
          <w:rFonts w:ascii="Times New Roman" w:hAnsi="Times New Roman" w:cs="Times New Roman"/>
          <w:b/>
          <w:szCs w:val="18"/>
        </w:rPr>
      </w:pPr>
    </w:p>
    <w:p w14:paraId="6D2DA859" w14:textId="2F202949" w:rsidR="00E44610" w:rsidRDefault="00E44610" w:rsidP="00994B59">
      <w:pPr>
        <w:rPr>
          <w:rFonts w:ascii="Times New Roman" w:hAnsi="Times New Roman" w:cs="Times New Roman"/>
          <w:b/>
          <w:szCs w:val="18"/>
        </w:rPr>
      </w:pPr>
    </w:p>
    <w:p w14:paraId="7FDCAE28" w14:textId="5012302A" w:rsidR="000A55AD" w:rsidRDefault="000A55AD" w:rsidP="00994B59">
      <w:pPr>
        <w:rPr>
          <w:rFonts w:ascii="Times New Roman" w:hAnsi="Times New Roman" w:cs="Times New Roman"/>
          <w:b/>
          <w:szCs w:val="18"/>
        </w:rPr>
      </w:pPr>
    </w:p>
    <w:p w14:paraId="64CE8A01" w14:textId="77777777" w:rsidR="000A55AD" w:rsidRPr="000A55AD" w:rsidRDefault="000A55AD" w:rsidP="00994B59">
      <w:pPr>
        <w:rPr>
          <w:rFonts w:ascii="Times New Roman" w:hAnsi="Times New Roman" w:cs="Times New Roman"/>
          <w:b/>
          <w:szCs w:val="18"/>
        </w:rPr>
      </w:pPr>
    </w:p>
    <w:p w14:paraId="0BA05C97" w14:textId="0C754D6B" w:rsidR="00E44610" w:rsidRPr="000A55AD" w:rsidRDefault="00E44610" w:rsidP="00994B59">
      <w:pPr>
        <w:rPr>
          <w:rFonts w:ascii="Times New Roman" w:hAnsi="Times New Roman" w:cs="Times New Roman"/>
          <w:b/>
          <w:szCs w:val="18"/>
        </w:rPr>
      </w:pPr>
    </w:p>
    <w:p w14:paraId="0B27A923" w14:textId="77777777" w:rsidR="00610716" w:rsidRPr="000A55AD" w:rsidRDefault="00610716" w:rsidP="00994B59">
      <w:pPr>
        <w:rPr>
          <w:rFonts w:ascii="Times New Roman" w:hAnsi="Times New Roman" w:cs="Times New Roman"/>
          <w:b/>
          <w:szCs w:val="18"/>
        </w:rPr>
      </w:pPr>
    </w:p>
    <w:p w14:paraId="220CC2E2" w14:textId="77777777" w:rsidR="00E44610" w:rsidRPr="000A55AD" w:rsidRDefault="00E44610" w:rsidP="00994B59">
      <w:pPr>
        <w:rPr>
          <w:rFonts w:ascii="Times New Roman" w:hAnsi="Times New Roman" w:cs="Times New Roman"/>
          <w:b/>
          <w:szCs w:val="18"/>
        </w:rPr>
      </w:pPr>
    </w:p>
    <w:p w14:paraId="499B60E5" w14:textId="78AFD983" w:rsidR="005E3CFC" w:rsidRPr="00C853EC" w:rsidRDefault="00F7703F" w:rsidP="00994B59">
      <w:pPr>
        <w:rPr>
          <w:rFonts w:ascii="Times New Roman" w:hAnsi="Times New Roman" w:cs="Times New Roman"/>
          <w:b/>
          <w:sz w:val="28"/>
        </w:rPr>
      </w:pPr>
      <w:r>
        <w:rPr>
          <w:noProof/>
        </w:rPr>
        <w:drawing>
          <wp:inline distT="0" distB="0" distL="0" distR="0" wp14:anchorId="0D3860B1" wp14:editId="6BAF8E65">
            <wp:extent cx="5731510" cy="2483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3485"/>
                    </a:xfrm>
                    <a:prstGeom prst="rect">
                      <a:avLst/>
                    </a:prstGeom>
                  </pic:spPr>
                </pic:pic>
              </a:graphicData>
            </a:graphic>
          </wp:inline>
        </w:drawing>
      </w:r>
    </w:p>
    <w:p w14:paraId="68E10C27" w14:textId="5D901231" w:rsidR="00776997" w:rsidRPr="00C853EC" w:rsidRDefault="00422D03" w:rsidP="00776997">
      <w:pPr>
        <w:jc w:val="both"/>
        <w:rPr>
          <w:rFonts w:ascii="Times New Roman" w:hAnsi="Times New Roman" w:cs="Times New Roman"/>
        </w:rPr>
      </w:pPr>
      <w:r w:rsidRPr="00C853EC">
        <w:rPr>
          <w:rFonts w:ascii="Times New Roman" w:hAnsi="Times New Roman" w:cs="Times New Roman"/>
          <w:b/>
        </w:rPr>
        <w:t xml:space="preserve">Figure 2: Schematic of the </w:t>
      </w:r>
      <w:r w:rsidR="00776997" w:rsidRPr="00C853EC">
        <w:rPr>
          <w:rFonts w:ascii="Times New Roman" w:hAnsi="Times New Roman" w:cs="Times New Roman"/>
          <w:b/>
        </w:rPr>
        <w:t>m</w:t>
      </w:r>
      <w:r w:rsidRPr="00C853EC">
        <w:rPr>
          <w:rFonts w:ascii="Times New Roman" w:hAnsi="Times New Roman" w:cs="Times New Roman"/>
          <w:b/>
        </w:rPr>
        <w:t xml:space="preserve">odel </w:t>
      </w:r>
      <w:r w:rsidR="00AA047A">
        <w:rPr>
          <w:rFonts w:ascii="Times New Roman" w:hAnsi="Times New Roman" w:cs="Times New Roman"/>
          <w:b/>
        </w:rPr>
        <w:t>describing a</w:t>
      </w:r>
      <w:r w:rsidRPr="00C853EC">
        <w:rPr>
          <w:rFonts w:ascii="Times New Roman" w:hAnsi="Times New Roman" w:cs="Times New Roman"/>
          <w:b/>
        </w:rPr>
        <w:t xml:space="preserve">lbendazole </w:t>
      </w:r>
      <w:r w:rsidR="00AA047A">
        <w:rPr>
          <w:rFonts w:ascii="Times New Roman" w:hAnsi="Times New Roman" w:cs="Times New Roman"/>
          <w:b/>
        </w:rPr>
        <w:t xml:space="preserve">and albendazole sulfoxide dynamics and </w:t>
      </w:r>
      <w:r w:rsidR="00776997" w:rsidRPr="00C853EC">
        <w:rPr>
          <w:rFonts w:ascii="Times New Roman" w:hAnsi="Times New Roman" w:cs="Times New Roman"/>
          <w:b/>
        </w:rPr>
        <w:t>p</w:t>
      </w:r>
      <w:r w:rsidRPr="00C853EC">
        <w:rPr>
          <w:rFonts w:ascii="Times New Roman" w:hAnsi="Times New Roman" w:cs="Times New Roman"/>
          <w:b/>
        </w:rPr>
        <w:t xml:space="preserve">harmacokinetics. </w:t>
      </w:r>
      <w:r w:rsidRPr="00C853EC">
        <w:rPr>
          <w:rFonts w:ascii="Times New Roman" w:hAnsi="Times New Roman" w:cs="Times New Roman"/>
        </w:rPr>
        <w:t xml:space="preserve">A compartmental model consisting of a series of linked ordinary differential equations (ODEs) was developed to </w:t>
      </w:r>
      <w:r w:rsidR="00491920" w:rsidRPr="00C853EC">
        <w:rPr>
          <w:rFonts w:ascii="Times New Roman" w:hAnsi="Times New Roman" w:cs="Times New Roman"/>
        </w:rPr>
        <w:t xml:space="preserve">simulate the pharmacokinetics of </w:t>
      </w:r>
      <w:r w:rsidR="00623DDF">
        <w:rPr>
          <w:rFonts w:ascii="Times New Roman" w:hAnsi="Times New Roman" w:cs="Times New Roman"/>
        </w:rPr>
        <w:t>a</w:t>
      </w:r>
      <w:r w:rsidR="00491920" w:rsidRPr="00C853EC">
        <w:rPr>
          <w:rFonts w:ascii="Times New Roman" w:hAnsi="Times New Roman" w:cs="Times New Roman"/>
        </w:rPr>
        <w:t xml:space="preserve">lbendazole and its pharmacodynamically active metabolite, </w:t>
      </w:r>
      <w:r w:rsidR="00623DDF">
        <w:rPr>
          <w:rFonts w:ascii="Times New Roman" w:hAnsi="Times New Roman" w:cs="Times New Roman"/>
        </w:rPr>
        <w:t>a</w:t>
      </w:r>
      <w:r w:rsidR="00491920" w:rsidRPr="00C853EC">
        <w:rPr>
          <w:rFonts w:ascii="Times New Roman" w:hAnsi="Times New Roman" w:cs="Times New Roman"/>
        </w:rPr>
        <w:t xml:space="preserve">lbendazole </w:t>
      </w:r>
      <w:r w:rsidR="00623DDF">
        <w:rPr>
          <w:rFonts w:ascii="Times New Roman" w:hAnsi="Times New Roman" w:cs="Times New Roman"/>
        </w:rPr>
        <w:t>s</w:t>
      </w:r>
      <w:r w:rsidR="00491920" w:rsidRPr="00C853EC">
        <w:rPr>
          <w:rFonts w:ascii="Times New Roman" w:hAnsi="Times New Roman" w:cs="Times New Roman"/>
        </w:rPr>
        <w:t xml:space="preserve">ulfoxide, in the blood following </w:t>
      </w:r>
      <w:r w:rsidR="00776997" w:rsidRPr="00C853EC">
        <w:rPr>
          <w:rFonts w:ascii="Times New Roman" w:hAnsi="Times New Roman" w:cs="Times New Roman"/>
        </w:rPr>
        <w:t xml:space="preserve">a single oral dose. </w:t>
      </w:r>
      <w:r w:rsidR="00776997" w:rsidRPr="00C853EC">
        <w:rPr>
          <w:rFonts w:ascii="Times New Roman" w:hAnsi="Times New Roman" w:cs="Times New Roman"/>
          <w:b/>
        </w:rPr>
        <w:t>(A)</w:t>
      </w:r>
      <w:r w:rsidR="00776997" w:rsidRPr="00C853EC">
        <w:rPr>
          <w:rFonts w:ascii="Times New Roman" w:hAnsi="Times New Roman" w:cs="Times New Roman"/>
        </w:rPr>
        <w:t xml:space="preserve"> Model schematic, illustrating the model structure and the way in which the different compartments are linked. </w:t>
      </w:r>
      <w:r w:rsidR="00776997" w:rsidRPr="00C853EC">
        <w:rPr>
          <w:rFonts w:ascii="Times New Roman" w:hAnsi="Times New Roman" w:cs="Times New Roman"/>
          <w:b/>
        </w:rPr>
        <w:t>(B)</w:t>
      </w:r>
      <w:r w:rsidR="00776997" w:rsidRPr="00C853EC">
        <w:rPr>
          <w:rFonts w:ascii="Times New Roman" w:hAnsi="Times New Roman" w:cs="Times New Roman"/>
        </w:rPr>
        <w:t xml:space="preserve"> The ordinary differential equations governing the pharmacokinetic model, representing the concentration of </w:t>
      </w:r>
      <w:r w:rsidR="00B97658">
        <w:rPr>
          <w:rFonts w:ascii="Times New Roman" w:hAnsi="Times New Roman" w:cs="Times New Roman"/>
        </w:rPr>
        <w:t>a</w:t>
      </w:r>
      <w:r w:rsidR="00776997" w:rsidRPr="00C853EC">
        <w:rPr>
          <w:rFonts w:ascii="Times New Roman" w:hAnsi="Times New Roman" w:cs="Times New Roman"/>
        </w:rPr>
        <w:t xml:space="preserve">lbendazole in the gut, the liver and systemic circulation, as well as the concentration of </w:t>
      </w:r>
      <w:r w:rsidR="009C7E00">
        <w:rPr>
          <w:rFonts w:ascii="Times New Roman" w:hAnsi="Times New Roman" w:cs="Times New Roman"/>
        </w:rPr>
        <w:t>a</w:t>
      </w:r>
      <w:r w:rsidR="00776997" w:rsidRPr="00C853EC">
        <w:rPr>
          <w:rFonts w:ascii="Times New Roman" w:hAnsi="Times New Roman" w:cs="Times New Roman"/>
        </w:rPr>
        <w:t xml:space="preserve">lbendazole </w:t>
      </w:r>
      <w:r w:rsidR="00C55E88">
        <w:rPr>
          <w:rFonts w:ascii="Times New Roman" w:hAnsi="Times New Roman" w:cs="Times New Roman"/>
        </w:rPr>
        <w:t>s</w:t>
      </w:r>
      <w:r w:rsidR="00776997" w:rsidRPr="00C853EC">
        <w:rPr>
          <w:rFonts w:ascii="Times New Roman" w:hAnsi="Times New Roman" w:cs="Times New Roman"/>
        </w:rPr>
        <w:t xml:space="preserve">ulfoxide in systemic circulation. </w:t>
      </w:r>
    </w:p>
    <w:p w14:paraId="2CC35284" w14:textId="77777777" w:rsidR="00776997" w:rsidRPr="00C853EC" w:rsidRDefault="00776997">
      <w:pPr>
        <w:rPr>
          <w:rFonts w:ascii="Times New Roman" w:hAnsi="Times New Roman" w:cs="Times New Roman"/>
          <w:b/>
          <w:sz w:val="28"/>
        </w:rPr>
      </w:pPr>
      <w:r w:rsidRPr="00C853EC">
        <w:rPr>
          <w:rFonts w:ascii="Times New Roman" w:hAnsi="Times New Roman" w:cs="Times New Roman"/>
          <w:b/>
          <w:sz w:val="28"/>
        </w:rPr>
        <w:br w:type="page"/>
      </w:r>
    </w:p>
    <w:p w14:paraId="6257863D" w14:textId="73A0EA49" w:rsidR="0024335D" w:rsidRDefault="0024335D" w:rsidP="00776997">
      <w:pPr>
        <w:jc w:val="both"/>
        <w:rPr>
          <w:rFonts w:ascii="Times New Roman" w:hAnsi="Times New Roman" w:cs="Times New Roman"/>
        </w:rPr>
      </w:pPr>
    </w:p>
    <w:p w14:paraId="7F48EDB3" w14:textId="77777777" w:rsidR="00B11ADB" w:rsidRPr="00C853EC" w:rsidRDefault="00B11ADB" w:rsidP="00776997">
      <w:pPr>
        <w:jc w:val="both"/>
        <w:rPr>
          <w:rFonts w:ascii="Times New Roman" w:hAnsi="Times New Roman" w:cs="Times New Roman"/>
        </w:rPr>
      </w:pPr>
    </w:p>
    <w:p w14:paraId="52C5BEE1" w14:textId="4D041D6E" w:rsidR="00994B59" w:rsidRDefault="00994B59" w:rsidP="00994B59">
      <w:pPr>
        <w:rPr>
          <w:rFonts w:ascii="Times New Roman" w:hAnsi="Times New Roman" w:cs="Times New Roman"/>
        </w:rPr>
      </w:pPr>
    </w:p>
    <w:p w14:paraId="31E9D968" w14:textId="73463974" w:rsidR="007038C3" w:rsidRDefault="007038C3" w:rsidP="00994B59">
      <w:pPr>
        <w:rPr>
          <w:rFonts w:ascii="Times New Roman" w:hAnsi="Times New Roman" w:cs="Times New Roman"/>
        </w:rPr>
      </w:pPr>
    </w:p>
    <w:p w14:paraId="68170CB3" w14:textId="77777777" w:rsidR="007038C3" w:rsidRPr="00C853EC" w:rsidRDefault="007038C3" w:rsidP="00994B59">
      <w:pPr>
        <w:rPr>
          <w:rFonts w:ascii="Times New Roman" w:hAnsi="Times New Roman" w:cs="Times New Roman"/>
        </w:rPr>
      </w:pPr>
    </w:p>
    <w:p w14:paraId="0738AD16" w14:textId="5FCB0EA9" w:rsidR="00955EB0" w:rsidRPr="00C853EC" w:rsidRDefault="00F660B5" w:rsidP="00994B59">
      <w:pPr>
        <w:rPr>
          <w:rFonts w:ascii="Times New Roman" w:hAnsi="Times New Roman" w:cs="Times New Roman"/>
          <w:b/>
          <w:sz w:val="28"/>
        </w:rPr>
      </w:pPr>
      <w:r>
        <w:rPr>
          <w:noProof/>
        </w:rPr>
        <w:drawing>
          <wp:inline distT="0" distB="0" distL="0" distR="0" wp14:anchorId="0BFE65EE" wp14:editId="46FBE09E">
            <wp:extent cx="5731510" cy="3651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1885"/>
                    </a:xfrm>
                    <a:prstGeom prst="rect">
                      <a:avLst/>
                    </a:prstGeom>
                  </pic:spPr>
                </pic:pic>
              </a:graphicData>
            </a:graphic>
          </wp:inline>
        </w:drawing>
      </w:r>
    </w:p>
    <w:p w14:paraId="2454D553" w14:textId="2ECCE48F" w:rsidR="003F65D5" w:rsidRPr="00C853EC" w:rsidRDefault="00176EB0" w:rsidP="00F45AE1">
      <w:pPr>
        <w:jc w:val="both"/>
        <w:rPr>
          <w:rFonts w:ascii="Times New Roman" w:hAnsi="Times New Roman" w:cs="Times New Roman"/>
        </w:rPr>
      </w:pPr>
      <w:r w:rsidRPr="00C853EC">
        <w:rPr>
          <w:rFonts w:ascii="Times New Roman" w:hAnsi="Times New Roman" w:cs="Times New Roman"/>
          <w:b/>
        </w:rPr>
        <w:t xml:space="preserve">Figure </w:t>
      </w:r>
      <w:r w:rsidR="000A55AD">
        <w:rPr>
          <w:rFonts w:ascii="Times New Roman" w:hAnsi="Times New Roman" w:cs="Times New Roman"/>
          <w:b/>
        </w:rPr>
        <w:t>3</w:t>
      </w:r>
      <w:r w:rsidRPr="00C853EC">
        <w:rPr>
          <w:rFonts w:ascii="Times New Roman" w:hAnsi="Times New Roman" w:cs="Times New Roman"/>
          <w:b/>
        </w:rPr>
        <w:t xml:space="preserve">: </w:t>
      </w:r>
      <w:r w:rsidR="00D37A61">
        <w:rPr>
          <w:rFonts w:ascii="Times New Roman" w:hAnsi="Times New Roman" w:cs="Times New Roman"/>
          <w:b/>
        </w:rPr>
        <w:t>Albendazole s</w:t>
      </w:r>
      <w:r w:rsidR="00CF4D59" w:rsidRPr="00C853EC">
        <w:rPr>
          <w:rFonts w:ascii="Times New Roman" w:hAnsi="Times New Roman" w:cs="Times New Roman"/>
          <w:b/>
        </w:rPr>
        <w:t>ulfoxide</w:t>
      </w:r>
      <w:r w:rsidRPr="00C853EC">
        <w:rPr>
          <w:rFonts w:ascii="Times New Roman" w:hAnsi="Times New Roman" w:cs="Times New Roman"/>
          <w:b/>
        </w:rPr>
        <w:t xml:space="preserve"> </w:t>
      </w:r>
      <w:proofErr w:type="spellStart"/>
      <w:r w:rsidRPr="00C853EC">
        <w:rPr>
          <w:rFonts w:ascii="Times New Roman" w:hAnsi="Times New Roman" w:cs="Times New Roman"/>
          <w:b/>
        </w:rPr>
        <w:t>pharmaconkinetic</w:t>
      </w:r>
      <w:proofErr w:type="spellEnd"/>
      <w:r w:rsidRPr="00C853EC">
        <w:rPr>
          <w:rFonts w:ascii="Times New Roman" w:hAnsi="Times New Roman" w:cs="Times New Roman"/>
          <w:b/>
        </w:rPr>
        <w:t xml:space="preserve"> variability</w:t>
      </w:r>
      <w:r w:rsidR="00D37A61">
        <w:rPr>
          <w:rFonts w:ascii="Times New Roman" w:hAnsi="Times New Roman" w:cs="Times New Roman"/>
          <w:b/>
        </w:rPr>
        <w:t>, stratified by patient and dosage features</w:t>
      </w:r>
      <w:r w:rsidRPr="00C853EC">
        <w:rPr>
          <w:rFonts w:ascii="Times New Roman" w:hAnsi="Times New Roman" w:cs="Times New Roman"/>
          <w:b/>
        </w:rPr>
        <w:t xml:space="preserve">. </w:t>
      </w:r>
      <w:r w:rsidR="00F45AE1" w:rsidRPr="00C853EC">
        <w:rPr>
          <w:rFonts w:ascii="Times New Roman" w:hAnsi="Times New Roman" w:cs="Times New Roman"/>
        </w:rPr>
        <w:t xml:space="preserve">In all panels displayed above, each pale line represents the fitted model output for a single time series, with the darker lines representing the average of the time series for a given category. </w:t>
      </w:r>
      <w:r w:rsidR="00A121E3">
        <w:rPr>
          <w:rFonts w:ascii="Times New Roman" w:hAnsi="Times New Roman" w:cs="Times New Roman"/>
        </w:rPr>
        <w:t>F</w:t>
      </w:r>
      <w:r w:rsidR="00F45AE1" w:rsidRPr="00C853EC">
        <w:rPr>
          <w:rFonts w:ascii="Times New Roman" w:hAnsi="Times New Roman" w:cs="Times New Roman"/>
        </w:rPr>
        <w:t xml:space="preserve">actors explored were </w:t>
      </w:r>
      <w:r w:rsidR="00F45AE1" w:rsidRPr="00C853EC">
        <w:rPr>
          <w:rFonts w:ascii="Times New Roman" w:hAnsi="Times New Roman" w:cs="Times New Roman"/>
          <w:b/>
        </w:rPr>
        <w:t xml:space="preserve">(A) </w:t>
      </w:r>
      <w:r w:rsidR="00F45AE1" w:rsidRPr="00C853EC">
        <w:rPr>
          <w:rFonts w:ascii="Times New Roman" w:hAnsi="Times New Roman" w:cs="Times New Roman"/>
        </w:rPr>
        <w:t>Sex</w:t>
      </w:r>
      <w:r w:rsidR="00A121E3">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(B)</w:t>
      </w:r>
      <w:r w:rsidR="00F45AE1" w:rsidRPr="00C853EC">
        <w:rPr>
          <w:rFonts w:ascii="Times New Roman" w:hAnsi="Times New Roman" w:cs="Times New Roman"/>
        </w:rPr>
        <w:t xml:space="preserve"> Feeding Status </w:t>
      </w:r>
      <w:r w:rsidR="0007561F">
        <w:rPr>
          <w:rFonts w:ascii="Times New Roman" w:hAnsi="Times New Roman" w:cs="Times New Roman"/>
        </w:rPr>
        <w:t>(a</w:t>
      </w:r>
      <w:r w:rsidR="00F45AE1" w:rsidRPr="00C853EC">
        <w:rPr>
          <w:rFonts w:ascii="Times New Roman" w:hAnsi="Times New Roman" w:cs="Times New Roman"/>
        </w:rPr>
        <w:t>ccording to whether groups had received the single dose of Albendazole whether the dose was taken alongside a fatty meal or not</w:t>
      </w:r>
      <w:r w:rsidR="0007561F">
        <w:rPr>
          <w:rFonts w:ascii="Times New Roman" w:hAnsi="Times New Roman" w:cs="Times New Roman"/>
        </w:rPr>
        <w:t>);</w:t>
      </w:r>
      <w:r w:rsidR="0060160D">
        <w:rPr>
          <w:rFonts w:ascii="Times New Roman" w:hAnsi="Times New Roman" w:cs="Times New Roman"/>
        </w:rPr>
        <w:t xml:space="preserve"> </w:t>
      </w:r>
      <w:r w:rsidR="00F45AE1" w:rsidRPr="00C853EC">
        <w:rPr>
          <w:rFonts w:ascii="Times New Roman" w:hAnsi="Times New Roman" w:cs="Times New Roman"/>
          <w:b/>
        </w:rPr>
        <w:t>(C)</w:t>
      </w:r>
      <w:r w:rsidR="00F45AE1" w:rsidRPr="00C853EC">
        <w:rPr>
          <w:rFonts w:ascii="Times New Roman" w:hAnsi="Times New Roman" w:cs="Times New Roman"/>
        </w:rPr>
        <w:t xml:space="preserve"> Dose</w:t>
      </w:r>
      <w:r w:rsidR="0060160D">
        <w:rPr>
          <w:rFonts w:ascii="Times New Roman" w:hAnsi="Times New Roman" w:cs="Times New Roman"/>
        </w:rPr>
        <w:t xml:space="preserve"> (with time-series crudely categorised</w:t>
      </w:r>
      <w:r w:rsidR="00F45AE1" w:rsidRPr="00C853EC">
        <w:rPr>
          <w:rFonts w:ascii="Times New Roman" w:hAnsi="Times New Roman" w:cs="Times New Roman"/>
        </w:rPr>
        <w:t xml:space="preserve"> </w:t>
      </w:r>
      <w:r w:rsidR="0060160D">
        <w:rPr>
          <w:rFonts w:ascii="Times New Roman" w:hAnsi="Times New Roman" w:cs="Times New Roman"/>
        </w:rPr>
        <w:t xml:space="preserve">into high/low strata based on whether the dose was higher than 400mg); </w:t>
      </w:r>
      <w:r w:rsidR="00F45AE1" w:rsidRPr="00C853EC">
        <w:rPr>
          <w:rFonts w:ascii="Times New Roman" w:hAnsi="Times New Roman" w:cs="Times New Roman"/>
          <w:b/>
        </w:rPr>
        <w:t xml:space="preserve">(D) </w:t>
      </w:r>
      <w:r w:rsidR="00F45AE1" w:rsidRPr="00C853EC">
        <w:rPr>
          <w:rFonts w:ascii="Times New Roman" w:hAnsi="Times New Roman" w:cs="Times New Roman"/>
        </w:rPr>
        <w:t xml:space="preserve">Infection Status </w:t>
      </w:r>
      <w:r w:rsidR="0060160D">
        <w:rPr>
          <w:rFonts w:ascii="Times New Roman" w:hAnsi="Times New Roman" w:cs="Times New Roman"/>
        </w:rPr>
        <w:t xml:space="preserve"> (defined based on whether the </w:t>
      </w:r>
      <w:r w:rsidR="00F45AE1" w:rsidRPr="00C853EC">
        <w:rPr>
          <w:rFonts w:ascii="Times New Roman" w:hAnsi="Times New Roman" w:cs="Times New Roman"/>
        </w:rPr>
        <w:t>patient population represented healthy individuals or those infected with parasitic infections necessitating treatment</w:t>
      </w:r>
      <w:r w:rsidR="002905D0">
        <w:rPr>
          <w:rFonts w:ascii="Times New Roman" w:hAnsi="Times New Roman" w:cs="Times New Roman"/>
        </w:rPr>
        <w:t>)</w:t>
      </w:r>
      <w:r w:rsidR="005729CF">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(E)</w:t>
      </w:r>
      <w:r w:rsidR="00F45AE1" w:rsidRPr="00C853EC">
        <w:rPr>
          <w:rFonts w:ascii="Times New Roman" w:hAnsi="Times New Roman" w:cs="Times New Roman"/>
        </w:rPr>
        <w:t xml:space="preserve"> </w:t>
      </w:r>
      <w:r w:rsidR="005729CF">
        <w:rPr>
          <w:rFonts w:ascii="Times New Roman" w:hAnsi="Times New Roman" w:cs="Times New Roman"/>
        </w:rPr>
        <w:t xml:space="preserve">Co-Administered </w:t>
      </w:r>
      <w:r w:rsidR="00F45AE1" w:rsidRPr="00C853EC">
        <w:rPr>
          <w:rFonts w:ascii="Times New Roman" w:hAnsi="Times New Roman" w:cs="Times New Roman"/>
        </w:rPr>
        <w:t xml:space="preserve">Drugs </w:t>
      </w:r>
      <w:r w:rsidR="00574F71">
        <w:rPr>
          <w:rFonts w:ascii="Times New Roman" w:hAnsi="Times New Roman" w:cs="Times New Roman"/>
        </w:rPr>
        <w:t>(i.e. whether a</w:t>
      </w:r>
      <w:r w:rsidR="00F45AE1" w:rsidRPr="00C853EC">
        <w:rPr>
          <w:rFonts w:ascii="Times New Roman" w:hAnsi="Times New Roman" w:cs="Times New Roman"/>
        </w:rPr>
        <w:t>lbendazole was delivered alone or in tandem with other drugs</w:t>
      </w:r>
      <w:r w:rsidR="00574F71">
        <w:rPr>
          <w:rFonts w:ascii="Times New Roman" w:hAnsi="Times New Roman" w:cs="Times New Roman"/>
        </w:rPr>
        <w:t xml:space="preserve">); and </w:t>
      </w:r>
      <w:r w:rsidR="00F45AE1" w:rsidRPr="00C853EC">
        <w:rPr>
          <w:rFonts w:ascii="Times New Roman" w:hAnsi="Times New Roman" w:cs="Times New Roman"/>
          <w:b/>
        </w:rPr>
        <w:t>(F)</w:t>
      </w:r>
      <w:r w:rsidR="00F45AE1" w:rsidRPr="00C853EC">
        <w:rPr>
          <w:rFonts w:ascii="Times New Roman" w:hAnsi="Times New Roman" w:cs="Times New Roman"/>
        </w:rPr>
        <w:t xml:space="preserve"> Age Group </w:t>
      </w:r>
      <w:r w:rsidR="00574F71">
        <w:rPr>
          <w:rFonts w:ascii="Times New Roman" w:hAnsi="Times New Roman" w:cs="Times New Roman"/>
        </w:rPr>
        <w:t xml:space="preserve">(defined based on whether the </w:t>
      </w:r>
      <w:r w:rsidR="00F45AE1" w:rsidRPr="00C853EC">
        <w:rPr>
          <w:rFonts w:ascii="Times New Roman" w:hAnsi="Times New Roman" w:cs="Times New Roman"/>
        </w:rPr>
        <w:t>average age of the patients was below or above 16 years</w:t>
      </w:r>
      <w:r w:rsidR="00574F71">
        <w:rPr>
          <w:rFonts w:ascii="Times New Roman" w:hAnsi="Times New Roman" w:cs="Times New Roman"/>
        </w:rPr>
        <w:t xml:space="preserve">). </w:t>
      </w:r>
    </w:p>
    <w:p w14:paraId="65888AB2" w14:textId="77777777" w:rsidR="003F65D5" w:rsidRPr="00C853EC" w:rsidRDefault="003F65D5">
      <w:pPr>
        <w:rPr>
          <w:rFonts w:ascii="Times New Roman" w:hAnsi="Times New Roman" w:cs="Times New Roman"/>
        </w:rPr>
      </w:pPr>
      <w:r w:rsidRPr="00C853EC">
        <w:rPr>
          <w:rFonts w:ascii="Times New Roman" w:hAnsi="Times New Roman" w:cs="Times New Roman"/>
        </w:rPr>
        <w:br w:type="page"/>
      </w:r>
    </w:p>
    <w:p w14:paraId="423DBBAF" w14:textId="77777777" w:rsidR="009C62C2" w:rsidRPr="00C853EC" w:rsidRDefault="009C62C2">
      <w:pPr>
        <w:rPr>
          <w:rFonts w:ascii="Times New Roman" w:hAnsi="Times New Roman" w:cs="Times New Roman"/>
        </w:rPr>
      </w:pPr>
    </w:p>
    <w:p w14:paraId="55560D6D" w14:textId="77777777" w:rsidR="009C62C2" w:rsidRPr="00C853EC" w:rsidRDefault="009C62C2">
      <w:pPr>
        <w:rPr>
          <w:rFonts w:ascii="Times New Roman" w:hAnsi="Times New Roman" w:cs="Times New Roman"/>
        </w:rPr>
      </w:pPr>
    </w:p>
    <w:p w14:paraId="614DFB2B" w14:textId="77777777" w:rsidR="009C62C2" w:rsidRPr="00C853EC" w:rsidRDefault="009C62C2">
      <w:pPr>
        <w:rPr>
          <w:rFonts w:ascii="Times New Roman" w:hAnsi="Times New Roman" w:cs="Times New Roman"/>
        </w:rPr>
      </w:pPr>
    </w:p>
    <w:p w14:paraId="07A98208" w14:textId="77777777" w:rsidR="009C62C2" w:rsidRPr="00C853EC" w:rsidRDefault="009C62C2">
      <w:pPr>
        <w:rPr>
          <w:rFonts w:ascii="Times New Roman" w:hAnsi="Times New Roman" w:cs="Times New Roman"/>
        </w:rPr>
      </w:pPr>
    </w:p>
    <w:p w14:paraId="0CEE257B" w14:textId="77777777" w:rsidR="009C62C2" w:rsidRPr="00C853EC" w:rsidRDefault="009C62C2">
      <w:pPr>
        <w:rPr>
          <w:rFonts w:ascii="Times New Roman" w:hAnsi="Times New Roman" w:cs="Times New Roman"/>
        </w:rPr>
      </w:pPr>
    </w:p>
    <w:p w14:paraId="2720987B" w14:textId="77777777" w:rsidR="009C62C2" w:rsidRPr="00C853EC" w:rsidRDefault="009C62C2">
      <w:pPr>
        <w:rPr>
          <w:rFonts w:ascii="Times New Roman" w:hAnsi="Times New Roman" w:cs="Times New Roman"/>
        </w:rPr>
      </w:pPr>
    </w:p>
    <w:p w14:paraId="28867463" w14:textId="77777777" w:rsidR="009C62C2" w:rsidRPr="00C853EC" w:rsidRDefault="009C62C2">
      <w:pPr>
        <w:rPr>
          <w:rFonts w:ascii="Times New Roman" w:hAnsi="Times New Roman" w:cs="Times New Roman"/>
        </w:rPr>
      </w:pPr>
    </w:p>
    <w:p w14:paraId="492BBB4D" w14:textId="77777777" w:rsidR="009C62C2" w:rsidRPr="00C853EC" w:rsidRDefault="009C62C2" w:rsidP="009C62C2">
      <w:pPr>
        <w:rPr>
          <w:rFonts w:ascii="Times New Roman" w:hAnsi="Times New Roman" w:cs="Times New Roman"/>
          <w:b/>
        </w:rPr>
      </w:pPr>
      <w:r w:rsidRPr="00C853EC">
        <w:rPr>
          <w:rFonts w:ascii="Times New Roman" w:hAnsi="Times New Roman" w:cs="Times New Roman"/>
          <w:b/>
        </w:rPr>
        <w:t xml:space="preserve">Table 1: Regression Outputs Relating PK Properties to Characteristics. </w:t>
      </w:r>
      <w:r w:rsidRPr="00C853EC">
        <w:rPr>
          <w:rFonts w:ascii="Times New Roman" w:hAnsi="Times New Roman" w:cs="Times New Roman"/>
        </w:rPr>
        <w:t xml:space="preserve">Inferred parameters from the fitted pharmacokinetic curves, specifically Albendazole Bioavailability, Albendazole Sulfoxide half-life,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632" w:type="dxa"/>
        <w:tblInd w:w="-714" w:type="dxa"/>
        <w:tblLook w:val="04A0" w:firstRow="1" w:lastRow="0" w:firstColumn="1" w:lastColumn="0" w:noHBand="0" w:noVBand="1"/>
      </w:tblPr>
      <w:tblGrid>
        <w:gridCol w:w="1700"/>
        <w:gridCol w:w="990"/>
        <w:gridCol w:w="1130"/>
        <w:gridCol w:w="1084"/>
        <w:gridCol w:w="1659"/>
        <w:gridCol w:w="1019"/>
        <w:gridCol w:w="1111"/>
        <w:gridCol w:w="1487"/>
        <w:gridCol w:w="452"/>
      </w:tblGrid>
      <w:tr w:rsidR="00AC6A92" w:rsidRPr="00C853EC" w14:paraId="6B630351" w14:textId="77777777" w:rsidTr="009C62C2">
        <w:tc>
          <w:tcPr>
            <w:tcW w:w="1700" w:type="dxa"/>
          </w:tcPr>
          <w:p w14:paraId="2DBD61CC" w14:textId="77777777" w:rsidR="00046859" w:rsidRPr="00C853EC" w:rsidRDefault="00046859" w:rsidP="00994B59">
            <w:pPr>
              <w:rPr>
                <w:rFonts w:ascii="Times New Roman" w:hAnsi="Times New Roman" w:cs="Times New Roman"/>
              </w:rPr>
            </w:pPr>
          </w:p>
        </w:tc>
        <w:tc>
          <w:tcPr>
            <w:tcW w:w="990" w:type="dxa"/>
          </w:tcPr>
          <w:p w14:paraId="555DAD5E"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 xml:space="preserve">Sex </w:t>
            </w:r>
          </w:p>
        </w:tc>
        <w:tc>
          <w:tcPr>
            <w:tcW w:w="1130" w:type="dxa"/>
          </w:tcPr>
          <w:p w14:paraId="05D0DC53"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Feeding Status</w:t>
            </w:r>
          </w:p>
        </w:tc>
        <w:tc>
          <w:tcPr>
            <w:tcW w:w="1084" w:type="dxa"/>
          </w:tcPr>
          <w:p w14:paraId="38A10237"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Dose</w:t>
            </w:r>
          </w:p>
        </w:tc>
        <w:tc>
          <w:tcPr>
            <w:tcW w:w="1659" w:type="dxa"/>
          </w:tcPr>
          <w:p w14:paraId="13DEDC50"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Drug Co-Administration</w:t>
            </w:r>
          </w:p>
        </w:tc>
        <w:tc>
          <w:tcPr>
            <w:tcW w:w="1019" w:type="dxa"/>
          </w:tcPr>
          <w:p w14:paraId="67B6A4DA"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Age</w:t>
            </w:r>
          </w:p>
        </w:tc>
        <w:tc>
          <w:tcPr>
            <w:tcW w:w="1111" w:type="dxa"/>
          </w:tcPr>
          <w:p w14:paraId="64DF3D73"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Weight</w:t>
            </w:r>
          </w:p>
        </w:tc>
        <w:tc>
          <w:tcPr>
            <w:tcW w:w="1487" w:type="dxa"/>
          </w:tcPr>
          <w:p w14:paraId="63454116" w14:textId="3116A712" w:rsidR="00046859" w:rsidRPr="00C853EC" w:rsidRDefault="00046859" w:rsidP="00994B59">
            <w:pPr>
              <w:rPr>
                <w:rFonts w:ascii="Times New Roman" w:hAnsi="Times New Roman" w:cs="Times New Roman"/>
                <w:b/>
              </w:rPr>
            </w:pPr>
            <w:r w:rsidRPr="00C853EC">
              <w:rPr>
                <w:rFonts w:ascii="Times New Roman" w:hAnsi="Times New Roman" w:cs="Times New Roman"/>
                <w:b/>
              </w:rPr>
              <w:t>Infection</w:t>
            </w:r>
          </w:p>
        </w:tc>
        <w:tc>
          <w:tcPr>
            <w:tcW w:w="452" w:type="dxa"/>
          </w:tcPr>
          <w:p w14:paraId="72DEE0CD" w14:textId="77777777" w:rsidR="00046859" w:rsidRPr="00C853EC" w:rsidRDefault="00046859" w:rsidP="00994B59">
            <w:pPr>
              <w:rPr>
                <w:rFonts w:ascii="Times New Roman" w:hAnsi="Times New Roman" w:cs="Times New Roman"/>
                <w:b/>
                <w:vertAlign w:val="superscript"/>
              </w:rPr>
            </w:pPr>
            <w:r w:rsidRPr="00C853EC">
              <w:rPr>
                <w:rFonts w:ascii="Times New Roman" w:hAnsi="Times New Roman" w:cs="Times New Roman"/>
                <w:b/>
              </w:rPr>
              <w:t>R</w:t>
            </w:r>
            <w:r w:rsidRPr="00C853EC">
              <w:rPr>
                <w:rFonts w:ascii="Times New Roman" w:hAnsi="Times New Roman" w:cs="Times New Roman"/>
                <w:b/>
                <w:vertAlign w:val="superscript"/>
              </w:rPr>
              <w:t>2</w:t>
            </w:r>
          </w:p>
        </w:tc>
      </w:tr>
      <w:tr w:rsidR="00AC6A92" w:rsidRPr="00C853EC" w14:paraId="7C2ED6ED" w14:textId="77777777" w:rsidTr="009C62C2">
        <w:tc>
          <w:tcPr>
            <w:tcW w:w="1700" w:type="dxa"/>
          </w:tcPr>
          <w:p w14:paraId="50833B87"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Bioavailability</w:t>
            </w:r>
          </w:p>
        </w:tc>
        <w:tc>
          <w:tcPr>
            <w:tcW w:w="990" w:type="dxa"/>
          </w:tcPr>
          <w:p w14:paraId="558F82AF" w14:textId="77777777" w:rsidR="00AC6A92" w:rsidRPr="00C853EC" w:rsidRDefault="00AC6A92"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+8.43%</w:t>
            </w:r>
          </w:p>
          <w:p w14:paraId="7D9548D7" w14:textId="77777777" w:rsidR="00046859" w:rsidRPr="00C853EC" w:rsidRDefault="00046859" w:rsidP="00994B59">
            <w:pPr>
              <w:rPr>
                <w:rFonts w:ascii="Times New Roman" w:hAnsi="Times New Roman" w:cs="Times New Roman"/>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0.24</w:t>
            </w:r>
          </w:p>
        </w:tc>
        <w:tc>
          <w:tcPr>
            <w:tcW w:w="1130" w:type="dxa"/>
          </w:tcPr>
          <w:p w14:paraId="63185511" w14:textId="77777777" w:rsidR="00046859" w:rsidRPr="00C853EC" w:rsidRDefault="00AC6A92"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 xml:space="preserve">+18.2%     </w:t>
            </w:r>
            <w:r w:rsidR="00046859"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00046859" w:rsidRPr="00C853EC">
              <w:rPr>
                <w:rFonts w:ascii="Times New Roman" w:hAnsi="Times New Roman" w:cs="Times New Roman"/>
                <w:color w:val="538135" w:themeColor="accent6" w:themeShade="BF"/>
              </w:rPr>
              <w:t>&lt;</w:t>
            </w:r>
            <w:r w:rsidR="007602F0" w:rsidRPr="00C853EC">
              <w:rPr>
                <w:rFonts w:ascii="Times New Roman" w:hAnsi="Times New Roman" w:cs="Times New Roman"/>
                <w:color w:val="538135" w:themeColor="accent6" w:themeShade="BF"/>
              </w:rPr>
              <w:t xml:space="preserve"> </w:t>
            </w:r>
            <w:r w:rsidR="00046859" w:rsidRPr="00C853EC">
              <w:rPr>
                <w:rFonts w:ascii="Times New Roman" w:hAnsi="Times New Roman" w:cs="Times New Roman"/>
                <w:color w:val="538135" w:themeColor="accent6" w:themeShade="BF"/>
              </w:rPr>
              <w:t>0.001</w:t>
            </w:r>
          </w:p>
        </w:tc>
        <w:tc>
          <w:tcPr>
            <w:tcW w:w="1084" w:type="dxa"/>
          </w:tcPr>
          <w:p w14:paraId="37845BD9" w14:textId="77777777" w:rsidR="00AC6A92" w:rsidRPr="00C853EC" w:rsidRDefault="00AC6A92"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-0.004%</w:t>
            </w:r>
          </w:p>
          <w:p w14:paraId="6BC4522C" w14:textId="77777777" w:rsidR="00046859" w:rsidRPr="00C853EC" w:rsidRDefault="00046859" w:rsidP="00994B59">
            <w:pPr>
              <w:rPr>
                <w:rFonts w:ascii="Times New Roman" w:hAnsi="Times New Roman" w:cs="Times New Roman"/>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0.23</w:t>
            </w:r>
          </w:p>
        </w:tc>
        <w:tc>
          <w:tcPr>
            <w:tcW w:w="1659" w:type="dxa"/>
          </w:tcPr>
          <w:p w14:paraId="6591409E" w14:textId="77777777" w:rsidR="00AC6A92" w:rsidRPr="00C853EC" w:rsidRDefault="00AC6A92"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-7.60%</w:t>
            </w:r>
          </w:p>
          <w:p w14:paraId="1068D720" w14:textId="77777777" w:rsidR="00046859" w:rsidRPr="00C853EC" w:rsidRDefault="00046859" w:rsidP="00994B59">
            <w:pPr>
              <w:rPr>
                <w:rFonts w:ascii="Times New Roman" w:hAnsi="Times New Roman" w:cs="Times New Roman"/>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0.01</w:t>
            </w:r>
          </w:p>
        </w:tc>
        <w:tc>
          <w:tcPr>
            <w:tcW w:w="1019" w:type="dxa"/>
          </w:tcPr>
          <w:p w14:paraId="2111A56B" w14:textId="77777777" w:rsidR="00AC6A92" w:rsidRPr="00C853EC" w:rsidRDefault="00AC6A92"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+0.159%</w:t>
            </w:r>
          </w:p>
          <w:p w14:paraId="3D03B597"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0.44</w:t>
            </w:r>
          </w:p>
        </w:tc>
        <w:tc>
          <w:tcPr>
            <w:tcW w:w="1111" w:type="dxa"/>
          </w:tcPr>
          <w:p w14:paraId="525A32C7" w14:textId="77777777" w:rsidR="00AC6A92" w:rsidRPr="00C853EC" w:rsidRDefault="00AC6A92"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-0.154%</w:t>
            </w:r>
          </w:p>
          <w:p w14:paraId="695ADCB9"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0.39</w:t>
            </w:r>
          </w:p>
        </w:tc>
        <w:tc>
          <w:tcPr>
            <w:tcW w:w="1487" w:type="dxa"/>
          </w:tcPr>
          <w:p w14:paraId="5DD29CA4" w14:textId="77777777" w:rsidR="00AC6A92" w:rsidRPr="00C853EC" w:rsidRDefault="00AC6A92"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-10.3%</w:t>
            </w:r>
          </w:p>
          <w:p w14:paraId="73D02DF2" w14:textId="77777777" w:rsidR="00046859" w:rsidRPr="00C853EC" w:rsidRDefault="00046859" w:rsidP="00994B59">
            <w:pPr>
              <w:rPr>
                <w:rFonts w:ascii="Times New Roman" w:hAnsi="Times New Roman" w:cs="Times New Roman"/>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0.05</w:t>
            </w:r>
          </w:p>
        </w:tc>
        <w:tc>
          <w:tcPr>
            <w:tcW w:w="452" w:type="dxa"/>
          </w:tcPr>
          <w:p w14:paraId="147F8C1C" w14:textId="77777777" w:rsidR="00046859" w:rsidRPr="00C853EC" w:rsidRDefault="00046859" w:rsidP="00994B59">
            <w:pPr>
              <w:rPr>
                <w:rFonts w:ascii="Times New Roman" w:hAnsi="Times New Roman" w:cs="Times New Roman"/>
              </w:rPr>
            </w:pPr>
            <w:r w:rsidRPr="00C853EC">
              <w:rPr>
                <w:rFonts w:ascii="Times New Roman" w:hAnsi="Times New Roman" w:cs="Times New Roman"/>
              </w:rPr>
              <w:t>62</w:t>
            </w:r>
          </w:p>
        </w:tc>
      </w:tr>
      <w:tr w:rsidR="00AC6A92" w:rsidRPr="00C853EC" w14:paraId="77334F9E" w14:textId="77777777" w:rsidTr="009C62C2">
        <w:tc>
          <w:tcPr>
            <w:tcW w:w="1700" w:type="dxa"/>
          </w:tcPr>
          <w:p w14:paraId="2BF82A40"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Half-Life</w:t>
            </w:r>
          </w:p>
        </w:tc>
        <w:tc>
          <w:tcPr>
            <w:tcW w:w="990" w:type="dxa"/>
          </w:tcPr>
          <w:p w14:paraId="6A799F4E"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-4.90</w:t>
            </w:r>
          </w:p>
          <w:p w14:paraId="56E16D2B"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0.39</w:t>
            </w:r>
          </w:p>
        </w:tc>
        <w:tc>
          <w:tcPr>
            <w:tcW w:w="1130" w:type="dxa"/>
          </w:tcPr>
          <w:p w14:paraId="2125F1CD"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-2.76</w:t>
            </w:r>
          </w:p>
          <w:p w14:paraId="47B9FD85"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0.32</w:t>
            </w:r>
          </w:p>
        </w:tc>
        <w:tc>
          <w:tcPr>
            <w:tcW w:w="1084" w:type="dxa"/>
          </w:tcPr>
          <w:p w14:paraId="453FAC0F"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-0.0006</w:t>
            </w:r>
          </w:p>
          <w:p w14:paraId="36B8A600"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0.83</w:t>
            </w:r>
          </w:p>
        </w:tc>
        <w:tc>
          <w:tcPr>
            <w:tcW w:w="1659" w:type="dxa"/>
          </w:tcPr>
          <w:p w14:paraId="64C50CB7"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-1.39</w:t>
            </w:r>
          </w:p>
          <w:p w14:paraId="7685A397"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0.52</w:t>
            </w:r>
          </w:p>
        </w:tc>
        <w:tc>
          <w:tcPr>
            <w:tcW w:w="1019" w:type="dxa"/>
          </w:tcPr>
          <w:p w14:paraId="7FE1D342" w14:textId="77777777" w:rsidR="007C1E67" w:rsidRPr="00C853EC" w:rsidRDefault="007C1E67"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+0.34</w:t>
            </w:r>
          </w:p>
          <w:p w14:paraId="1572917A" w14:textId="77777777" w:rsidR="00046859" w:rsidRPr="00C853EC" w:rsidRDefault="00046859"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0.05</w:t>
            </w:r>
          </w:p>
        </w:tc>
        <w:tc>
          <w:tcPr>
            <w:tcW w:w="1111" w:type="dxa"/>
          </w:tcPr>
          <w:p w14:paraId="6743AA98"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-0.05</w:t>
            </w:r>
          </w:p>
          <w:p w14:paraId="29F468AE"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0.73</w:t>
            </w:r>
          </w:p>
        </w:tc>
        <w:tc>
          <w:tcPr>
            <w:tcW w:w="1487" w:type="dxa"/>
          </w:tcPr>
          <w:p w14:paraId="20609E6D"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+1.22</w:t>
            </w:r>
          </w:p>
          <w:p w14:paraId="35AA6C74"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0.76</w:t>
            </w:r>
          </w:p>
        </w:tc>
        <w:tc>
          <w:tcPr>
            <w:tcW w:w="452" w:type="dxa"/>
          </w:tcPr>
          <w:p w14:paraId="660F6219" w14:textId="77777777" w:rsidR="00046859" w:rsidRPr="00C853EC" w:rsidRDefault="00046859" w:rsidP="00994B59">
            <w:pPr>
              <w:rPr>
                <w:rFonts w:ascii="Times New Roman" w:hAnsi="Times New Roman" w:cs="Times New Roman"/>
              </w:rPr>
            </w:pPr>
            <w:r w:rsidRPr="00C853EC">
              <w:rPr>
                <w:rFonts w:ascii="Times New Roman" w:hAnsi="Times New Roman" w:cs="Times New Roman"/>
              </w:rPr>
              <w:t>38</w:t>
            </w:r>
          </w:p>
        </w:tc>
      </w:tr>
      <w:tr w:rsidR="00AC6A92" w:rsidRPr="00C853EC" w14:paraId="0D099450" w14:textId="77777777" w:rsidTr="009C62C2">
        <w:tc>
          <w:tcPr>
            <w:tcW w:w="1700" w:type="dxa"/>
          </w:tcPr>
          <w:p w14:paraId="068247E1" w14:textId="77777777" w:rsidR="00046859" w:rsidRPr="00C853EC" w:rsidRDefault="00046859" w:rsidP="00994B59">
            <w:pPr>
              <w:rPr>
                <w:rFonts w:ascii="Times New Roman" w:hAnsi="Times New Roman" w:cs="Times New Roman"/>
                <w:b/>
              </w:rPr>
            </w:pPr>
            <w:r w:rsidRPr="00C853EC">
              <w:rPr>
                <w:rFonts w:ascii="Times New Roman" w:hAnsi="Times New Roman" w:cs="Times New Roman"/>
                <w:b/>
              </w:rPr>
              <w:t>AUC</w:t>
            </w:r>
          </w:p>
        </w:tc>
        <w:tc>
          <w:tcPr>
            <w:tcW w:w="990" w:type="dxa"/>
          </w:tcPr>
          <w:p w14:paraId="4F0C305E"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+4068</w:t>
            </w:r>
          </w:p>
          <w:p w14:paraId="21A877BE"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0.42</w:t>
            </w:r>
          </w:p>
        </w:tc>
        <w:tc>
          <w:tcPr>
            <w:tcW w:w="1130" w:type="dxa"/>
          </w:tcPr>
          <w:p w14:paraId="57067596" w14:textId="77777777" w:rsidR="007C1E67" w:rsidRPr="00C853EC" w:rsidRDefault="007C1E67"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+11800</w:t>
            </w:r>
          </w:p>
          <w:p w14:paraId="2DD9D2DC" w14:textId="77777777" w:rsidR="00046859" w:rsidRPr="00C853EC" w:rsidRDefault="00046859" w:rsidP="00994B59">
            <w:pPr>
              <w:rPr>
                <w:rFonts w:ascii="Times New Roman" w:hAnsi="Times New Roman" w:cs="Times New Roman"/>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&lt;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0.001</w:t>
            </w:r>
          </w:p>
        </w:tc>
        <w:tc>
          <w:tcPr>
            <w:tcW w:w="1084" w:type="dxa"/>
          </w:tcPr>
          <w:p w14:paraId="187B13D2" w14:textId="77777777" w:rsidR="007C1E67" w:rsidRPr="00C853EC" w:rsidRDefault="007C1E67"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+6.281</w:t>
            </w:r>
          </w:p>
          <w:p w14:paraId="44B42738" w14:textId="77777777" w:rsidR="00046859" w:rsidRPr="00C853EC" w:rsidRDefault="00046859"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 </w:t>
            </w:r>
            <w:r w:rsidRPr="00C853EC">
              <w:rPr>
                <w:rFonts w:ascii="Times New Roman" w:hAnsi="Times New Roman" w:cs="Times New Roman"/>
                <w:color w:val="538135" w:themeColor="accent6" w:themeShade="BF"/>
              </w:rPr>
              <w:t>0.02</w:t>
            </w:r>
          </w:p>
        </w:tc>
        <w:tc>
          <w:tcPr>
            <w:tcW w:w="1659" w:type="dxa"/>
          </w:tcPr>
          <w:p w14:paraId="4E517792" w14:textId="77777777" w:rsidR="007C1E67" w:rsidRPr="00C853EC" w:rsidRDefault="007C1E67"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-4560</w:t>
            </w:r>
          </w:p>
          <w:p w14:paraId="2664E8EB" w14:textId="77777777" w:rsidR="00046859" w:rsidRPr="00C853EC" w:rsidRDefault="00046859"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0.02</w:t>
            </w:r>
          </w:p>
        </w:tc>
        <w:tc>
          <w:tcPr>
            <w:tcW w:w="1019" w:type="dxa"/>
          </w:tcPr>
          <w:p w14:paraId="084840CA" w14:textId="77777777" w:rsidR="007C1E67" w:rsidRPr="00C853EC" w:rsidRDefault="007C1E67"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+384</w:t>
            </w:r>
          </w:p>
          <w:p w14:paraId="56EA2873"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0.11</w:t>
            </w:r>
          </w:p>
        </w:tc>
        <w:tc>
          <w:tcPr>
            <w:tcW w:w="1111" w:type="dxa"/>
          </w:tcPr>
          <w:p w14:paraId="701E9DEA" w14:textId="77777777" w:rsidR="007C1E67" w:rsidRPr="00C853EC" w:rsidRDefault="00863DB0"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-68.0</w:t>
            </w:r>
          </w:p>
          <w:p w14:paraId="619D078D"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0.59</w:t>
            </w:r>
          </w:p>
        </w:tc>
        <w:tc>
          <w:tcPr>
            <w:tcW w:w="1487" w:type="dxa"/>
          </w:tcPr>
          <w:p w14:paraId="60379BA4" w14:textId="77777777" w:rsidR="00863DB0" w:rsidRPr="00C853EC" w:rsidRDefault="00863DB0"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-7900</w:t>
            </w:r>
          </w:p>
          <w:p w14:paraId="505AC03D"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0.59</w:t>
            </w:r>
          </w:p>
        </w:tc>
        <w:tc>
          <w:tcPr>
            <w:tcW w:w="452" w:type="dxa"/>
          </w:tcPr>
          <w:p w14:paraId="448DBFF3" w14:textId="77777777" w:rsidR="00046859" w:rsidRPr="00C853EC" w:rsidRDefault="00046859" w:rsidP="00994B59">
            <w:pPr>
              <w:rPr>
                <w:rFonts w:ascii="Times New Roman" w:hAnsi="Times New Roman" w:cs="Times New Roman"/>
              </w:rPr>
            </w:pPr>
            <w:r w:rsidRPr="00C853EC">
              <w:rPr>
                <w:rFonts w:ascii="Times New Roman" w:hAnsi="Times New Roman" w:cs="Times New Roman"/>
              </w:rPr>
              <w:t>62</w:t>
            </w:r>
          </w:p>
        </w:tc>
      </w:tr>
      <w:tr w:rsidR="00AC6A92" w:rsidRPr="00C853EC" w14:paraId="3DB1D143" w14:textId="77777777" w:rsidTr="009C62C2">
        <w:tc>
          <w:tcPr>
            <w:tcW w:w="1700" w:type="dxa"/>
          </w:tcPr>
          <w:p w14:paraId="438B7C08" w14:textId="77777777" w:rsidR="00046859" w:rsidRPr="00C853EC" w:rsidRDefault="00046859" w:rsidP="00994B59">
            <w:pPr>
              <w:rPr>
                <w:rFonts w:ascii="Times New Roman" w:hAnsi="Times New Roman" w:cs="Times New Roman"/>
                <w:b/>
              </w:rPr>
            </w:pPr>
            <w:proofErr w:type="spellStart"/>
            <w:r w:rsidRPr="00C853EC">
              <w:rPr>
                <w:rFonts w:ascii="Times New Roman" w:hAnsi="Times New Roman" w:cs="Times New Roman"/>
                <w:b/>
              </w:rPr>
              <w:t>C</w:t>
            </w:r>
            <w:r w:rsidRPr="00C853EC">
              <w:rPr>
                <w:rFonts w:ascii="Times New Roman" w:hAnsi="Times New Roman" w:cs="Times New Roman"/>
                <w:b/>
              </w:rPr>
              <w:softHyphen/>
            </w:r>
            <w:r w:rsidRPr="00C853EC">
              <w:rPr>
                <w:rFonts w:ascii="Times New Roman" w:hAnsi="Times New Roman" w:cs="Times New Roman"/>
                <w:b/>
              </w:rPr>
              <w:softHyphen/>
            </w:r>
            <w:r w:rsidRPr="00C853EC">
              <w:rPr>
                <w:rFonts w:ascii="Times New Roman" w:hAnsi="Times New Roman" w:cs="Times New Roman"/>
                <w:b/>
                <w:vertAlign w:val="subscript"/>
              </w:rPr>
              <w:t>Max</w:t>
            </w:r>
            <w:proofErr w:type="spellEnd"/>
          </w:p>
        </w:tc>
        <w:tc>
          <w:tcPr>
            <w:tcW w:w="990" w:type="dxa"/>
          </w:tcPr>
          <w:p w14:paraId="592216DF" w14:textId="77777777" w:rsidR="00863DB0" w:rsidRPr="00C853EC" w:rsidRDefault="00863DB0"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+222</w:t>
            </w:r>
          </w:p>
          <w:p w14:paraId="0BD44C4C"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0.36</w:t>
            </w:r>
          </w:p>
        </w:tc>
        <w:tc>
          <w:tcPr>
            <w:tcW w:w="1130" w:type="dxa"/>
          </w:tcPr>
          <w:p w14:paraId="6A7FA692" w14:textId="77777777" w:rsidR="00863DB0" w:rsidRPr="00C853EC" w:rsidRDefault="00863DB0"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+641</w:t>
            </w:r>
          </w:p>
          <w:p w14:paraId="3E261A43" w14:textId="77777777" w:rsidR="00046859" w:rsidRPr="00C853EC" w:rsidRDefault="00046859"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&lt;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0.001</w:t>
            </w:r>
          </w:p>
        </w:tc>
        <w:tc>
          <w:tcPr>
            <w:tcW w:w="1084" w:type="dxa"/>
          </w:tcPr>
          <w:p w14:paraId="56CA5368" w14:textId="77777777" w:rsidR="00863DB0" w:rsidRPr="00C853EC" w:rsidRDefault="00863DB0"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+0.401</w:t>
            </w:r>
          </w:p>
          <w:p w14:paraId="2AEE992B" w14:textId="77777777" w:rsidR="00046859" w:rsidRPr="00C853EC" w:rsidRDefault="00046859"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&lt;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0.01</w:t>
            </w:r>
          </w:p>
        </w:tc>
        <w:tc>
          <w:tcPr>
            <w:tcW w:w="1659" w:type="dxa"/>
          </w:tcPr>
          <w:p w14:paraId="1E76DF0A" w14:textId="77777777" w:rsidR="00863DB0" w:rsidRPr="00C853EC" w:rsidRDefault="00863DB0"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-273</w:t>
            </w:r>
          </w:p>
          <w:p w14:paraId="515742FF" w14:textId="77777777" w:rsidR="00046859" w:rsidRPr="00C853EC" w:rsidRDefault="00046859"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&lt;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0.01</w:t>
            </w:r>
          </w:p>
        </w:tc>
        <w:tc>
          <w:tcPr>
            <w:tcW w:w="1019" w:type="dxa"/>
          </w:tcPr>
          <w:p w14:paraId="1BB20B9A" w14:textId="77777777" w:rsidR="00863DB0" w:rsidRPr="00C853EC" w:rsidRDefault="00863DB0"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+9.92</w:t>
            </w:r>
          </w:p>
          <w:p w14:paraId="1873DA0E"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0.16</w:t>
            </w:r>
          </w:p>
        </w:tc>
        <w:tc>
          <w:tcPr>
            <w:tcW w:w="1111" w:type="dxa"/>
          </w:tcPr>
          <w:p w14:paraId="2F810D06" w14:textId="77777777" w:rsidR="00863DB0" w:rsidRPr="00C853EC" w:rsidRDefault="00863DB0"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-3.71</w:t>
            </w:r>
          </w:p>
          <w:p w14:paraId="04DD7307" w14:textId="77777777" w:rsidR="00046859" w:rsidRPr="00C853EC" w:rsidRDefault="00046859" w:rsidP="00994B59">
            <w:pPr>
              <w:rPr>
                <w:rFonts w:ascii="Times New Roman" w:hAnsi="Times New Roman" w:cs="Times New Roman"/>
                <w:color w:val="ED7D31" w:themeColor="accent2"/>
              </w:rPr>
            </w:pPr>
            <w:r w:rsidRPr="00C853EC">
              <w:rPr>
                <w:rFonts w:ascii="Times New Roman" w:hAnsi="Times New Roman" w:cs="Times New Roman"/>
                <w:color w:val="ED7D31" w:themeColor="accent2"/>
              </w:rPr>
              <w:t>p</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w:t>
            </w:r>
            <w:r w:rsidR="007602F0" w:rsidRPr="00C853EC">
              <w:rPr>
                <w:rFonts w:ascii="Times New Roman" w:hAnsi="Times New Roman" w:cs="Times New Roman"/>
                <w:color w:val="ED7D31" w:themeColor="accent2"/>
              </w:rPr>
              <w:t xml:space="preserve"> </w:t>
            </w:r>
            <w:r w:rsidRPr="00C853EC">
              <w:rPr>
                <w:rFonts w:ascii="Times New Roman" w:hAnsi="Times New Roman" w:cs="Times New Roman"/>
                <w:color w:val="ED7D31" w:themeColor="accent2"/>
              </w:rPr>
              <w:t>0.54</w:t>
            </w:r>
          </w:p>
        </w:tc>
        <w:tc>
          <w:tcPr>
            <w:tcW w:w="1487" w:type="dxa"/>
          </w:tcPr>
          <w:p w14:paraId="3E9290D6" w14:textId="77777777" w:rsidR="00863DB0" w:rsidRPr="00C853EC" w:rsidRDefault="00863DB0" w:rsidP="00994B59">
            <w:pPr>
              <w:rPr>
                <w:rFonts w:ascii="Times New Roman" w:hAnsi="Times New Roman" w:cs="Times New Roman"/>
                <w:color w:val="538135" w:themeColor="accent6" w:themeShade="BF"/>
              </w:rPr>
            </w:pPr>
            <w:r w:rsidRPr="00C853EC">
              <w:rPr>
                <w:rFonts w:ascii="Times New Roman" w:hAnsi="Times New Roman" w:cs="Times New Roman"/>
                <w:color w:val="538135" w:themeColor="accent6" w:themeShade="BF"/>
              </w:rPr>
              <w:t>-363</w:t>
            </w:r>
          </w:p>
          <w:p w14:paraId="17CB2B8D" w14:textId="77777777" w:rsidR="00046859" w:rsidRPr="00C853EC" w:rsidRDefault="00046859" w:rsidP="00994B59">
            <w:pPr>
              <w:rPr>
                <w:rFonts w:ascii="Times New Roman" w:hAnsi="Times New Roman" w:cs="Times New Roman"/>
              </w:rPr>
            </w:pPr>
            <w:r w:rsidRPr="00C853EC">
              <w:rPr>
                <w:rFonts w:ascii="Times New Roman" w:hAnsi="Times New Roman" w:cs="Times New Roman"/>
                <w:color w:val="538135" w:themeColor="accent6" w:themeShade="BF"/>
              </w:rPr>
              <w:t>p</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w:t>
            </w:r>
            <w:r w:rsidR="007602F0" w:rsidRPr="00C853EC">
              <w:rPr>
                <w:rFonts w:ascii="Times New Roman" w:hAnsi="Times New Roman" w:cs="Times New Roman"/>
                <w:color w:val="538135" w:themeColor="accent6" w:themeShade="BF"/>
              </w:rPr>
              <w:t xml:space="preserve"> </w:t>
            </w:r>
            <w:r w:rsidRPr="00C853EC">
              <w:rPr>
                <w:rFonts w:ascii="Times New Roman" w:hAnsi="Times New Roman" w:cs="Times New Roman"/>
                <w:color w:val="538135" w:themeColor="accent6" w:themeShade="BF"/>
              </w:rPr>
              <w:t>0.04</w:t>
            </w:r>
          </w:p>
        </w:tc>
        <w:tc>
          <w:tcPr>
            <w:tcW w:w="452" w:type="dxa"/>
          </w:tcPr>
          <w:p w14:paraId="68527079" w14:textId="77777777" w:rsidR="00046859" w:rsidRPr="00C853EC" w:rsidRDefault="00046859" w:rsidP="00994B59">
            <w:pPr>
              <w:rPr>
                <w:rFonts w:ascii="Times New Roman" w:hAnsi="Times New Roman" w:cs="Times New Roman"/>
              </w:rPr>
            </w:pPr>
            <w:r w:rsidRPr="00C853EC">
              <w:rPr>
                <w:rFonts w:ascii="Times New Roman" w:hAnsi="Times New Roman" w:cs="Times New Roman"/>
              </w:rPr>
              <w:t>70</w:t>
            </w:r>
          </w:p>
        </w:tc>
      </w:tr>
    </w:tbl>
    <w:p w14:paraId="69B5C21E" w14:textId="77777777" w:rsidR="0024335D" w:rsidRPr="00C853EC" w:rsidRDefault="0024335D" w:rsidP="00994B59">
      <w:pPr>
        <w:rPr>
          <w:rFonts w:ascii="Times New Roman" w:hAnsi="Times New Roman" w:cs="Times New Roman"/>
        </w:rPr>
      </w:pPr>
    </w:p>
    <w:p w14:paraId="7CE4DD60" w14:textId="77777777" w:rsidR="00046859" w:rsidRPr="00C853EC" w:rsidRDefault="00046859" w:rsidP="00994B59">
      <w:pPr>
        <w:rPr>
          <w:rFonts w:ascii="Times New Roman" w:hAnsi="Times New Roman" w:cs="Times New Roman"/>
          <w:b/>
        </w:rPr>
      </w:pPr>
    </w:p>
    <w:p w14:paraId="730D9BF7" w14:textId="77777777" w:rsidR="00EA181A" w:rsidRPr="00C853EC" w:rsidRDefault="00EA181A">
      <w:pPr>
        <w:rPr>
          <w:rFonts w:ascii="Times New Roman" w:hAnsi="Times New Roman" w:cs="Times New Roman"/>
          <w:b/>
        </w:rPr>
      </w:pPr>
      <w:r w:rsidRPr="00C853EC">
        <w:rPr>
          <w:rFonts w:ascii="Times New Roman" w:hAnsi="Times New Roman" w:cs="Times New Roman"/>
          <w:b/>
        </w:rPr>
        <w:br w:type="page"/>
      </w:r>
    </w:p>
    <w:p w14:paraId="6C2548BD" w14:textId="77777777" w:rsidR="00955EB0" w:rsidRPr="00C853EC" w:rsidRDefault="00955EB0" w:rsidP="00955EB0">
      <w:pPr>
        <w:rPr>
          <w:rFonts w:ascii="Times New Roman" w:hAnsi="Times New Roman" w:cs="Times New Roman"/>
          <w:b/>
          <w:sz w:val="28"/>
        </w:rPr>
      </w:pPr>
      <w:commentRangeStart w:id="16"/>
      <w:commentRangeStart w:id="17"/>
      <w:r w:rsidRPr="00C853EC">
        <w:rPr>
          <w:rFonts w:ascii="Times New Roman" w:hAnsi="Times New Roman" w:cs="Times New Roman"/>
          <w:b/>
          <w:sz w:val="28"/>
        </w:rPr>
        <w:lastRenderedPageBreak/>
        <w:t>Discussion</w:t>
      </w:r>
      <w:commentRangeEnd w:id="16"/>
      <w:r w:rsidR="00F952BC" w:rsidRPr="00C853EC">
        <w:rPr>
          <w:rStyle w:val="CommentReference"/>
        </w:rPr>
        <w:commentReference w:id="16"/>
      </w:r>
      <w:commentRangeEnd w:id="17"/>
      <w:r w:rsidR="00BC2FB5" w:rsidRPr="00C853EC">
        <w:rPr>
          <w:rStyle w:val="CommentReference"/>
        </w:rPr>
        <w:commentReference w:id="17"/>
      </w:r>
    </w:p>
    <w:p w14:paraId="6D647E28" w14:textId="462D1B58" w:rsidR="00EA181A" w:rsidRPr="00C853EC" w:rsidRDefault="00EA181A" w:rsidP="00EA181A">
      <w:pPr>
        <w:jc w:val="both"/>
        <w:rPr>
          <w:rFonts w:ascii="Times New Roman" w:hAnsi="Times New Roman" w:cs="Times New Roman"/>
        </w:rPr>
      </w:pPr>
      <w:commentRangeStart w:id="18"/>
      <w:r w:rsidRPr="00C853EC">
        <w:rPr>
          <w:rFonts w:ascii="Times New Roman" w:hAnsi="Times New Roman" w:cs="Times New Roman"/>
        </w:rPr>
        <w:t xml:space="preserve">Despite </w:t>
      </w:r>
      <w:commentRangeEnd w:id="18"/>
      <w:r w:rsidR="007F11F3" w:rsidRPr="00C853EC">
        <w:rPr>
          <w:rStyle w:val="CommentReference"/>
        </w:rPr>
        <w:commentReference w:id="18"/>
      </w:r>
      <w:r w:rsidRPr="00C853EC">
        <w:rPr>
          <w:rFonts w:ascii="Times New Roman" w:hAnsi="Times New Roman" w:cs="Times New Roman"/>
        </w:rPr>
        <w:t xml:space="preserve">widespread usage, significant uncertainty surrounds the pharmacokinetics of the drug Albendazole, </w:t>
      </w:r>
      <w:proofErr w:type="gramStart"/>
      <w:r w:rsidRPr="00C853EC">
        <w:rPr>
          <w:rFonts w:ascii="Times New Roman" w:hAnsi="Times New Roman" w:cs="Times New Roman"/>
        </w:rPr>
        <w:t>in particular the</w:t>
      </w:r>
      <w:proofErr w:type="gramEnd"/>
      <w:r w:rsidRPr="00C853EC">
        <w:rPr>
          <w:rFonts w:ascii="Times New Roman" w:hAnsi="Times New Roman" w:cs="Times New Roman"/>
        </w:rPr>
        <w:t xml:space="preserve"> drivers and determinants of the </w:t>
      </w:r>
      <w:commentRangeStart w:id="19"/>
      <w:r w:rsidRPr="00C853EC">
        <w:rPr>
          <w:rFonts w:ascii="Times New Roman" w:hAnsi="Times New Roman" w:cs="Times New Roman"/>
        </w:rPr>
        <w:t>variation</w:t>
      </w:r>
      <w:commentRangeEnd w:id="19"/>
      <w:r w:rsidR="00B2343B" w:rsidRPr="00C853EC">
        <w:rPr>
          <w:rStyle w:val="CommentReference"/>
        </w:rPr>
        <w:commentReference w:id="19"/>
      </w:r>
      <w:r w:rsidRPr="00C853EC">
        <w:rPr>
          <w:rFonts w:ascii="Times New Roman" w:hAnsi="Times New Roman" w:cs="Times New Roman"/>
        </w:rPr>
        <w:t xml:space="preserve"> observed in individuals receiving treatment. Whilst previous studies have explored individual factors contributing to this variation, a systematic </w:t>
      </w:r>
      <w:r w:rsidR="00B90279" w:rsidRPr="00C853EC">
        <w:rPr>
          <w:rFonts w:ascii="Times New Roman" w:hAnsi="Times New Roman" w:cs="Times New Roman"/>
        </w:rPr>
        <w:t xml:space="preserve">and multi-variate </w:t>
      </w:r>
      <w:r w:rsidR="00C74CF2" w:rsidRPr="00C853EC">
        <w:rPr>
          <w:rFonts w:ascii="Times New Roman" w:hAnsi="Times New Roman" w:cs="Times New Roman"/>
        </w:rPr>
        <w:t xml:space="preserve">exploration of these </w:t>
      </w:r>
      <w:r w:rsidRPr="00C853EC">
        <w:rPr>
          <w:rFonts w:ascii="Times New Roman" w:hAnsi="Times New Roman" w:cs="Times New Roman"/>
        </w:rPr>
        <w:t xml:space="preserve">remained outstanding. This is despite the utility </w:t>
      </w:r>
      <w:r w:rsidR="00C74CF2" w:rsidRPr="00C853EC">
        <w:rPr>
          <w:rFonts w:ascii="Times New Roman" w:hAnsi="Times New Roman" w:cs="Times New Roman"/>
        </w:rPr>
        <w:t>that a better</w:t>
      </w:r>
      <w:r w:rsidRPr="00C853EC">
        <w:rPr>
          <w:rFonts w:ascii="Times New Roman" w:hAnsi="Times New Roman" w:cs="Times New Roman"/>
        </w:rPr>
        <w:t xml:space="preserve"> understanding would likely have in enabling treatment </w:t>
      </w:r>
      <w:r w:rsidR="00C74CF2" w:rsidRPr="00C853EC">
        <w:rPr>
          <w:rFonts w:ascii="Times New Roman" w:hAnsi="Times New Roman" w:cs="Times New Roman"/>
        </w:rPr>
        <w:t xml:space="preserve">to </w:t>
      </w:r>
      <w:r w:rsidRPr="00C853EC">
        <w:rPr>
          <w:rFonts w:ascii="Times New Roman" w:hAnsi="Times New Roman" w:cs="Times New Roman"/>
        </w:rPr>
        <w:t xml:space="preserve">be optimised to the patient populations receiving it. </w:t>
      </w:r>
      <w:r w:rsidR="00E46863" w:rsidRPr="00C853EC">
        <w:rPr>
          <w:rFonts w:ascii="Times New Roman" w:hAnsi="Times New Roman" w:cs="Times New Roman"/>
        </w:rPr>
        <w:t xml:space="preserve">Utilising a systematic review </w:t>
      </w:r>
      <w:commentRangeStart w:id="20"/>
      <w:r w:rsidR="00E46863" w:rsidRPr="00C853EC">
        <w:rPr>
          <w:rFonts w:ascii="Times New Roman" w:hAnsi="Times New Roman" w:cs="Times New Roman"/>
        </w:rPr>
        <w:t xml:space="preserve">in conjunction </w:t>
      </w:r>
      <w:commentRangeEnd w:id="20"/>
      <w:r w:rsidR="006F46F5" w:rsidRPr="00C853EC">
        <w:rPr>
          <w:rStyle w:val="CommentReference"/>
        </w:rPr>
        <w:commentReference w:id="20"/>
      </w:r>
      <w:r w:rsidR="00E46863" w:rsidRPr="00C853EC">
        <w:rPr>
          <w:rFonts w:ascii="Times New Roman" w:hAnsi="Times New Roman" w:cs="Times New Roman"/>
        </w:rPr>
        <w:t>with a pharmacokinetic modelling approach, we synthesise a wide array of the literature surrounding Albendazole’s pharmacokinetics. Our results yield new insight into the drivers of the observed variation between individuals and populations with respect to the pharmacokinetics of Albendazole and Albendazole Sulfoxide</w:t>
      </w:r>
      <w:r w:rsidR="00265D80" w:rsidRPr="00C853EC">
        <w:rPr>
          <w:rFonts w:ascii="Times New Roman" w:hAnsi="Times New Roman" w:cs="Times New Roman"/>
        </w:rPr>
        <w:t xml:space="preserve"> and reveal the pronounced impact of </w:t>
      </w:r>
      <w:proofErr w:type="gramStart"/>
      <w:r w:rsidR="00265D80" w:rsidRPr="00C853EC">
        <w:rPr>
          <w:rFonts w:ascii="Times New Roman" w:hAnsi="Times New Roman" w:cs="Times New Roman"/>
        </w:rPr>
        <w:t>a number of</w:t>
      </w:r>
      <w:proofErr w:type="gramEnd"/>
      <w:r w:rsidR="00265D80" w:rsidRPr="00C853EC">
        <w:rPr>
          <w:rFonts w:ascii="Times New Roman" w:hAnsi="Times New Roman" w:cs="Times New Roman"/>
        </w:rPr>
        <w:t xml:space="preserve"> factors on different pharmacokinetic parameters. </w:t>
      </w:r>
    </w:p>
    <w:p w14:paraId="6704FC34" w14:textId="77777777" w:rsidR="00B90279" w:rsidRPr="00C853EC" w:rsidRDefault="00C74CF2" w:rsidP="00EA181A">
      <w:pPr>
        <w:jc w:val="both"/>
        <w:rPr>
          <w:rFonts w:ascii="Times New Roman" w:hAnsi="Times New Roman" w:cs="Times New Roman"/>
        </w:rPr>
      </w:pPr>
      <w:commentRangeStart w:id="21"/>
      <w:r w:rsidRPr="00C853EC">
        <w:rPr>
          <w:rFonts w:ascii="Times New Roman" w:hAnsi="Times New Roman" w:cs="Times New Roman"/>
        </w:rPr>
        <w:t xml:space="preserve">In </w:t>
      </w:r>
      <w:commentRangeEnd w:id="21"/>
      <w:r w:rsidR="007F11F3" w:rsidRPr="00C853EC">
        <w:rPr>
          <w:rStyle w:val="CommentReference"/>
        </w:rPr>
        <w:commentReference w:id="21"/>
      </w:r>
      <w:r w:rsidRPr="00C853EC">
        <w:rPr>
          <w:rFonts w:ascii="Times New Roman" w:hAnsi="Times New Roman" w:cs="Times New Roman"/>
        </w:rPr>
        <w:t xml:space="preserve">particular, our </w:t>
      </w:r>
      <w:r w:rsidR="003D0DBD" w:rsidRPr="00C853EC">
        <w:rPr>
          <w:rFonts w:ascii="Times New Roman" w:hAnsi="Times New Roman" w:cs="Times New Roman"/>
        </w:rPr>
        <w:t xml:space="preserve">multivariate </w:t>
      </w:r>
      <w:r w:rsidRPr="00C853EC">
        <w:rPr>
          <w:rFonts w:ascii="Times New Roman" w:hAnsi="Times New Roman" w:cs="Times New Roman"/>
        </w:rPr>
        <w:t xml:space="preserve">analyses </w:t>
      </w:r>
      <w:r w:rsidR="003D0DBD" w:rsidRPr="00C853EC">
        <w:rPr>
          <w:rFonts w:ascii="Times New Roman" w:hAnsi="Times New Roman" w:cs="Times New Roman"/>
        </w:rPr>
        <w:t>highlighted</w:t>
      </w:r>
      <w:r w:rsidRPr="00C853EC">
        <w:rPr>
          <w:rFonts w:ascii="Times New Roman" w:hAnsi="Times New Roman" w:cs="Times New Roman"/>
        </w:rPr>
        <w:t xml:space="preserve"> the importance of </w:t>
      </w:r>
      <w:r w:rsidR="003D0DBD" w:rsidRPr="00C853EC">
        <w:rPr>
          <w:rFonts w:ascii="Times New Roman" w:hAnsi="Times New Roman" w:cs="Times New Roman"/>
        </w:rPr>
        <w:t xml:space="preserve">fatty meal consumption, dose, </w:t>
      </w:r>
      <w:proofErr w:type="gramStart"/>
      <w:r w:rsidR="003D0DBD" w:rsidRPr="00C853EC">
        <w:rPr>
          <w:rFonts w:ascii="Times New Roman" w:hAnsi="Times New Roman" w:cs="Times New Roman"/>
        </w:rPr>
        <w:t>age</w:t>
      </w:r>
      <w:proofErr w:type="gramEnd"/>
      <w:r w:rsidR="003D0DBD" w:rsidRPr="00C853EC">
        <w:rPr>
          <w:rFonts w:ascii="Times New Roman" w:hAnsi="Times New Roman" w:cs="Times New Roman"/>
        </w:rPr>
        <w:t xml:space="preserve"> and infection status on Albendazole’s pharmacokinetics.</w:t>
      </w:r>
      <w:r w:rsidRPr="00C853EC">
        <w:rPr>
          <w:rFonts w:ascii="Times New Roman" w:hAnsi="Times New Roman" w:cs="Times New Roman"/>
        </w:rPr>
        <w:t xml:space="preserve"> Importantly, these results are a systematically observed across multiple different studies. </w:t>
      </w:r>
    </w:p>
    <w:p w14:paraId="19380D9D" w14:textId="1127C2DD" w:rsidR="00B90279" w:rsidRPr="00C853EC" w:rsidRDefault="00C74CF2" w:rsidP="00EA181A">
      <w:pPr>
        <w:jc w:val="both"/>
        <w:rPr>
          <w:rFonts w:ascii="Times New Roman" w:hAnsi="Times New Roman" w:cs="Times New Roman"/>
        </w:rPr>
      </w:pPr>
      <w:r w:rsidRPr="00C853EC">
        <w:rPr>
          <w:rFonts w:ascii="Times New Roman" w:hAnsi="Times New Roman" w:cs="Times New Roman"/>
        </w:rPr>
        <w:t>Whilst a small number of studies have previously examined these factors individually</w:t>
      </w:r>
      <w:r w:rsidR="003D0DBD"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17,23–25&lt;/sup&gt;","plainTextFormattedCitation":"17,23–25","previouslyFormattedCitation":"&lt;sup&gt;18,24–26&lt;/sup&gt;"},"properties":{"noteIndex":0},"schema":"https://github.com/citation-style-language/schema/raw/master/csl-citation.json"}</w:instrText>
      </w:r>
      <w:r w:rsidR="003D0DBD"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17,23–25</w:t>
      </w:r>
      <w:r w:rsidR="003D0DBD" w:rsidRPr="00C853EC">
        <w:rPr>
          <w:rFonts w:ascii="Times New Roman" w:hAnsi="Times New Roman" w:cs="Times New Roman"/>
        </w:rPr>
        <w:fldChar w:fldCharType="end"/>
      </w:r>
      <w:r w:rsidRPr="00C853EC">
        <w:rPr>
          <w:rFonts w:ascii="Times New Roman" w:hAnsi="Times New Roman" w:cs="Times New Roman"/>
        </w:rPr>
        <w:t>,.</w:t>
      </w:r>
      <w:r w:rsidR="003D0DBD" w:rsidRPr="00C853EC">
        <w:rPr>
          <w:rFonts w:ascii="Times New Roman" w:hAnsi="Times New Roman" w:cs="Times New Roman"/>
        </w:rPr>
        <w:t xml:space="preserve"> </w:t>
      </w:r>
    </w:p>
    <w:p w14:paraId="4348BC57" w14:textId="73787897" w:rsidR="00C74CF2" w:rsidRPr="00C853EC" w:rsidRDefault="003D0DBD" w:rsidP="00EA181A">
      <w:pPr>
        <w:jc w:val="both"/>
        <w:rPr>
          <w:rFonts w:ascii="Times New Roman" w:hAnsi="Times New Roman" w:cs="Times New Roman"/>
        </w:rPr>
      </w:pPr>
      <w:r w:rsidRPr="00C853EC">
        <w:rPr>
          <w:rFonts w:ascii="Times New Roman" w:hAnsi="Times New Roman" w:cs="Times New Roman"/>
        </w:rPr>
        <w:t>Additionally, our univariate analyses suggested a role for sex in affecting various pharmacokinetic characteristics of Albendazole – whilst these were not significant in the multivariate analyses, previous results have indicated a role for sex in shaping the pharmacokinetic profile of Albendazole and Albendazole Sulfoxide</w:t>
      </w:r>
      <w:r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14&lt;/sup&gt;"},"properties":{"noteIndex":0},"schema":"https://github.com/citation-style-language/schema/raw/master/csl-citation.json"}</w:instrText>
      </w:r>
      <w:r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13</w:t>
      </w:r>
      <w:r w:rsidRPr="00C853EC">
        <w:rPr>
          <w:rFonts w:ascii="Times New Roman" w:hAnsi="Times New Roman" w:cs="Times New Roman"/>
        </w:rPr>
        <w:fldChar w:fldCharType="end"/>
      </w:r>
      <w:r w:rsidRPr="00C853EC">
        <w:rPr>
          <w:rFonts w:ascii="Times New Roman" w:hAnsi="Times New Roman" w:cs="Times New Roman"/>
        </w:rPr>
        <w:t>. Further work is required to clarify this relationship further, but important to note is the diminished sample size available for analysis with the multivariate analyses compared to the univariate analyses (</w:t>
      </w:r>
      <w:r w:rsidR="0071608C" w:rsidRPr="00C853EC">
        <w:rPr>
          <w:rFonts w:ascii="Times New Roman" w:hAnsi="Times New Roman" w:cs="Times New Roman"/>
        </w:rPr>
        <w:t>36 time series compared to 55), something that likely limited our statistical power to detect differences.</w:t>
      </w:r>
      <w:r w:rsidR="00660B55" w:rsidRPr="00C853EC">
        <w:rPr>
          <w:rFonts w:ascii="Times New Roman" w:hAnsi="Times New Roman" w:cs="Times New Roman"/>
        </w:rPr>
        <w:t xml:space="preserve"> O</w:t>
      </w:r>
      <w:r w:rsidR="00C74CF2" w:rsidRPr="00C853EC">
        <w:rPr>
          <w:rFonts w:ascii="Times New Roman" w:hAnsi="Times New Roman" w:cs="Times New Roman"/>
        </w:rPr>
        <w:t xml:space="preserve">ur results </w:t>
      </w:r>
      <w:r w:rsidR="00660B55" w:rsidRPr="00C853EC">
        <w:rPr>
          <w:rFonts w:ascii="Times New Roman" w:hAnsi="Times New Roman" w:cs="Times New Roman"/>
        </w:rPr>
        <w:t xml:space="preserve">also </w:t>
      </w:r>
      <w:r w:rsidR="00C74CF2" w:rsidRPr="00C853EC">
        <w:rPr>
          <w:rFonts w:ascii="Times New Roman" w:hAnsi="Times New Roman" w:cs="Times New Roman"/>
        </w:rPr>
        <w:t>indicate</w:t>
      </w:r>
      <w:r w:rsidR="00660B55" w:rsidRPr="00C853EC">
        <w:rPr>
          <w:rFonts w:ascii="Times New Roman" w:hAnsi="Times New Roman" w:cs="Times New Roman"/>
        </w:rPr>
        <w:t>d</w:t>
      </w:r>
      <w:r w:rsidR="00C74CF2" w:rsidRPr="00C853EC">
        <w:rPr>
          <w:rFonts w:ascii="Times New Roman" w:hAnsi="Times New Roman" w:cs="Times New Roman"/>
        </w:rPr>
        <w:t xml:space="preserve"> that different factors impact different pharmacokinetic properties of Albendazole and Albendazole Sulfoxide</w:t>
      </w:r>
      <w:r w:rsidR="003A337D" w:rsidRPr="00C853EC">
        <w:rPr>
          <w:rFonts w:ascii="Times New Roman" w:hAnsi="Times New Roman" w:cs="Times New Roman"/>
        </w:rPr>
        <w:t xml:space="preserve"> – for </w:t>
      </w:r>
      <w:r w:rsidR="00C74CF2" w:rsidRPr="00C853EC">
        <w:rPr>
          <w:rFonts w:ascii="Times New Roman" w:hAnsi="Times New Roman" w:cs="Times New Roman"/>
        </w:rPr>
        <w:t xml:space="preserve">example, </w:t>
      </w:r>
      <w:r w:rsidRPr="00C853EC">
        <w:rPr>
          <w:rFonts w:ascii="Times New Roman" w:hAnsi="Times New Roman" w:cs="Times New Roman"/>
        </w:rPr>
        <w:t xml:space="preserve">whilst </w:t>
      </w:r>
      <w:r w:rsidR="003A337D" w:rsidRPr="00C853EC">
        <w:rPr>
          <w:rFonts w:ascii="Times New Roman" w:hAnsi="Times New Roman" w:cs="Times New Roman"/>
        </w:rPr>
        <w:t xml:space="preserve">receipt of a fatty meal was associated with increases to Bioavailability, AUC and </w:t>
      </w:r>
      <w:proofErr w:type="spellStart"/>
      <w:r w:rsidR="003A337D" w:rsidRPr="00C853EC">
        <w:rPr>
          <w:rFonts w:ascii="Times New Roman" w:hAnsi="Times New Roman" w:cs="Times New Roman"/>
        </w:rPr>
        <w:t>C</w:t>
      </w:r>
      <w:r w:rsidR="003A337D" w:rsidRPr="00C853EC">
        <w:rPr>
          <w:rFonts w:ascii="Times New Roman" w:hAnsi="Times New Roman" w:cs="Times New Roman"/>
          <w:vertAlign w:val="subscript"/>
        </w:rPr>
        <w:t>Max</w:t>
      </w:r>
      <w:proofErr w:type="spellEnd"/>
      <w:r w:rsidR="003A337D" w:rsidRPr="00C853EC">
        <w:rPr>
          <w:rFonts w:ascii="Times New Roman" w:hAnsi="Times New Roman" w:cs="Times New Roman"/>
          <w:vertAlign w:val="subscript"/>
        </w:rPr>
        <w:softHyphen/>
      </w:r>
      <w:r w:rsidR="003A337D" w:rsidRPr="00C853EC">
        <w:rPr>
          <w:rFonts w:ascii="Times New Roman" w:hAnsi="Times New Roman" w:cs="Times New Roman"/>
          <w:vertAlign w:val="subscript"/>
        </w:rPr>
        <w:softHyphen/>
      </w:r>
      <w:r w:rsidR="003A337D" w:rsidRPr="00C853EC">
        <w:rPr>
          <w:rFonts w:ascii="Times New Roman" w:hAnsi="Times New Roman" w:cs="Times New Roman"/>
        </w:rPr>
        <w:t xml:space="preserve">, Age was significantly associated with Albendazole Sulfoxide half-life. These results reveal a pattern whereby different factors differentially influence and shape different aspects of Albendazole Sulfoxide’s pharmacokinetic profile, to generate the extensive observed variation.  </w:t>
      </w:r>
    </w:p>
    <w:p w14:paraId="586E4087" w14:textId="1BC847E7" w:rsidR="000D5677" w:rsidRPr="00C853EC" w:rsidRDefault="0092507A" w:rsidP="00EA181A">
      <w:pPr>
        <w:jc w:val="both"/>
        <w:rPr>
          <w:rFonts w:ascii="Times New Roman" w:hAnsi="Times New Roman" w:cs="Times New Roman"/>
        </w:rPr>
      </w:pPr>
      <w:r w:rsidRPr="00C853EC">
        <w:rPr>
          <w:rFonts w:ascii="Times New Roman" w:hAnsi="Times New Roman" w:cs="Times New Roman"/>
        </w:rPr>
        <w:t>Another important result arising from the work presented here has been the</w:t>
      </w:r>
      <w:r w:rsidR="00DA0478" w:rsidRPr="00C853EC">
        <w:rPr>
          <w:rFonts w:ascii="Times New Roman" w:hAnsi="Times New Roman" w:cs="Times New Roman"/>
        </w:rPr>
        <w:t xml:space="preserve"> identification </w:t>
      </w:r>
      <w:del w:id="22" w:author="Michel BOUSSINESQ" w:date="2020-02-03T14:05:00Z">
        <w:r w:rsidR="00DA0478" w:rsidRPr="00C853EC" w:rsidDel="00943F3B">
          <w:rPr>
            <w:rFonts w:ascii="Times New Roman" w:hAnsi="Times New Roman" w:cs="Times New Roman"/>
          </w:rPr>
          <w:delText xml:space="preserve">of </w:delText>
        </w:r>
      </w:del>
      <w:r w:rsidRPr="00C853EC">
        <w:rPr>
          <w:rFonts w:ascii="Times New Roman" w:hAnsi="Times New Roman" w:cs="Times New Roman"/>
        </w:rPr>
        <w:t>of substantial knowledge gaps surrounding</w:t>
      </w:r>
      <w:r w:rsidR="00DA0478" w:rsidRPr="00C853EC">
        <w:rPr>
          <w:rFonts w:ascii="Times New Roman" w:hAnsi="Times New Roman" w:cs="Times New Roman"/>
        </w:rPr>
        <w:t xml:space="preserve"> the populations being studied</w:t>
      </w:r>
      <w:r w:rsidRPr="00C853EC">
        <w:rPr>
          <w:rFonts w:ascii="Times New Roman" w:hAnsi="Times New Roman" w:cs="Times New Roman"/>
        </w:rPr>
        <w:t>. Our results revealed a pronounced absence of studi</w:t>
      </w:r>
      <w:r w:rsidR="0071608C" w:rsidRPr="00C853EC">
        <w:rPr>
          <w:rFonts w:ascii="Times New Roman" w:hAnsi="Times New Roman" w:cs="Times New Roman"/>
        </w:rPr>
        <w:t xml:space="preserve">es carried out in children - only 5 of the </w:t>
      </w:r>
      <w:proofErr w:type="gramStart"/>
      <w:r w:rsidR="0071608C" w:rsidRPr="00C853EC">
        <w:rPr>
          <w:rFonts w:ascii="Times New Roman" w:hAnsi="Times New Roman" w:cs="Times New Roman"/>
        </w:rPr>
        <w:t>55 time</w:t>
      </w:r>
      <w:proofErr w:type="gramEnd"/>
      <w:r w:rsidR="0071608C" w:rsidRPr="00C853EC">
        <w:rPr>
          <w:rFonts w:ascii="Times New Roman" w:hAnsi="Times New Roman" w:cs="Times New Roman"/>
        </w:rPr>
        <w:t xml:space="preserve"> series identified as part of the systematic review had been carried out in children under 16 years old. This is despite the widespread usage of Albendazole in infant populations as part of programmatic mass drug administration-based strategies, and despite the identification here of a significant effect of age on Albendazole’s pharmacokinetic profile. Similarly, there was a substantial bias towards male populations observed in the studies identified here: on average, studies consisted of 78% males and only 22% females, with 23 time series belonging to male-only populations, and only a single study carried out in an exclusively female population. </w:t>
      </w:r>
      <w:r w:rsidR="000D5677" w:rsidRPr="00C853EC">
        <w:rPr>
          <w:rFonts w:ascii="Times New Roman" w:hAnsi="Times New Roman" w:cs="Times New Roman"/>
        </w:rPr>
        <w:t>Other areas requiring attention include drug-interactions and parasitic infections</w:t>
      </w:r>
      <w:r w:rsidR="00675D6E" w:rsidRPr="00C853EC">
        <w:rPr>
          <w:rFonts w:ascii="Times New Roman" w:hAnsi="Times New Roman" w:cs="Times New Roman"/>
        </w:rPr>
        <w:t xml:space="preserve">. </w:t>
      </w:r>
      <w:r w:rsidR="000D5677" w:rsidRPr="00C853EC">
        <w:rPr>
          <w:rFonts w:ascii="Times New Roman" w:hAnsi="Times New Roman" w:cs="Times New Roman"/>
        </w:rPr>
        <w:t xml:space="preserve">Although data constraints precluded fully disaggregating the data, numerous interactions between Albendazole and drugs such as </w:t>
      </w:r>
      <w:r w:rsidR="00DA0478" w:rsidRPr="00C853EC">
        <w:rPr>
          <w:rFonts w:ascii="Times New Roman" w:hAnsi="Times New Roman" w:cs="Times New Roman"/>
        </w:rPr>
        <w:t>cimetidine</w:t>
      </w:r>
      <w:r w:rsidR="00DA0478"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15&lt;/sup&gt;","plainTextFormattedCitation":"15","previouslyFormattedCitation":"&lt;sup&gt;16&lt;/sup&gt;"},"properties":{"noteIndex":0},"schema":"https://github.com/citation-style-language/schema/raw/master/csl-citation.json"}</w:instrText>
      </w:r>
      <w:r w:rsidR="00DA0478"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15</w:t>
      </w:r>
      <w:r w:rsidR="00DA0478" w:rsidRPr="00C853EC">
        <w:rPr>
          <w:rFonts w:ascii="Times New Roman" w:hAnsi="Times New Roman" w:cs="Times New Roman"/>
        </w:rPr>
        <w:fldChar w:fldCharType="end"/>
      </w:r>
      <w:r w:rsidR="00DA0478" w:rsidRPr="00C853EC">
        <w:rPr>
          <w:rFonts w:ascii="Times New Roman" w:hAnsi="Times New Roman" w:cs="Times New Roman"/>
        </w:rPr>
        <w:t xml:space="preserve">, </w:t>
      </w:r>
      <w:r w:rsidR="000D5677" w:rsidRPr="00C853EC">
        <w:rPr>
          <w:rFonts w:ascii="Times New Roman" w:hAnsi="Times New Roman" w:cs="Times New Roman"/>
        </w:rPr>
        <w:t xml:space="preserve"> </w:t>
      </w:r>
      <w:r w:rsidR="00DA0478" w:rsidRPr="00C853EC">
        <w:rPr>
          <w:rFonts w:ascii="Times New Roman" w:hAnsi="Times New Roman" w:cs="Times New Roman"/>
        </w:rPr>
        <w:t>azithromycin</w:t>
      </w:r>
      <w:r w:rsidR="00DA0478"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26&lt;/sup&gt;","plainTextFormattedCitation":"26","previouslyFormattedCitation":"&lt;sup&gt;27&lt;/sup&gt;"},"properties":{"noteIndex":0},"schema":"https://github.com/citation-style-language/schema/raw/master/csl-citation.json"}</w:instrText>
      </w:r>
      <w:r w:rsidR="00DA0478"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26</w:t>
      </w:r>
      <w:r w:rsidR="00DA0478" w:rsidRPr="00C853EC">
        <w:rPr>
          <w:rFonts w:ascii="Times New Roman" w:hAnsi="Times New Roman" w:cs="Times New Roman"/>
        </w:rPr>
        <w:fldChar w:fldCharType="end"/>
      </w:r>
      <w:r w:rsidR="00DA0478" w:rsidRPr="00C853EC">
        <w:rPr>
          <w:rFonts w:ascii="Times New Roman" w:hAnsi="Times New Roman" w:cs="Times New Roman"/>
        </w:rPr>
        <w:t xml:space="preserve"> </w:t>
      </w:r>
      <w:r w:rsidR="000D5677" w:rsidRPr="00C853EC">
        <w:rPr>
          <w:rFonts w:ascii="Times New Roman" w:hAnsi="Times New Roman" w:cs="Times New Roman"/>
        </w:rPr>
        <w:t xml:space="preserve">and </w:t>
      </w:r>
      <w:r w:rsidR="00DA0478" w:rsidRPr="00C853EC">
        <w:rPr>
          <w:rFonts w:ascii="Times New Roman" w:hAnsi="Times New Roman" w:cs="Times New Roman"/>
        </w:rPr>
        <w:t>various anti-epileptic drugs</w:t>
      </w:r>
      <w:r w:rsidR="00DA0478"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27&lt;/sup&gt;","plainTextFormattedCitation":"27","previouslyFormattedCitation":"&lt;sup&gt;28&lt;/sup&gt;"},"properties":{"noteIndex":0},"schema":"https://github.com/citation-style-language/schema/raw/master/csl-citation.json"}</w:instrText>
      </w:r>
      <w:r w:rsidR="00DA0478"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27</w:t>
      </w:r>
      <w:r w:rsidR="00DA0478" w:rsidRPr="00C853EC">
        <w:rPr>
          <w:rFonts w:ascii="Times New Roman" w:hAnsi="Times New Roman" w:cs="Times New Roman"/>
        </w:rPr>
        <w:fldChar w:fldCharType="end"/>
      </w:r>
      <w:r w:rsidR="000D5677" w:rsidRPr="00C853EC">
        <w:rPr>
          <w:rFonts w:ascii="Times New Roman" w:hAnsi="Times New Roman" w:cs="Times New Roman"/>
        </w:rPr>
        <w:t xml:space="preserve"> have been identified in the literature</w:t>
      </w:r>
      <w:r w:rsidR="00DA0478" w:rsidRPr="00C853EC">
        <w:rPr>
          <w:rFonts w:ascii="Times New Roman" w:hAnsi="Times New Roman" w:cs="Times New Roman"/>
        </w:rPr>
        <w:t xml:space="preserve"> and an overall effect was suggested here through our analyses</w:t>
      </w:r>
      <w:r w:rsidR="000D5677" w:rsidRPr="00C853EC">
        <w:rPr>
          <w:rFonts w:ascii="Times New Roman" w:hAnsi="Times New Roman" w:cs="Times New Roman"/>
        </w:rPr>
        <w:t xml:space="preserve">. </w:t>
      </w:r>
      <w:r w:rsidR="00675D6E" w:rsidRPr="00C853EC">
        <w:rPr>
          <w:rFonts w:ascii="Times New Roman" w:hAnsi="Times New Roman" w:cs="Times New Roman"/>
        </w:rPr>
        <w:t>Our analyses also revealed the impact of parasitic infection on Albendazole’s pharmacokinetics</w:t>
      </w:r>
      <w:commentRangeStart w:id="23"/>
      <w:r w:rsidR="00675D6E" w:rsidRPr="00C853EC">
        <w:rPr>
          <w:rFonts w:ascii="Times New Roman" w:hAnsi="Times New Roman" w:cs="Times New Roman"/>
        </w:rPr>
        <w:t>.</w:t>
      </w:r>
      <w:commentRangeEnd w:id="23"/>
      <w:r w:rsidR="000729F8" w:rsidRPr="00C853EC">
        <w:rPr>
          <w:rStyle w:val="CommentReference"/>
        </w:rPr>
        <w:commentReference w:id="23"/>
      </w:r>
      <w:r w:rsidR="00675D6E" w:rsidRPr="00C853EC">
        <w:rPr>
          <w:rFonts w:ascii="Times New Roman" w:hAnsi="Times New Roman" w:cs="Times New Roman"/>
        </w:rPr>
        <w:t xml:space="preserve"> This is problematic given the key groups receiving Albendazole will receive it precisely because they are infected with parasites: despite this, </w:t>
      </w:r>
      <w:proofErr w:type="gramStart"/>
      <w:r w:rsidR="00675D6E" w:rsidRPr="00C853EC">
        <w:rPr>
          <w:rFonts w:ascii="Times New Roman" w:hAnsi="Times New Roman" w:cs="Times New Roman"/>
        </w:rPr>
        <w:t>the majority of</w:t>
      </w:r>
      <w:proofErr w:type="gramEnd"/>
      <w:r w:rsidR="00675D6E" w:rsidRPr="00C853EC">
        <w:rPr>
          <w:rFonts w:ascii="Times New Roman" w:hAnsi="Times New Roman" w:cs="Times New Roman"/>
        </w:rPr>
        <w:t xml:space="preserve"> studies (35 of 54 where infection status was determined) were carried out in healthy populations; populations whose pharmacokinetic profiles are perhaps unrepresentative of those that might occur in infected, non-healthy populations.  </w:t>
      </w:r>
    </w:p>
    <w:p w14:paraId="18AE5C9A" w14:textId="7816CE4B" w:rsidR="00DA64DA" w:rsidRPr="00C853EC" w:rsidRDefault="00E457E5" w:rsidP="00EA181A">
      <w:pPr>
        <w:jc w:val="both"/>
        <w:rPr>
          <w:rFonts w:ascii="Times New Roman" w:hAnsi="Times New Roman" w:cs="Times New Roman"/>
        </w:rPr>
      </w:pPr>
      <w:commentRangeStart w:id="24"/>
      <w:r w:rsidRPr="00C853EC">
        <w:rPr>
          <w:rFonts w:ascii="Times New Roman" w:hAnsi="Times New Roman" w:cs="Times New Roman"/>
        </w:rPr>
        <w:t xml:space="preserve">There </w:t>
      </w:r>
      <w:commentRangeEnd w:id="24"/>
      <w:r w:rsidR="00F169C5" w:rsidRPr="00C853EC">
        <w:rPr>
          <w:rStyle w:val="CommentReference"/>
        </w:rPr>
        <w:commentReference w:id="24"/>
      </w:r>
      <w:r w:rsidRPr="00C853EC">
        <w:rPr>
          <w:rFonts w:ascii="Times New Roman" w:hAnsi="Times New Roman" w:cs="Times New Roman"/>
        </w:rPr>
        <w:t>are</w:t>
      </w:r>
      <w:r w:rsidR="001069CA" w:rsidRPr="00C853EC">
        <w:rPr>
          <w:rFonts w:ascii="Times New Roman" w:hAnsi="Times New Roman" w:cs="Times New Roman"/>
        </w:rPr>
        <w:t xml:space="preserve"> </w:t>
      </w:r>
      <w:proofErr w:type="gramStart"/>
      <w:r w:rsidRPr="00C853EC">
        <w:rPr>
          <w:rFonts w:ascii="Times New Roman" w:hAnsi="Times New Roman" w:cs="Times New Roman"/>
        </w:rPr>
        <w:t>a number of</w:t>
      </w:r>
      <w:proofErr w:type="gramEnd"/>
      <w:r w:rsidRPr="00C853EC">
        <w:rPr>
          <w:rFonts w:ascii="Times New Roman" w:hAnsi="Times New Roman" w:cs="Times New Roman"/>
        </w:rPr>
        <w:t xml:space="preserve"> limitations to</w:t>
      </w:r>
      <w:r w:rsidR="001069CA" w:rsidRPr="00C853EC">
        <w:rPr>
          <w:rFonts w:ascii="Times New Roman" w:hAnsi="Times New Roman" w:cs="Times New Roman"/>
        </w:rPr>
        <w:t xml:space="preserve"> the</w:t>
      </w:r>
      <w:r w:rsidRPr="00C853EC">
        <w:rPr>
          <w:rFonts w:ascii="Times New Roman" w:hAnsi="Times New Roman" w:cs="Times New Roman"/>
        </w:rPr>
        <w:t xml:space="preserve"> analyses</w:t>
      </w:r>
      <w:r w:rsidR="001069CA" w:rsidRPr="00C853EC">
        <w:rPr>
          <w:rFonts w:ascii="Times New Roman" w:hAnsi="Times New Roman" w:cs="Times New Roman"/>
        </w:rPr>
        <w:t xml:space="preserve"> presented h</w:t>
      </w:r>
      <w:r w:rsidR="009A4269" w:rsidRPr="00C853EC">
        <w:rPr>
          <w:rFonts w:ascii="Times New Roman" w:hAnsi="Times New Roman" w:cs="Times New Roman"/>
        </w:rPr>
        <w:t>ere</w:t>
      </w:r>
      <w:r w:rsidRPr="00C853EC">
        <w:rPr>
          <w:rFonts w:ascii="Times New Roman" w:hAnsi="Times New Roman" w:cs="Times New Roman"/>
        </w:rPr>
        <w:t xml:space="preserve">. Firstly, and perhaps most notably, because of constraints pertaining to the data available in the literature, which typically presented </w:t>
      </w:r>
      <w:r w:rsidRPr="00C853EC">
        <w:rPr>
          <w:rFonts w:ascii="Times New Roman" w:hAnsi="Times New Roman" w:cs="Times New Roman"/>
        </w:rPr>
        <w:lastRenderedPageBreak/>
        <w:t xml:space="preserve">pharmacokinetic profiles as the average of a population of patients, we were unable to work with individual data, instead, having to work with aggregated population level data. This constraint limits </w:t>
      </w:r>
      <w:r w:rsidR="00B105E4" w:rsidRPr="00C853EC">
        <w:rPr>
          <w:rFonts w:ascii="Times New Roman" w:hAnsi="Times New Roman" w:cs="Times New Roman"/>
        </w:rPr>
        <w:t xml:space="preserve">the statistical power of our analyses to characterise the effects of individual drivers of pharmacokinetic variability. </w:t>
      </w:r>
      <w:r w:rsidR="008E0138" w:rsidRPr="00C853EC">
        <w:rPr>
          <w:rFonts w:ascii="Times New Roman" w:hAnsi="Times New Roman" w:cs="Times New Roman"/>
        </w:rPr>
        <w:t xml:space="preserve">One notable example of this is </w:t>
      </w:r>
      <w:r w:rsidR="00DA0478" w:rsidRPr="00C853EC">
        <w:rPr>
          <w:rFonts w:ascii="Times New Roman" w:hAnsi="Times New Roman" w:cs="Times New Roman"/>
        </w:rPr>
        <w:t>S</w:t>
      </w:r>
      <w:r w:rsidR="008E0138" w:rsidRPr="00C853EC">
        <w:rPr>
          <w:rFonts w:ascii="Times New Roman" w:hAnsi="Times New Roman" w:cs="Times New Roman"/>
        </w:rPr>
        <w:t xml:space="preserve">ex – due to the lack of individual data, we were unable to explore the exact influence of </w:t>
      </w:r>
      <w:r w:rsidR="00DA0478" w:rsidRPr="00C853EC">
        <w:rPr>
          <w:rFonts w:ascii="Times New Roman" w:hAnsi="Times New Roman" w:cs="Times New Roman"/>
        </w:rPr>
        <w:t>S</w:t>
      </w:r>
      <w:r w:rsidR="008E0138" w:rsidRPr="00C853EC">
        <w:rPr>
          <w:rFonts w:ascii="Times New Roman" w:hAnsi="Times New Roman" w:cs="Times New Roman"/>
        </w:rPr>
        <w:t xml:space="preserve">ex, and instead had to utilise population level proxies (specifically here, the ratio of </w:t>
      </w:r>
      <w:proofErr w:type="spellStart"/>
      <w:r w:rsidR="008E0138" w:rsidRPr="00C853EC">
        <w:rPr>
          <w:rFonts w:ascii="Times New Roman" w:hAnsi="Times New Roman" w:cs="Times New Roman"/>
        </w:rPr>
        <w:t>males:females</w:t>
      </w:r>
      <w:proofErr w:type="spellEnd"/>
      <w:r w:rsidR="008E0138" w:rsidRPr="00C853EC">
        <w:rPr>
          <w:rFonts w:ascii="Times New Roman" w:hAnsi="Times New Roman" w:cs="Times New Roman"/>
        </w:rPr>
        <w:t xml:space="preserve"> in the study). Despite these limitations however, the collated metadata from each study on the patient populations receiving treatment allow</w:t>
      </w:r>
      <w:r w:rsidR="00DA64DA" w:rsidRPr="00C853EC">
        <w:rPr>
          <w:rFonts w:ascii="Times New Roman" w:hAnsi="Times New Roman" w:cs="Times New Roman"/>
        </w:rPr>
        <w:t>ed</w:t>
      </w:r>
      <w:r w:rsidR="008E0138" w:rsidRPr="00C853EC">
        <w:rPr>
          <w:rFonts w:ascii="Times New Roman" w:hAnsi="Times New Roman" w:cs="Times New Roman"/>
        </w:rPr>
        <w:t xml:space="preserve"> us to assess and explore a wide array of factors, either directly (in the case of factors that were homogeneous across patient groups, such as fasted/fatty meal status) or indirectly (</w:t>
      </w:r>
      <w:proofErr w:type="gramStart"/>
      <w:r w:rsidR="008E0138" w:rsidRPr="00C853EC">
        <w:rPr>
          <w:rFonts w:ascii="Times New Roman" w:hAnsi="Times New Roman" w:cs="Times New Roman"/>
        </w:rPr>
        <w:t>through the use of</w:t>
      </w:r>
      <w:proofErr w:type="gramEnd"/>
      <w:r w:rsidR="008E0138" w:rsidRPr="00C853EC">
        <w:rPr>
          <w:rFonts w:ascii="Times New Roman" w:hAnsi="Times New Roman" w:cs="Times New Roman"/>
        </w:rPr>
        <w:t xml:space="preserve"> population-level proxies for age, sex</w:t>
      </w:r>
      <w:r w:rsidR="00804120" w:rsidRPr="00C853EC">
        <w:rPr>
          <w:rFonts w:ascii="Times New Roman" w:hAnsi="Times New Roman" w:cs="Times New Roman"/>
        </w:rPr>
        <w:t xml:space="preserve"> </w:t>
      </w:r>
      <w:proofErr w:type="spellStart"/>
      <w:r w:rsidR="00804120" w:rsidRPr="00C853EC">
        <w:rPr>
          <w:rFonts w:ascii="Times New Roman" w:hAnsi="Times New Roman" w:cs="Times New Roman"/>
        </w:rPr>
        <w:t>amd</w:t>
      </w:r>
      <w:proofErr w:type="spellEnd"/>
      <w:r w:rsidR="00804120" w:rsidRPr="00C853EC">
        <w:rPr>
          <w:rFonts w:ascii="Times New Roman" w:hAnsi="Times New Roman" w:cs="Times New Roman"/>
        </w:rPr>
        <w:t xml:space="preserve"> </w:t>
      </w:r>
      <w:r w:rsidR="008E0138" w:rsidRPr="00C853EC">
        <w:rPr>
          <w:rFonts w:ascii="Times New Roman" w:hAnsi="Times New Roman" w:cs="Times New Roman"/>
        </w:rPr>
        <w:t xml:space="preserve">weight). </w:t>
      </w:r>
    </w:p>
    <w:p w14:paraId="74234673" w14:textId="60C696D2" w:rsidR="00E457E5" w:rsidRPr="00C853EC" w:rsidRDefault="00194372" w:rsidP="00EA181A">
      <w:pPr>
        <w:jc w:val="both"/>
        <w:rPr>
          <w:rFonts w:ascii="Times New Roman" w:hAnsi="Times New Roman" w:cs="Times New Roman"/>
        </w:rPr>
      </w:pPr>
      <w:r w:rsidRPr="00C853EC">
        <w:rPr>
          <w:rFonts w:ascii="Times New Roman" w:hAnsi="Times New Roman" w:cs="Times New Roman"/>
        </w:rPr>
        <w:t>In addition to these constraints posed by population-level data, a</w:t>
      </w:r>
      <w:r w:rsidR="00E457E5" w:rsidRPr="00C853EC">
        <w:rPr>
          <w:rFonts w:ascii="Times New Roman" w:hAnsi="Times New Roman" w:cs="Times New Roman"/>
        </w:rPr>
        <w:t xml:space="preserve">lso important to note is that the results presented here pertain to </w:t>
      </w:r>
      <w:r w:rsidR="00DA0478" w:rsidRPr="00C853EC">
        <w:rPr>
          <w:rFonts w:ascii="Times New Roman" w:hAnsi="Times New Roman" w:cs="Times New Roman"/>
        </w:rPr>
        <w:t xml:space="preserve">treatment with </w:t>
      </w:r>
      <w:r w:rsidR="00E457E5" w:rsidRPr="00C853EC">
        <w:rPr>
          <w:rFonts w:ascii="Times New Roman" w:hAnsi="Times New Roman" w:cs="Times New Roman"/>
        </w:rPr>
        <w:t xml:space="preserve">a single dose of </w:t>
      </w:r>
      <w:r w:rsidR="00283D6C" w:rsidRPr="00C853EC">
        <w:rPr>
          <w:rFonts w:ascii="Times New Roman" w:hAnsi="Times New Roman" w:cs="Times New Roman"/>
        </w:rPr>
        <w:t>a</w:t>
      </w:r>
      <w:r w:rsidR="00E457E5" w:rsidRPr="00C853EC">
        <w:rPr>
          <w:rFonts w:ascii="Times New Roman" w:hAnsi="Times New Roman" w:cs="Times New Roman"/>
        </w:rPr>
        <w:t xml:space="preserve">lbendazole. Whilst this holds programmatic relevance given usage of mass drug administration of </w:t>
      </w:r>
      <w:r w:rsidR="00283D6C" w:rsidRPr="00C853EC">
        <w:rPr>
          <w:rFonts w:ascii="Times New Roman" w:hAnsi="Times New Roman" w:cs="Times New Roman"/>
        </w:rPr>
        <w:t>a</w:t>
      </w:r>
      <w:r w:rsidR="00E457E5" w:rsidRPr="00C853EC">
        <w:rPr>
          <w:rFonts w:ascii="Times New Roman" w:hAnsi="Times New Roman" w:cs="Times New Roman"/>
        </w:rPr>
        <w:t>lbendazole to treat communities for soil-transmitted helminths</w:t>
      </w:r>
      <w:r w:rsidR="00E457E5"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28&lt;/sup&gt;","plainTextFormattedCitation":"28","previouslyFormattedCitation":"&lt;sup&gt;29&lt;/sup&gt;"},"properties":{"noteIndex":0},"schema":"https://github.com/citation-style-language/schema/raw/master/csl-citation.json"}</w:instrText>
      </w:r>
      <w:r w:rsidR="00E457E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28</w:t>
      </w:r>
      <w:r w:rsidR="00E457E5" w:rsidRPr="00C853EC">
        <w:rPr>
          <w:rFonts w:ascii="Times New Roman" w:hAnsi="Times New Roman" w:cs="Times New Roman"/>
        </w:rPr>
        <w:fldChar w:fldCharType="end"/>
      </w:r>
      <w:r w:rsidR="00283D6C" w:rsidRPr="00C853EC">
        <w:rPr>
          <w:rFonts w:ascii="Times New Roman" w:hAnsi="Times New Roman" w:cs="Times New Roman"/>
        </w:rPr>
        <w:t xml:space="preserve"> and </w:t>
      </w:r>
      <w:r w:rsidR="00E457E5" w:rsidRPr="00C853EC">
        <w:rPr>
          <w:rFonts w:ascii="Times New Roman" w:hAnsi="Times New Roman" w:cs="Times New Roman"/>
        </w:rPr>
        <w:t>lymphatic filariasis</w:t>
      </w:r>
      <w:r w:rsidR="00E457E5"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29&lt;/sup&gt;","plainTextFormattedCitation":"29","previouslyFormattedCitation":"&lt;sup&gt;30&lt;/sup&gt;"},"properties":{"noteIndex":0},"schema":"https://github.com/citation-style-language/schema/raw/master/csl-citation.json"}</w:instrText>
      </w:r>
      <w:r w:rsidR="00E457E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29</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283D6C" w:rsidRPr="00C853EC">
        <w:rPr>
          <w:rFonts w:ascii="Times New Roman" w:hAnsi="Times New Roman" w:cs="Times New Roman"/>
        </w:rPr>
        <w:t>a</w:t>
      </w:r>
      <w:r w:rsidR="00E457E5" w:rsidRPr="00C853EC">
        <w:rPr>
          <w:rFonts w:ascii="Times New Roman" w:hAnsi="Times New Roman" w:cs="Times New Roman"/>
        </w:rPr>
        <w:t xml:space="preserve">mongst others, it is important to note that the use of Albendazole </w:t>
      </w:r>
      <w:commentRangeStart w:id="25"/>
      <w:r w:rsidR="00E457E5" w:rsidRPr="00C853EC">
        <w:rPr>
          <w:rFonts w:ascii="Times New Roman" w:hAnsi="Times New Roman" w:cs="Times New Roman"/>
        </w:rPr>
        <w:t xml:space="preserve">in dedicated clinical settings </w:t>
      </w:r>
      <w:commentRangeEnd w:id="25"/>
      <w:r w:rsidR="000729F8" w:rsidRPr="00C853EC">
        <w:rPr>
          <w:rStyle w:val="CommentReference"/>
        </w:rPr>
        <w:commentReference w:id="25"/>
      </w:r>
      <w:r w:rsidR="00E457E5" w:rsidRPr="00C853EC">
        <w:rPr>
          <w:rFonts w:ascii="Times New Roman" w:hAnsi="Times New Roman" w:cs="Times New Roman"/>
        </w:rPr>
        <w:t>for diseases such as cysticercosis and echinococcosis typically utilise</w:t>
      </w:r>
      <w:ins w:id="26" w:author="Michel BOUSSINESQ" w:date="2020-02-03T14:11:00Z">
        <w:r w:rsidR="000729F8" w:rsidRPr="00C853EC">
          <w:rPr>
            <w:rFonts w:ascii="Times New Roman" w:hAnsi="Times New Roman" w:cs="Times New Roman"/>
          </w:rPr>
          <w:t>s</w:t>
        </w:r>
      </w:ins>
      <w:r w:rsidR="00E457E5" w:rsidRPr="00C853EC">
        <w:rPr>
          <w:rFonts w:ascii="Times New Roman" w:hAnsi="Times New Roman" w:cs="Times New Roman"/>
        </w:rPr>
        <w:t xml:space="preserve"> treatment regimen consisting of multiple doses delivered over multiple days. Previous results have indicated that Albendazole appears to induce its own metabolism through induction of key enzymes in the liver</w:t>
      </w:r>
      <w:r w:rsidR="00E457E5"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19&lt;/sup&gt;","plainTextFormattedCitation":"19","previouslyFormattedCitation":"&lt;sup&gt;20&lt;/sup&gt;"},"properties":{"noteIndex":0},"schema":"https://github.com/citation-style-language/schema/raw/master/csl-citation.json"}</w:instrText>
      </w:r>
      <w:r w:rsidR="00E457E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19</w:t>
      </w:r>
      <w:r w:rsidR="00E457E5" w:rsidRPr="00C853EC">
        <w:rPr>
          <w:rFonts w:ascii="Times New Roman" w:hAnsi="Times New Roman" w:cs="Times New Roman"/>
        </w:rPr>
        <w:fldChar w:fldCharType="end"/>
      </w:r>
      <w:r w:rsidR="00E457E5" w:rsidRPr="00C853EC">
        <w:rPr>
          <w:rFonts w:ascii="Times New Roman" w:hAnsi="Times New Roman" w:cs="Times New Roman"/>
        </w:rPr>
        <w:t>, and that multiple doses given over sequential days can lead to</w:t>
      </w:r>
      <w:r w:rsidR="001827E1" w:rsidRPr="00C853EC">
        <w:rPr>
          <w:rFonts w:ascii="Times New Roman" w:hAnsi="Times New Roman" w:cs="Times New Roman"/>
        </w:rPr>
        <w:t xml:space="preserve"> changes in </w:t>
      </w:r>
      <w:r w:rsidR="00BB4BF0" w:rsidRPr="00C853EC">
        <w:rPr>
          <w:rFonts w:ascii="Times New Roman" w:hAnsi="Times New Roman" w:cs="Times New Roman"/>
        </w:rPr>
        <w:t>pharmacokinetic properties over the course of multiple dose regimen; specifically,</w:t>
      </w:r>
      <w:r w:rsidR="00E457E5" w:rsidRPr="00C853EC">
        <w:rPr>
          <w:rFonts w:ascii="Times New Roman" w:hAnsi="Times New Roman" w:cs="Times New Roman"/>
        </w:rPr>
        <w:t xml:space="preserve"> reductions in maximum blood concentrations of Albendazole Sulfoxide reached</w:t>
      </w:r>
      <w:r w:rsidR="00E457E5"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30&lt;/sup&gt;","plainTextFormattedCitation":"30","previouslyFormattedCitation":"&lt;sup&gt;32&lt;/sup&gt;"},"properties":{"noteIndex":0},"schema":"https://github.com/citation-style-language/schema/raw/master/csl-citation.json"}</w:instrText>
      </w:r>
      <w:r w:rsidR="00E457E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30</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30459B" w:rsidRPr="00C853EC">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w:t>
      </w:r>
      <w:ins w:id="27" w:author="Michel BOUSSINESQ" w:date="2020-02-03T14:14:00Z">
        <w:r w:rsidR="000729F8" w:rsidRPr="00C853EC">
          <w:rPr>
            <w:rFonts w:ascii="Times New Roman" w:hAnsi="Times New Roman" w:cs="Times New Roman"/>
          </w:rPr>
          <w:t>on</w:t>
        </w:r>
      </w:ins>
      <w:del w:id="28" w:author="Michel BOUSSINESQ" w:date="2020-02-03T14:14:00Z">
        <w:r w:rsidR="0030459B" w:rsidRPr="00C853EC" w:rsidDel="000729F8">
          <w:rPr>
            <w:rFonts w:ascii="Times New Roman" w:hAnsi="Times New Roman" w:cs="Times New Roman"/>
          </w:rPr>
          <w:delText>a</w:delText>
        </w:r>
      </w:del>
      <w:r w:rsidR="0030459B" w:rsidRPr="00C853EC">
        <w:rPr>
          <w:rFonts w:ascii="Times New Roman" w:hAnsi="Times New Roman" w:cs="Times New Roman"/>
        </w:rPr>
        <w:t xml:space="preserve"> and its consequences for ant</w:t>
      </w:r>
      <w:del w:id="29" w:author="Michel BOUSSINESQ" w:date="2020-02-03T14:17:00Z">
        <w:r w:rsidR="0030459B" w:rsidRPr="00C853EC" w:rsidDel="00DD3560">
          <w:rPr>
            <w:rFonts w:ascii="Times New Roman" w:hAnsi="Times New Roman" w:cs="Times New Roman"/>
          </w:rPr>
          <w:delText>i-</w:delText>
        </w:r>
      </w:del>
      <w:r w:rsidR="0030459B" w:rsidRPr="00C853EC">
        <w:rPr>
          <w:rFonts w:ascii="Times New Roman" w:hAnsi="Times New Roman" w:cs="Times New Roman"/>
        </w:rPr>
        <w:t xml:space="preserve">helmintic treatment regimen using multiple doses of the drug would require both further clinical research and an extension of the </w:t>
      </w:r>
      <w:r w:rsidR="00B105E4" w:rsidRPr="00C853EC">
        <w:rPr>
          <w:rFonts w:ascii="Times New Roman" w:hAnsi="Times New Roman" w:cs="Times New Roman"/>
        </w:rPr>
        <w:t>mathematical</w:t>
      </w:r>
      <w:r w:rsidR="0030459B" w:rsidRPr="00C853EC">
        <w:rPr>
          <w:rFonts w:ascii="Times New Roman" w:hAnsi="Times New Roman" w:cs="Times New Roman"/>
        </w:rPr>
        <w:t xml:space="preserve"> model developed here, and likely represents an instructive avenue of future investigation.</w:t>
      </w:r>
      <w:r w:rsidR="00B105E4" w:rsidRPr="00C853EC">
        <w:rPr>
          <w:rFonts w:ascii="Times New Roman" w:hAnsi="Times New Roman" w:cs="Times New Roman"/>
        </w:rPr>
        <w:t xml:space="preserve"> Similarly, extensions of the model to include infrequent but reported pharmacokinetic phenomena associated with Albendazole treatment, such as biphasic pharmacokinetic profiles (thought possibly to be a product of inter-individual variation in frequency of gastric emptying and other related characteristics</w:t>
      </w:r>
      <w:r w:rsidR="00B105E4" w:rsidRPr="00C853EC">
        <w:rPr>
          <w:rFonts w:ascii="Times New Roman" w:hAnsi="Times New Roman" w:cs="Times New Roman"/>
        </w:rPr>
        <w:fldChar w:fldCharType="begin" w:fldLock="1"/>
      </w:r>
      <w:r w:rsidR="000F00F7" w:rsidRPr="00C853EC">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31&lt;/sup&gt;","plainTextFormattedCitation":"31","previouslyFormattedCitation":"&lt;sup&gt;33&lt;/sup&gt;"},"properties":{"noteIndex":0},"schema":"https://github.com/citation-style-language/schema/raw/master/csl-citation.json"}</w:instrText>
      </w:r>
      <w:r w:rsidR="00B105E4"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31</w:t>
      </w:r>
      <w:r w:rsidR="00B105E4" w:rsidRPr="00C853EC">
        <w:rPr>
          <w:rFonts w:ascii="Times New Roman" w:hAnsi="Times New Roman" w:cs="Times New Roman"/>
        </w:rPr>
        <w:fldChar w:fldCharType="end"/>
      </w:r>
      <w:r w:rsidR="00B105E4" w:rsidRPr="00C853EC">
        <w:rPr>
          <w:rFonts w:ascii="Times New Roman" w:hAnsi="Times New Roman" w:cs="Times New Roman"/>
        </w:rPr>
        <w:t>), would also likely provide new insight.</w:t>
      </w:r>
    </w:p>
    <w:p w14:paraId="0852A710" w14:textId="77777777" w:rsidR="00675D6E" w:rsidRPr="00C853EC" w:rsidRDefault="008754F8" w:rsidP="00675D6E">
      <w:pPr>
        <w:jc w:val="both"/>
        <w:rPr>
          <w:rFonts w:ascii="Times New Roman" w:hAnsi="Times New Roman" w:cs="Times New Roman"/>
        </w:rPr>
      </w:pPr>
      <w:proofErr w:type="gramStart"/>
      <w:r w:rsidRPr="00C853EC">
        <w:rPr>
          <w:rFonts w:ascii="Times New Roman" w:hAnsi="Times New Roman" w:cs="Times New Roman"/>
        </w:rPr>
        <w:t>Overall</w:t>
      </w:r>
      <w:proofErr w:type="gramEnd"/>
      <w:r w:rsidRPr="00C853EC">
        <w:rPr>
          <w:rFonts w:ascii="Times New Roman" w:hAnsi="Times New Roman" w:cs="Times New Roman"/>
        </w:rPr>
        <w:t xml:space="preserve"> however, and despite these limitations, our work provides insight into the factors contributing to and driving the variation observed in Albendazole’s pharmacokinetics. </w:t>
      </w:r>
      <w:r w:rsidR="00EE4E5A" w:rsidRPr="00C853EC">
        <w:rPr>
          <w:rFonts w:ascii="Times New Roman" w:hAnsi="Times New Roman" w:cs="Times New Roman"/>
        </w:rPr>
        <w:t>Importantly</w:t>
      </w:r>
      <w:r w:rsidR="001A6633" w:rsidRPr="00C853EC">
        <w:rPr>
          <w:rFonts w:ascii="Times New Roman" w:hAnsi="Times New Roman" w:cs="Times New Roman"/>
        </w:rPr>
        <w:t>, it suggests ways in which the delivery of Albendazole in programmatic contexts might be pharmacokinetically optimised to maximise the impact of the drug’s distribution. Given the increasing frequency with which Albendazole is being utilised as part of community-based programmes aimed at controlling a wide array of parasitic infections, this increased understanding</w:t>
      </w:r>
      <w:r w:rsidR="00A118FA" w:rsidRPr="00C853EC">
        <w:rPr>
          <w:rFonts w:ascii="Times New Roman" w:hAnsi="Times New Roman" w:cs="Times New Roman"/>
        </w:rPr>
        <w:t xml:space="preserve"> will hopefully</w:t>
      </w:r>
      <w:r w:rsidR="001A6633" w:rsidRPr="00C853EC">
        <w:rPr>
          <w:rFonts w:ascii="Times New Roman" w:hAnsi="Times New Roman" w:cs="Times New Roman"/>
        </w:rPr>
        <w:t xml:space="preserve"> hold important public health relevance. </w:t>
      </w:r>
    </w:p>
    <w:p w14:paraId="65DFB8E6" w14:textId="77777777" w:rsidR="00675D6E" w:rsidRPr="00C853EC" w:rsidRDefault="00675D6E">
      <w:pPr>
        <w:rPr>
          <w:rFonts w:ascii="Times New Roman" w:hAnsi="Times New Roman" w:cs="Times New Roman"/>
        </w:rPr>
      </w:pPr>
      <w:r w:rsidRPr="00C853EC">
        <w:rPr>
          <w:rFonts w:ascii="Times New Roman" w:hAnsi="Times New Roman" w:cs="Times New Roman"/>
        </w:rPr>
        <w:br w:type="page"/>
      </w:r>
    </w:p>
    <w:p w14:paraId="52C53036" w14:textId="77777777" w:rsidR="00675D6E" w:rsidRPr="00C853EC" w:rsidRDefault="00675D6E">
      <w:pPr>
        <w:rPr>
          <w:rFonts w:ascii="Times New Roman" w:hAnsi="Times New Roman" w:cs="Times New Roman"/>
          <w:b/>
          <w:sz w:val="28"/>
        </w:rPr>
      </w:pPr>
      <w:r w:rsidRPr="00C853EC">
        <w:rPr>
          <w:rFonts w:ascii="Times New Roman" w:hAnsi="Times New Roman" w:cs="Times New Roman"/>
          <w:b/>
          <w:sz w:val="28"/>
        </w:rPr>
        <w:lastRenderedPageBreak/>
        <w:t>References</w:t>
      </w:r>
    </w:p>
    <w:p w14:paraId="62628A58" w14:textId="06B179D3" w:rsidR="000F00F7" w:rsidRPr="00C853EC" w:rsidRDefault="00675D6E"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sz w:val="18"/>
        </w:rPr>
        <w:fldChar w:fldCharType="begin" w:fldLock="1"/>
      </w:r>
      <w:r w:rsidRPr="00C853EC">
        <w:rPr>
          <w:rFonts w:ascii="Times New Roman" w:hAnsi="Times New Roman" w:cs="Times New Roman"/>
          <w:sz w:val="18"/>
        </w:rPr>
        <w:instrText xml:space="preserve">ADDIN Mendeley Bibliography CSL_BIBLIOGRAPHY </w:instrText>
      </w:r>
      <w:r w:rsidRPr="00C853EC">
        <w:rPr>
          <w:rFonts w:ascii="Times New Roman" w:hAnsi="Times New Roman" w:cs="Times New Roman"/>
          <w:sz w:val="18"/>
        </w:rPr>
        <w:fldChar w:fldCharType="separate"/>
      </w:r>
      <w:r w:rsidR="000F00F7" w:rsidRPr="00C853EC">
        <w:rPr>
          <w:rFonts w:ascii="Times New Roman" w:hAnsi="Times New Roman" w:cs="Times New Roman"/>
          <w:noProof/>
          <w:sz w:val="18"/>
          <w:szCs w:val="24"/>
        </w:rPr>
        <w:t>1.</w:t>
      </w:r>
      <w:r w:rsidR="000F00F7" w:rsidRPr="00C853EC">
        <w:rPr>
          <w:rFonts w:ascii="Times New Roman" w:hAnsi="Times New Roman" w:cs="Times New Roman"/>
          <w:noProof/>
          <w:sz w:val="18"/>
          <w:szCs w:val="24"/>
        </w:rPr>
        <w:tab/>
        <w:t xml:space="preserve">Carpio, A. </w:t>
      </w:r>
      <w:r w:rsidR="000F00F7" w:rsidRPr="00C853EC">
        <w:rPr>
          <w:rFonts w:ascii="Times New Roman" w:hAnsi="Times New Roman" w:cs="Times New Roman"/>
          <w:i/>
          <w:iCs/>
          <w:noProof/>
          <w:sz w:val="18"/>
          <w:szCs w:val="24"/>
        </w:rPr>
        <w:t>et al.</w:t>
      </w:r>
      <w:r w:rsidR="000F00F7" w:rsidRPr="00C853EC">
        <w:rPr>
          <w:rFonts w:ascii="Times New Roman" w:hAnsi="Times New Roman" w:cs="Times New Roman"/>
          <w:noProof/>
          <w:sz w:val="18"/>
          <w:szCs w:val="24"/>
        </w:rPr>
        <w:t xml:space="preserve"> Effects of albendazole treatment on neurocysticercosis: A randomised controlled trial. </w:t>
      </w:r>
      <w:r w:rsidR="000F00F7" w:rsidRPr="00C853EC">
        <w:rPr>
          <w:rFonts w:ascii="Times New Roman" w:hAnsi="Times New Roman" w:cs="Times New Roman"/>
          <w:i/>
          <w:iCs/>
          <w:noProof/>
          <w:sz w:val="18"/>
          <w:szCs w:val="24"/>
        </w:rPr>
        <w:t>J. Neurol. Neurosurg. Psychiatry</w:t>
      </w:r>
      <w:r w:rsidR="000F00F7" w:rsidRPr="00C853EC">
        <w:rPr>
          <w:rFonts w:ascii="Times New Roman" w:hAnsi="Times New Roman" w:cs="Times New Roman"/>
          <w:noProof/>
          <w:sz w:val="18"/>
          <w:szCs w:val="24"/>
        </w:rPr>
        <w:t xml:space="preserve"> </w:t>
      </w:r>
      <w:r w:rsidR="000F00F7" w:rsidRPr="00C853EC">
        <w:rPr>
          <w:rFonts w:ascii="Times New Roman" w:hAnsi="Times New Roman" w:cs="Times New Roman"/>
          <w:b/>
          <w:bCs/>
          <w:noProof/>
          <w:sz w:val="18"/>
          <w:szCs w:val="24"/>
        </w:rPr>
        <w:t>79</w:t>
      </w:r>
      <w:r w:rsidR="000F00F7" w:rsidRPr="00C853EC">
        <w:rPr>
          <w:rFonts w:ascii="Times New Roman" w:hAnsi="Times New Roman" w:cs="Times New Roman"/>
          <w:noProof/>
          <w:sz w:val="18"/>
          <w:szCs w:val="24"/>
        </w:rPr>
        <w:t>, 1050–1055 (2008).</w:t>
      </w:r>
    </w:p>
    <w:p w14:paraId="796232D9"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w:t>
      </w:r>
      <w:r w:rsidRPr="00C853EC">
        <w:rPr>
          <w:rFonts w:ascii="Times New Roman" w:hAnsi="Times New Roman" w:cs="Times New Roman"/>
          <w:noProof/>
          <w:sz w:val="18"/>
          <w:szCs w:val="24"/>
        </w:rPr>
        <w:tab/>
        <w:t xml:space="preserve">Teggi, A., Lastilla, M. G. &amp; De Rosa, F. Therapy of human hydatid disease with mebendazole and albendazole. </w:t>
      </w:r>
      <w:r w:rsidRPr="00C853EC">
        <w:rPr>
          <w:rFonts w:ascii="Times New Roman" w:hAnsi="Times New Roman" w:cs="Times New Roman"/>
          <w:i/>
          <w:iCs/>
          <w:noProof/>
          <w:sz w:val="18"/>
          <w:szCs w:val="24"/>
        </w:rPr>
        <w:t>Antimicrob. Agents Chemother.</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37</w:t>
      </w:r>
      <w:r w:rsidRPr="00C853EC">
        <w:rPr>
          <w:rFonts w:ascii="Times New Roman" w:hAnsi="Times New Roman" w:cs="Times New Roman"/>
          <w:noProof/>
          <w:sz w:val="18"/>
          <w:szCs w:val="24"/>
        </w:rPr>
        <w:t>, 1679–1684 (1993).</w:t>
      </w:r>
    </w:p>
    <w:p w14:paraId="4745A9B7"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3.</w:t>
      </w:r>
      <w:r w:rsidRPr="00C853EC">
        <w:rPr>
          <w:rFonts w:ascii="Times New Roman" w:hAnsi="Times New Roman" w:cs="Times New Roman"/>
          <w:noProof/>
          <w:sz w:val="18"/>
          <w:szCs w:val="24"/>
        </w:rPr>
        <w:tab/>
        <w:t xml:space="preserve">Vlaminck, J.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Therapeutic efficacy of albendazole against soil-transmitted helminthiasis in children measured by five diagnostic methods. </w:t>
      </w:r>
      <w:r w:rsidRPr="00C853EC">
        <w:rPr>
          <w:rFonts w:ascii="Times New Roman" w:hAnsi="Times New Roman" w:cs="Times New Roman"/>
          <w:i/>
          <w:iCs/>
          <w:noProof/>
          <w:sz w:val="18"/>
          <w:szCs w:val="24"/>
        </w:rPr>
        <w:t>PLoS Negl. Trop. Dis.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13</w:t>
      </w:r>
      <w:r w:rsidRPr="00C853EC">
        <w:rPr>
          <w:rFonts w:ascii="Times New Roman" w:hAnsi="Times New Roman" w:cs="Times New Roman"/>
          <w:noProof/>
          <w:sz w:val="18"/>
          <w:szCs w:val="24"/>
        </w:rPr>
        <w:t>, e0007471 (2019).</w:t>
      </w:r>
    </w:p>
    <w:p w14:paraId="568CA71F"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4.</w:t>
      </w:r>
      <w:r w:rsidRPr="00C853EC">
        <w:rPr>
          <w:rFonts w:ascii="Times New Roman" w:hAnsi="Times New Roman" w:cs="Times New Roman"/>
          <w:noProof/>
          <w:sz w:val="18"/>
          <w:szCs w:val="24"/>
        </w:rPr>
        <w:tab/>
        <w:t xml:space="preserve">Simonsen, P. E.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Lymphatic Filariasis Control in Tanzania: Effect of Repeated Mass Drug Administration with Ivermectin and Albendazole on Infection and Transmission. </w:t>
      </w:r>
      <w:r w:rsidRPr="00C853EC">
        <w:rPr>
          <w:rFonts w:ascii="Times New Roman" w:hAnsi="Times New Roman" w:cs="Times New Roman"/>
          <w:i/>
          <w:iCs/>
          <w:noProof/>
          <w:sz w:val="18"/>
          <w:szCs w:val="24"/>
        </w:rPr>
        <w:t>PLoS Negl. Trop. Dis.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4</w:t>
      </w:r>
      <w:r w:rsidRPr="00C853EC">
        <w:rPr>
          <w:rFonts w:ascii="Times New Roman" w:hAnsi="Times New Roman" w:cs="Times New Roman"/>
          <w:noProof/>
          <w:sz w:val="18"/>
          <w:szCs w:val="24"/>
        </w:rPr>
        <w:t>, e696 (2010).</w:t>
      </w:r>
    </w:p>
    <w:p w14:paraId="6CF441B3"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5.</w:t>
      </w:r>
      <w:r w:rsidRPr="00C853EC">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C853EC">
        <w:rPr>
          <w:rFonts w:ascii="Times New Roman" w:hAnsi="Times New Roman" w:cs="Times New Roman"/>
          <w:i/>
          <w:iCs/>
          <w:noProof/>
          <w:sz w:val="18"/>
          <w:szCs w:val="24"/>
        </w:rPr>
        <w:t>Cochrane Database Syst. Rev.</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2019</w:t>
      </w:r>
      <w:r w:rsidRPr="00C853EC">
        <w:rPr>
          <w:rFonts w:ascii="Times New Roman" w:hAnsi="Times New Roman" w:cs="Times New Roman"/>
          <w:noProof/>
          <w:sz w:val="18"/>
          <w:szCs w:val="24"/>
        </w:rPr>
        <w:t>, (2019).</w:t>
      </w:r>
    </w:p>
    <w:p w14:paraId="71897060"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6.</w:t>
      </w:r>
      <w:r w:rsidRPr="00C853EC">
        <w:rPr>
          <w:rFonts w:ascii="Times New Roman" w:hAnsi="Times New Roman" w:cs="Times New Roman"/>
          <w:noProof/>
          <w:sz w:val="18"/>
          <w:szCs w:val="24"/>
        </w:rPr>
        <w:tab/>
        <w:t xml:space="preserve">Kamgno, J.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A Test-and-Not-Treat Strategy for Onchocerciasis in </w:t>
      </w:r>
      <w:r w:rsidRPr="00C853EC">
        <w:rPr>
          <w:rFonts w:ascii="Times New Roman" w:hAnsi="Times New Roman" w:cs="Times New Roman"/>
          <w:i/>
          <w:iCs/>
          <w:noProof/>
          <w:sz w:val="18"/>
          <w:szCs w:val="24"/>
        </w:rPr>
        <w:t>Loa loa</w:t>
      </w:r>
      <w:r w:rsidRPr="00C853EC">
        <w:rPr>
          <w:rFonts w:ascii="Times New Roman" w:hAnsi="Times New Roman" w:cs="Times New Roman"/>
          <w:noProof/>
          <w:sz w:val="18"/>
          <w:szCs w:val="24"/>
        </w:rPr>
        <w:t xml:space="preserve"> –Endemic Areas. </w:t>
      </w:r>
      <w:r w:rsidRPr="00C853EC">
        <w:rPr>
          <w:rFonts w:ascii="Times New Roman" w:hAnsi="Times New Roman" w:cs="Times New Roman"/>
          <w:i/>
          <w:iCs/>
          <w:noProof/>
          <w:sz w:val="18"/>
          <w:szCs w:val="24"/>
        </w:rPr>
        <w:t>N. Engl. J. Med.</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377</w:t>
      </w:r>
      <w:r w:rsidRPr="00C853EC">
        <w:rPr>
          <w:rFonts w:ascii="Times New Roman" w:hAnsi="Times New Roman" w:cs="Times New Roman"/>
          <w:noProof/>
          <w:sz w:val="18"/>
          <w:szCs w:val="24"/>
        </w:rPr>
        <w:t>, 2044–2052 (2017).</w:t>
      </w:r>
    </w:p>
    <w:p w14:paraId="40A918EC"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7.</w:t>
      </w:r>
      <w:r w:rsidRPr="00C853EC">
        <w:rPr>
          <w:rFonts w:ascii="Times New Roman" w:hAnsi="Times New Roman" w:cs="Times New Roman"/>
          <w:noProof/>
          <w:sz w:val="18"/>
          <w:szCs w:val="24"/>
        </w:rPr>
        <w:tab/>
        <w:t xml:space="preserve">Jung-Cook, H. Pharmacokinetic variability of anthelmintics: implications for the treatment of neurocysticercosis. </w:t>
      </w:r>
      <w:r w:rsidRPr="00C853EC">
        <w:rPr>
          <w:rFonts w:ascii="Times New Roman" w:hAnsi="Times New Roman" w:cs="Times New Roman"/>
          <w:i/>
          <w:iCs/>
          <w:noProof/>
          <w:sz w:val="18"/>
          <w:szCs w:val="24"/>
        </w:rPr>
        <w:t>Expert Rev. Clin. Pharmacol.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5</w:t>
      </w:r>
      <w:r w:rsidRPr="00C853EC">
        <w:rPr>
          <w:rFonts w:ascii="Times New Roman" w:hAnsi="Times New Roman" w:cs="Times New Roman"/>
          <w:noProof/>
          <w:sz w:val="18"/>
          <w:szCs w:val="24"/>
        </w:rPr>
        <w:t>, 21–30 (2012).</w:t>
      </w:r>
    </w:p>
    <w:p w14:paraId="322DEDED"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8.</w:t>
      </w:r>
      <w:r w:rsidRPr="00C853EC">
        <w:rPr>
          <w:rFonts w:ascii="Times New Roman" w:hAnsi="Times New Roman" w:cs="Times New Roman"/>
          <w:noProof/>
          <w:sz w:val="18"/>
          <w:szCs w:val="24"/>
        </w:rPr>
        <w:tab/>
        <w:t xml:space="preserve">Del Brutto, O. H. Albendazole therapy for subarachnoid cysticerci: Clinical and neuroimaging analysis of 17 patients. </w:t>
      </w:r>
      <w:r w:rsidRPr="00C853EC">
        <w:rPr>
          <w:rFonts w:ascii="Times New Roman" w:hAnsi="Times New Roman" w:cs="Times New Roman"/>
          <w:i/>
          <w:iCs/>
          <w:noProof/>
          <w:sz w:val="18"/>
          <w:szCs w:val="24"/>
        </w:rPr>
        <w:t>J. Neurol. Neurosurg. Psychiatry</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62</w:t>
      </w:r>
      <w:r w:rsidRPr="00C853EC">
        <w:rPr>
          <w:rFonts w:ascii="Times New Roman" w:hAnsi="Times New Roman" w:cs="Times New Roman"/>
          <w:noProof/>
          <w:sz w:val="18"/>
          <w:szCs w:val="24"/>
        </w:rPr>
        <w:t>, 659–661 (1997).</w:t>
      </w:r>
    </w:p>
    <w:p w14:paraId="270D6EEC"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9.</w:t>
      </w:r>
      <w:r w:rsidRPr="00C853EC">
        <w:rPr>
          <w:rFonts w:ascii="Times New Roman" w:hAnsi="Times New Roman" w:cs="Times New Roman"/>
          <w:noProof/>
          <w:sz w:val="18"/>
          <w:szCs w:val="24"/>
        </w:rPr>
        <w:tab/>
        <w:t xml:space="preserve">García, H. H.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Current consensus guidelines for treatment of neurocysticercosis. </w:t>
      </w:r>
      <w:r w:rsidRPr="00C853EC">
        <w:rPr>
          <w:rFonts w:ascii="Times New Roman" w:hAnsi="Times New Roman" w:cs="Times New Roman"/>
          <w:i/>
          <w:iCs/>
          <w:noProof/>
          <w:sz w:val="18"/>
          <w:szCs w:val="24"/>
        </w:rPr>
        <w:t>Clinical Microbiology Reviews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15</w:t>
      </w:r>
      <w:r w:rsidRPr="00C853EC">
        <w:rPr>
          <w:rFonts w:ascii="Times New Roman" w:hAnsi="Times New Roman" w:cs="Times New Roman"/>
          <w:noProof/>
          <w:sz w:val="18"/>
          <w:szCs w:val="24"/>
        </w:rPr>
        <w:t>, 747–756 (2002).</w:t>
      </w:r>
    </w:p>
    <w:p w14:paraId="496514B2"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10.</w:t>
      </w:r>
      <w:r w:rsidRPr="00C853EC">
        <w:rPr>
          <w:rFonts w:ascii="Times New Roman" w:hAnsi="Times New Roman" w:cs="Times New Roman"/>
          <w:noProof/>
          <w:sz w:val="18"/>
          <w:szCs w:val="24"/>
        </w:rPr>
        <w:tab/>
        <w:t xml:space="preserve">Jung-Cook, H. Pharmacokinetic variability of anthelmintics: Implications for the treatment of neurocysticercosis. </w:t>
      </w:r>
      <w:r w:rsidRPr="00C853EC">
        <w:rPr>
          <w:rFonts w:ascii="Times New Roman" w:hAnsi="Times New Roman" w:cs="Times New Roman"/>
          <w:i/>
          <w:iCs/>
          <w:noProof/>
          <w:sz w:val="18"/>
          <w:szCs w:val="24"/>
        </w:rPr>
        <w:t>Expert Review of Clinical Pharmacology</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5</w:t>
      </w:r>
      <w:r w:rsidRPr="00C853EC">
        <w:rPr>
          <w:rFonts w:ascii="Times New Roman" w:hAnsi="Times New Roman" w:cs="Times New Roman"/>
          <w:noProof/>
          <w:sz w:val="18"/>
          <w:szCs w:val="24"/>
        </w:rPr>
        <w:t>, 21–30 (2012).</w:t>
      </w:r>
    </w:p>
    <w:p w14:paraId="45D7DD03"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11.</w:t>
      </w:r>
      <w:r w:rsidRPr="00C853EC">
        <w:rPr>
          <w:rFonts w:ascii="Times New Roman" w:hAnsi="Times New Roman" w:cs="Times New Roman"/>
          <w:noProof/>
          <w:sz w:val="18"/>
          <w:szCs w:val="24"/>
        </w:rPr>
        <w:tab/>
        <w:t xml:space="preserve">Humphries, D.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C853EC">
        <w:rPr>
          <w:rFonts w:ascii="Times New Roman" w:hAnsi="Times New Roman" w:cs="Times New Roman"/>
          <w:i/>
          <w:iCs/>
          <w:noProof/>
          <w:sz w:val="18"/>
          <w:szCs w:val="24"/>
        </w:rPr>
        <w:t>Am. J. Trop. Med. Hyg.</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96</w:t>
      </w:r>
      <w:r w:rsidRPr="00C853EC">
        <w:rPr>
          <w:rFonts w:ascii="Times New Roman" w:hAnsi="Times New Roman" w:cs="Times New Roman"/>
          <w:noProof/>
          <w:sz w:val="18"/>
          <w:szCs w:val="24"/>
        </w:rPr>
        <w:t>, 347–354 (2017).</w:t>
      </w:r>
    </w:p>
    <w:p w14:paraId="05468898"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12.</w:t>
      </w:r>
      <w:r w:rsidRPr="00C853EC">
        <w:rPr>
          <w:rFonts w:ascii="Times New Roman" w:hAnsi="Times New Roman" w:cs="Times New Roman"/>
          <w:noProof/>
          <w:sz w:val="18"/>
          <w:szCs w:val="24"/>
        </w:rPr>
        <w:tab/>
        <w:t xml:space="preserve">Mrus, J., Baeten, B., Engelen, M. &amp; Silber, S. A. Efficacy of single-dose 500 mg mebendazole in soil-transmitted helminth infections: a review. </w:t>
      </w:r>
      <w:r w:rsidRPr="00C853EC">
        <w:rPr>
          <w:rFonts w:ascii="Times New Roman" w:hAnsi="Times New Roman" w:cs="Times New Roman"/>
          <w:i/>
          <w:iCs/>
          <w:noProof/>
          <w:sz w:val="18"/>
          <w:szCs w:val="24"/>
        </w:rPr>
        <w:t>J. Helminthol.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92</w:t>
      </w:r>
      <w:r w:rsidRPr="00C853EC">
        <w:rPr>
          <w:rFonts w:ascii="Times New Roman" w:hAnsi="Times New Roman" w:cs="Times New Roman"/>
          <w:noProof/>
          <w:sz w:val="18"/>
          <w:szCs w:val="24"/>
        </w:rPr>
        <w:t>, 269–278 (2018).</w:t>
      </w:r>
    </w:p>
    <w:p w14:paraId="7DF2F426"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13.</w:t>
      </w:r>
      <w:r w:rsidRPr="00C853EC">
        <w:rPr>
          <w:rFonts w:ascii="Times New Roman" w:hAnsi="Times New Roman" w:cs="Times New Roman"/>
          <w:noProof/>
          <w:sz w:val="18"/>
          <w:szCs w:val="24"/>
        </w:rPr>
        <w:tab/>
        <w:t xml:space="preserve">Mirfazaelian, A., Dadashzadeh, S. &amp; Rouini, M. R. Effect of gender in the disposition of albendazole metabolites in humans. </w:t>
      </w:r>
      <w:r w:rsidRPr="00C853EC">
        <w:rPr>
          <w:rFonts w:ascii="Times New Roman" w:hAnsi="Times New Roman" w:cs="Times New Roman"/>
          <w:i/>
          <w:iCs/>
          <w:noProof/>
          <w:sz w:val="18"/>
          <w:szCs w:val="24"/>
        </w:rPr>
        <w:t>Eur. J. Clin. Pharmacol.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58</w:t>
      </w:r>
      <w:r w:rsidRPr="00C853EC">
        <w:rPr>
          <w:rFonts w:ascii="Times New Roman" w:hAnsi="Times New Roman" w:cs="Times New Roman"/>
          <w:noProof/>
          <w:sz w:val="18"/>
          <w:szCs w:val="24"/>
        </w:rPr>
        <w:t>, 403–408 (2002).</w:t>
      </w:r>
    </w:p>
    <w:p w14:paraId="6C8D5A33"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14.</w:t>
      </w:r>
      <w:r w:rsidRPr="00C853EC">
        <w:rPr>
          <w:rFonts w:ascii="Times New Roman" w:hAnsi="Times New Roman" w:cs="Times New Roman"/>
          <w:noProof/>
          <w:sz w:val="18"/>
          <w:szCs w:val="24"/>
        </w:rPr>
        <w:tab/>
        <w:t xml:space="preserve">Awadzi, K.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The co-administration of ivermectin and albendazole safety, pharmacokinetics and efficacy against Onchocerca volvulus. </w:t>
      </w:r>
      <w:r w:rsidRPr="00C853EC">
        <w:rPr>
          <w:rFonts w:ascii="Times New Roman" w:hAnsi="Times New Roman" w:cs="Times New Roman"/>
          <w:i/>
          <w:iCs/>
          <w:noProof/>
          <w:sz w:val="18"/>
          <w:szCs w:val="24"/>
        </w:rPr>
        <w:t>Ann. Trop. Med. Parasitol.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97</w:t>
      </w:r>
      <w:r w:rsidRPr="00C853EC">
        <w:rPr>
          <w:rFonts w:ascii="Times New Roman" w:hAnsi="Times New Roman" w:cs="Times New Roman"/>
          <w:noProof/>
          <w:sz w:val="18"/>
          <w:szCs w:val="24"/>
        </w:rPr>
        <w:t>, 165–178 (2003).</w:t>
      </w:r>
    </w:p>
    <w:p w14:paraId="05CA553C"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15.</w:t>
      </w:r>
      <w:r w:rsidRPr="00C853EC">
        <w:rPr>
          <w:rFonts w:ascii="Times New Roman" w:hAnsi="Times New Roman" w:cs="Times New Roman"/>
          <w:noProof/>
          <w:sz w:val="18"/>
          <w:szCs w:val="24"/>
        </w:rPr>
        <w:tab/>
        <w:t xml:space="preserve">Schipper, H. G.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Effect of dose increase or cimetidine co-administration on albendazole bioavailability. </w:t>
      </w:r>
      <w:r w:rsidRPr="00C853EC">
        <w:rPr>
          <w:rFonts w:ascii="Times New Roman" w:hAnsi="Times New Roman" w:cs="Times New Roman"/>
          <w:i/>
          <w:iCs/>
          <w:noProof/>
          <w:sz w:val="18"/>
          <w:szCs w:val="24"/>
        </w:rPr>
        <w:t>Am. J. Trop. Med. Hyg.</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63</w:t>
      </w:r>
      <w:r w:rsidRPr="00C853EC">
        <w:rPr>
          <w:rFonts w:ascii="Times New Roman" w:hAnsi="Times New Roman" w:cs="Times New Roman"/>
          <w:noProof/>
          <w:sz w:val="18"/>
          <w:szCs w:val="24"/>
        </w:rPr>
        <w:t>, 270–273 (2000).</w:t>
      </w:r>
    </w:p>
    <w:p w14:paraId="3E349844"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16.</w:t>
      </w:r>
      <w:r w:rsidRPr="00C853EC">
        <w:rPr>
          <w:rFonts w:ascii="Times New Roman" w:hAnsi="Times New Roman" w:cs="Times New Roman"/>
          <w:noProof/>
          <w:sz w:val="18"/>
          <w:szCs w:val="24"/>
        </w:rPr>
        <w:tab/>
        <w:t xml:space="preserve">Lange, H., Eggers, R. &amp; Bircher, J. Increased systemic availability of albendazole when taken with a fatty meal. </w:t>
      </w:r>
      <w:r w:rsidRPr="00C853EC">
        <w:rPr>
          <w:rFonts w:ascii="Times New Roman" w:hAnsi="Times New Roman" w:cs="Times New Roman"/>
          <w:i/>
          <w:iCs/>
          <w:noProof/>
          <w:sz w:val="18"/>
          <w:szCs w:val="24"/>
        </w:rPr>
        <w:t>Eur. J. Clin. Pharmacol.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34</w:t>
      </w:r>
      <w:r w:rsidRPr="00C853EC">
        <w:rPr>
          <w:rFonts w:ascii="Times New Roman" w:hAnsi="Times New Roman" w:cs="Times New Roman"/>
          <w:noProof/>
          <w:sz w:val="18"/>
          <w:szCs w:val="24"/>
        </w:rPr>
        <w:t>, 315–317 (1988).</w:t>
      </w:r>
    </w:p>
    <w:p w14:paraId="02C24EC2"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17.</w:t>
      </w:r>
      <w:r w:rsidRPr="00C853EC">
        <w:rPr>
          <w:rFonts w:ascii="Times New Roman" w:hAnsi="Times New Roman" w:cs="Times New Roman"/>
          <w:noProof/>
          <w:sz w:val="18"/>
          <w:szCs w:val="24"/>
        </w:rPr>
        <w:tab/>
        <w:t xml:space="preserve">Mares, S. S., Jung, C. H., Lopez, A. T. &amp; Gonzalez-Esquivel, D. F. Influence of a Mexican diet on the bioavailability of albendazole. </w:t>
      </w:r>
      <w:r w:rsidRPr="00C853EC">
        <w:rPr>
          <w:rFonts w:ascii="Times New Roman" w:hAnsi="Times New Roman" w:cs="Times New Roman"/>
          <w:i/>
          <w:iCs/>
          <w:noProof/>
          <w:sz w:val="18"/>
          <w:szCs w:val="24"/>
        </w:rPr>
        <w:t>BASIC Clin. Pharmacol. Toxicol.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97</w:t>
      </w:r>
      <w:r w:rsidRPr="00C853EC">
        <w:rPr>
          <w:rFonts w:ascii="Times New Roman" w:hAnsi="Times New Roman" w:cs="Times New Roman"/>
          <w:noProof/>
          <w:sz w:val="18"/>
          <w:szCs w:val="24"/>
        </w:rPr>
        <w:t>, 122–124 (2005).</w:t>
      </w:r>
    </w:p>
    <w:p w14:paraId="73542B16"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18.</w:t>
      </w:r>
      <w:r w:rsidRPr="00C853EC">
        <w:rPr>
          <w:rFonts w:ascii="Times New Roman" w:hAnsi="Times New Roman" w:cs="Times New Roman"/>
          <w:noProof/>
          <w:sz w:val="18"/>
          <w:szCs w:val="24"/>
        </w:rPr>
        <w:tab/>
        <w:t xml:space="preserve">Edi, C.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C853EC">
        <w:rPr>
          <w:rFonts w:ascii="Times New Roman" w:hAnsi="Times New Roman" w:cs="Times New Roman"/>
          <w:i/>
          <w:iCs/>
          <w:noProof/>
          <w:sz w:val="18"/>
          <w:szCs w:val="24"/>
        </w:rPr>
        <w:t>PLoS Negl. Trop. Dis.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13</w:t>
      </w:r>
      <w:r w:rsidRPr="00C853EC">
        <w:rPr>
          <w:rFonts w:ascii="Times New Roman" w:hAnsi="Times New Roman" w:cs="Times New Roman"/>
          <w:noProof/>
          <w:sz w:val="18"/>
          <w:szCs w:val="24"/>
        </w:rPr>
        <w:t>, e0007325 (2019).</w:t>
      </w:r>
    </w:p>
    <w:p w14:paraId="7F05D730"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19.</w:t>
      </w:r>
      <w:r w:rsidRPr="00C853EC">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C853EC">
        <w:rPr>
          <w:rFonts w:ascii="Times New Roman" w:hAnsi="Times New Roman" w:cs="Times New Roman"/>
          <w:i/>
          <w:iCs/>
          <w:noProof/>
          <w:sz w:val="18"/>
          <w:szCs w:val="24"/>
        </w:rPr>
        <w:t>Clin. Pharmacol. Ther.</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47</w:t>
      </w:r>
      <w:r w:rsidRPr="00C853EC">
        <w:rPr>
          <w:rFonts w:ascii="Times New Roman" w:hAnsi="Times New Roman" w:cs="Times New Roman"/>
          <w:noProof/>
          <w:sz w:val="18"/>
          <w:szCs w:val="24"/>
        </w:rPr>
        <w:t>, 347–353 (1990).</w:t>
      </w:r>
    </w:p>
    <w:p w14:paraId="1E1D4872"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20.</w:t>
      </w:r>
      <w:r w:rsidRPr="00C853EC">
        <w:rPr>
          <w:rFonts w:ascii="Times New Roman" w:hAnsi="Times New Roman" w:cs="Times New Roman"/>
          <w:noProof/>
          <w:sz w:val="18"/>
          <w:szCs w:val="24"/>
        </w:rPr>
        <w:tab/>
        <w:t xml:space="preserve">Nagy, J.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Effect of grapefruit juice or cimetidine coadministration on albendazole bioavailability. </w:t>
      </w:r>
      <w:r w:rsidRPr="00C853EC">
        <w:rPr>
          <w:rFonts w:ascii="Times New Roman" w:hAnsi="Times New Roman" w:cs="Times New Roman"/>
          <w:i/>
          <w:iCs/>
          <w:noProof/>
          <w:sz w:val="18"/>
          <w:szCs w:val="24"/>
        </w:rPr>
        <w:t>Am. J. Trop. Med. Hyg.</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66</w:t>
      </w:r>
      <w:r w:rsidRPr="00C853EC">
        <w:rPr>
          <w:rFonts w:ascii="Times New Roman" w:hAnsi="Times New Roman" w:cs="Times New Roman"/>
          <w:noProof/>
          <w:sz w:val="18"/>
          <w:szCs w:val="24"/>
        </w:rPr>
        <w:t>, 260–263 (2002).</w:t>
      </w:r>
    </w:p>
    <w:p w14:paraId="64710891"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21.</w:t>
      </w:r>
      <w:r w:rsidRPr="00C853EC">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C853EC">
        <w:rPr>
          <w:rFonts w:ascii="Times New Roman" w:hAnsi="Times New Roman" w:cs="Times New Roman"/>
          <w:i/>
          <w:iCs/>
          <w:noProof/>
          <w:sz w:val="18"/>
          <w:szCs w:val="24"/>
        </w:rPr>
        <w:t>J. Pharm. Pharmacol.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50</w:t>
      </w:r>
      <w:r w:rsidRPr="00C853EC">
        <w:rPr>
          <w:rFonts w:ascii="Times New Roman" w:hAnsi="Times New Roman" w:cs="Times New Roman"/>
          <w:noProof/>
          <w:sz w:val="18"/>
          <w:szCs w:val="24"/>
        </w:rPr>
        <w:t>, 43–48 (1998).</w:t>
      </w:r>
    </w:p>
    <w:p w14:paraId="5F6283A2"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22.</w:t>
      </w:r>
      <w:r w:rsidRPr="00C853EC">
        <w:rPr>
          <w:rFonts w:ascii="Times New Roman" w:hAnsi="Times New Roman" w:cs="Times New Roman"/>
          <w:noProof/>
          <w:sz w:val="18"/>
          <w:szCs w:val="24"/>
        </w:rPr>
        <w:tab/>
        <w:t xml:space="preserve">Lawrenz, A., Eglit, S. &amp; Kroker, R. [The metabolism of albendazole in the isolated perfused intestine of rats]. </w:t>
      </w:r>
      <w:r w:rsidRPr="00C853EC">
        <w:rPr>
          <w:rFonts w:ascii="Times New Roman" w:hAnsi="Times New Roman" w:cs="Times New Roman"/>
          <w:i/>
          <w:iCs/>
          <w:noProof/>
          <w:sz w:val="18"/>
          <w:szCs w:val="24"/>
        </w:rPr>
        <w:t>Dtsch. Tierarztl. Wochenschr.</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99</w:t>
      </w:r>
      <w:r w:rsidRPr="00C853EC">
        <w:rPr>
          <w:rFonts w:ascii="Times New Roman" w:hAnsi="Times New Roman" w:cs="Times New Roman"/>
          <w:noProof/>
          <w:sz w:val="18"/>
          <w:szCs w:val="24"/>
        </w:rPr>
        <w:t>, 416–8 (1992).</w:t>
      </w:r>
    </w:p>
    <w:p w14:paraId="6160B956"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23.</w:t>
      </w:r>
      <w:r w:rsidRPr="00C853EC">
        <w:rPr>
          <w:rFonts w:ascii="Times New Roman" w:hAnsi="Times New Roman" w:cs="Times New Roman"/>
          <w:noProof/>
          <w:sz w:val="18"/>
          <w:szCs w:val="24"/>
        </w:rPr>
        <w:tab/>
        <w:t xml:space="preserve">Jung, H.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Clinical pharmacokinetics of albendazole in children with neurocysticercosis. </w:t>
      </w:r>
      <w:r w:rsidRPr="00C853EC">
        <w:rPr>
          <w:rFonts w:ascii="Times New Roman" w:hAnsi="Times New Roman" w:cs="Times New Roman"/>
          <w:i/>
          <w:iCs/>
          <w:noProof/>
          <w:sz w:val="18"/>
          <w:szCs w:val="24"/>
        </w:rPr>
        <w:t>Am. J. Ther.</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4</w:t>
      </w:r>
      <w:r w:rsidRPr="00C853EC">
        <w:rPr>
          <w:rFonts w:ascii="Times New Roman" w:hAnsi="Times New Roman" w:cs="Times New Roman"/>
          <w:noProof/>
          <w:sz w:val="18"/>
          <w:szCs w:val="24"/>
        </w:rPr>
        <w:t>, 23–26 (1997).</w:t>
      </w:r>
    </w:p>
    <w:p w14:paraId="56B31020"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24.</w:t>
      </w:r>
      <w:r w:rsidRPr="00C853EC">
        <w:rPr>
          <w:rFonts w:ascii="Times New Roman" w:hAnsi="Times New Roman" w:cs="Times New Roman"/>
          <w:noProof/>
          <w:sz w:val="18"/>
          <w:szCs w:val="24"/>
        </w:rPr>
        <w:tab/>
        <w:t xml:space="preserve">Pengsaa, K.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Pharmacokinetic investigation of albendazole and praziquantel in Thai children infected with Giardia intestinalis. </w:t>
      </w:r>
      <w:r w:rsidRPr="00C853EC">
        <w:rPr>
          <w:rFonts w:ascii="Times New Roman" w:hAnsi="Times New Roman" w:cs="Times New Roman"/>
          <w:i/>
          <w:iCs/>
          <w:noProof/>
          <w:sz w:val="18"/>
          <w:szCs w:val="24"/>
        </w:rPr>
        <w:t>Ann. Trop. Med. Parasitol.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98</w:t>
      </w:r>
      <w:r w:rsidRPr="00C853EC">
        <w:rPr>
          <w:rFonts w:ascii="Times New Roman" w:hAnsi="Times New Roman" w:cs="Times New Roman"/>
          <w:noProof/>
          <w:sz w:val="18"/>
          <w:szCs w:val="24"/>
        </w:rPr>
        <w:t>, 349–357 (2004).</w:t>
      </w:r>
    </w:p>
    <w:p w14:paraId="2E7E8D71"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25.</w:t>
      </w:r>
      <w:r w:rsidRPr="00C853EC">
        <w:rPr>
          <w:rFonts w:ascii="Times New Roman" w:hAnsi="Times New Roman" w:cs="Times New Roman"/>
          <w:noProof/>
          <w:sz w:val="18"/>
          <w:szCs w:val="24"/>
        </w:rPr>
        <w:tab/>
        <w:t xml:space="preserve">Mirfazaelian, A., Rouini, M. R. &amp; Dadashzadeh, S. Dose dependent pharmacokinetics of albendazole in human. </w:t>
      </w:r>
      <w:r w:rsidRPr="00C853EC">
        <w:rPr>
          <w:rFonts w:ascii="Times New Roman" w:hAnsi="Times New Roman" w:cs="Times New Roman"/>
          <w:i/>
          <w:iCs/>
          <w:noProof/>
          <w:sz w:val="18"/>
          <w:szCs w:val="24"/>
        </w:rPr>
        <w:t>Biopharm. Drug Dispos.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23</w:t>
      </w:r>
      <w:r w:rsidRPr="00C853EC">
        <w:rPr>
          <w:rFonts w:ascii="Times New Roman" w:hAnsi="Times New Roman" w:cs="Times New Roman"/>
          <w:noProof/>
          <w:sz w:val="18"/>
          <w:szCs w:val="24"/>
        </w:rPr>
        <w:t>, 379–383 (2002).</w:t>
      </w:r>
    </w:p>
    <w:p w14:paraId="4804FE85"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26.</w:t>
      </w:r>
      <w:r w:rsidRPr="00C853EC">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C853EC">
        <w:rPr>
          <w:rFonts w:ascii="Times New Roman" w:hAnsi="Times New Roman" w:cs="Times New Roman"/>
          <w:i/>
          <w:iCs/>
          <w:noProof/>
          <w:sz w:val="18"/>
          <w:szCs w:val="24"/>
        </w:rPr>
        <w:t>Am. J. Trop. Med. Hyg.</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76</w:t>
      </w:r>
      <w:r w:rsidRPr="00C853EC">
        <w:rPr>
          <w:rFonts w:ascii="Times New Roman" w:hAnsi="Times New Roman" w:cs="Times New Roman"/>
          <w:noProof/>
          <w:sz w:val="18"/>
          <w:szCs w:val="24"/>
        </w:rPr>
        <w:t>, 1153–1157 (2007).</w:t>
      </w:r>
    </w:p>
    <w:p w14:paraId="02A4FF53"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27.</w:t>
      </w:r>
      <w:r w:rsidRPr="00C853EC">
        <w:rPr>
          <w:rFonts w:ascii="Times New Roman" w:hAnsi="Times New Roman" w:cs="Times New Roman"/>
          <w:noProof/>
          <w:sz w:val="18"/>
          <w:szCs w:val="24"/>
        </w:rPr>
        <w:tab/>
        <w:t xml:space="preserve">Perucca, E. Clinically relevant drug interactions with antiepileptic drugs. </w:t>
      </w:r>
      <w:r w:rsidRPr="00C853EC">
        <w:rPr>
          <w:rFonts w:ascii="Times New Roman" w:hAnsi="Times New Roman" w:cs="Times New Roman"/>
          <w:i/>
          <w:iCs/>
          <w:noProof/>
          <w:sz w:val="18"/>
          <w:szCs w:val="24"/>
        </w:rPr>
        <w:t>British Journal of Clinical Pharmacology</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61</w:t>
      </w:r>
      <w:r w:rsidRPr="00C853EC">
        <w:rPr>
          <w:rFonts w:ascii="Times New Roman" w:hAnsi="Times New Roman" w:cs="Times New Roman"/>
          <w:noProof/>
          <w:sz w:val="18"/>
          <w:szCs w:val="24"/>
        </w:rPr>
        <w:t>, 246–255 (2006).</w:t>
      </w:r>
    </w:p>
    <w:p w14:paraId="0EE3BFD0"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28.</w:t>
      </w:r>
      <w:r w:rsidRPr="00C853EC">
        <w:rPr>
          <w:rFonts w:ascii="Times New Roman" w:hAnsi="Times New Roman" w:cs="Times New Roman"/>
          <w:noProof/>
          <w:sz w:val="18"/>
          <w:szCs w:val="24"/>
        </w:rPr>
        <w:tab/>
        <w:t xml:space="preserve">Echazú, A.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C853EC">
        <w:rPr>
          <w:rFonts w:ascii="Times New Roman" w:hAnsi="Times New Roman" w:cs="Times New Roman"/>
          <w:i/>
          <w:iCs/>
          <w:noProof/>
          <w:sz w:val="18"/>
          <w:szCs w:val="24"/>
        </w:rPr>
        <w:t>PLoS Negl. Trop. Dis.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11</w:t>
      </w:r>
      <w:r w:rsidRPr="00C853EC">
        <w:rPr>
          <w:rFonts w:ascii="Times New Roman" w:hAnsi="Times New Roman" w:cs="Times New Roman"/>
          <w:noProof/>
          <w:sz w:val="18"/>
          <w:szCs w:val="24"/>
        </w:rPr>
        <w:t>, (2017).</w:t>
      </w:r>
    </w:p>
    <w:p w14:paraId="52424BEE"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29.</w:t>
      </w:r>
      <w:r w:rsidRPr="00C853EC">
        <w:rPr>
          <w:rFonts w:ascii="Times New Roman" w:hAnsi="Times New Roman" w:cs="Times New Roman"/>
          <w:noProof/>
          <w:sz w:val="18"/>
          <w:szCs w:val="24"/>
        </w:rPr>
        <w:tab/>
        <w:t xml:space="preserve">Weil, G. J.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C853EC">
        <w:rPr>
          <w:rFonts w:ascii="Times New Roman" w:hAnsi="Times New Roman" w:cs="Times New Roman"/>
          <w:i/>
          <w:iCs/>
          <w:noProof/>
          <w:sz w:val="18"/>
          <w:szCs w:val="24"/>
        </w:rPr>
        <w:t>PLOS Med.</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16</w:t>
      </w:r>
      <w:r w:rsidRPr="00C853EC">
        <w:rPr>
          <w:rFonts w:ascii="Times New Roman" w:hAnsi="Times New Roman" w:cs="Times New Roman"/>
          <w:noProof/>
          <w:sz w:val="18"/>
          <w:szCs w:val="24"/>
        </w:rPr>
        <w:t>, e1002839 (2019).</w:t>
      </w:r>
    </w:p>
    <w:p w14:paraId="5467D13C"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noProof/>
          <w:sz w:val="18"/>
          <w:szCs w:val="24"/>
        </w:rPr>
        <w:t>30.</w:t>
      </w:r>
      <w:r w:rsidRPr="00C853EC">
        <w:rPr>
          <w:rFonts w:ascii="Times New Roman" w:hAnsi="Times New Roman" w:cs="Times New Roman"/>
          <w:noProof/>
          <w:sz w:val="18"/>
          <w:szCs w:val="24"/>
        </w:rPr>
        <w:tab/>
        <w:t xml:space="preserve">HOAKSEY, P. E. </w:t>
      </w:r>
      <w:r w:rsidRPr="00C853EC">
        <w:rPr>
          <w:rFonts w:ascii="Times New Roman" w:hAnsi="Times New Roman" w:cs="Times New Roman"/>
          <w:i/>
          <w:iCs/>
          <w:noProof/>
          <w:sz w:val="18"/>
          <w:szCs w:val="24"/>
        </w:rPr>
        <w:t>et al.</w:t>
      </w:r>
      <w:r w:rsidRPr="00C853EC">
        <w:rPr>
          <w:rFonts w:ascii="Times New Roman" w:hAnsi="Times New Roman" w:cs="Times New Roman"/>
          <w:noProof/>
          <w:sz w:val="18"/>
          <w:szCs w:val="24"/>
        </w:rPr>
        <w:t xml:space="preserve"> RAPID AND SENSITIVE METHOD FOR THE DETERMINATION OF </w:t>
      </w:r>
      <w:r w:rsidRPr="00C853EC">
        <w:rPr>
          <w:rFonts w:ascii="Times New Roman" w:hAnsi="Times New Roman" w:cs="Times New Roman"/>
          <w:noProof/>
          <w:sz w:val="18"/>
          <w:szCs w:val="24"/>
        </w:rPr>
        <w:lastRenderedPageBreak/>
        <w:t xml:space="preserve">ALBENDAZOLE AND ALBENDAZOLE SULFOXIDE IN BIOLOGICAL-FLUIDS. </w:t>
      </w:r>
      <w:r w:rsidRPr="00C853EC">
        <w:rPr>
          <w:rFonts w:ascii="Times New Roman" w:hAnsi="Times New Roman" w:cs="Times New Roman"/>
          <w:i/>
          <w:iCs/>
          <w:noProof/>
          <w:sz w:val="18"/>
          <w:szCs w:val="24"/>
        </w:rPr>
        <w:t>J. Chromatogr. Appl.</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566</w:t>
      </w:r>
      <w:r w:rsidRPr="00C853EC">
        <w:rPr>
          <w:rFonts w:ascii="Times New Roman" w:hAnsi="Times New Roman" w:cs="Times New Roman"/>
          <w:noProof/>
          <w:sz w:val="18"/>
          <w:szCs w:val="24"/>
        </w:rPr>
        <w:t>, 244–249 (1991).</w:t>
      </w:r>
    </w:p>
    <w:p w14:paraId="2DD2DA97" w14:textId="77777777" w:rsidR="000F00F7" w:rsidRPr="00C853EC" w:rsidRDefault="000F00F7" w:rsidP="000F00F7">
      <w:pPr>
        <w:widowControl w:val="0"/>
        <w:autoSpaceDE w:val="0"/>
        <w:autoSpaceDN w:val="0"/>
        <w:adjustRightInd w:val="0"/>
        <w:spacing w:after="0" w:line="240" w:lineRule="auto"/>
        <w:ind w:left="640" w:hanging="640"/>
        <w:rPr>
          <w:rFonts w:ascii="Times New Roman" w:hAnsi="Times New Roman" w:cs="Times New Roman"/>
          <w:noProof/>
          <w:sz w:val="18"/>
        </w:rPr>
      </w:pPr>
      <w:r w:rsidRPr="00C853EC">
        <w:rPr>
          <w:rFonts w:ascii="Times New Roman" w:hAnsi="Times New Roman" w:cs="Times New Roman"/>
          <w:noProof/>
          <w:sz w:val="18"/>
          <w:szCs w:val="24"/>
        </w:rPr>
        <w:t>31.</w:t>
      </w:r>
      <w:r w:rsidRPr="00C853EC">
        <w:rPr>
          <w:rFonts w:ascii="Times New Roman" w:hAnsi="Times New Roman" w:cs="Times New Roman"/>
          <w:noProof/>
          <w:sz w:val="18"/>
          <w:szCs w:val="24"/>
        </w:rPr>
        <w:tab/>
        <w:t xml:space="preserve">Davies, N. M., Takemoto, J. K., Brocks, D. R. &amp; Yáñez, J. A. Multiple peaking phenomena in pharmacokinetic disposition. </w:t>
      </w:r>
      <w:r w:rsidRPr="00C853EC">
        <w:rPr>
          <w:rFonts w:ascii="Times New Roman" w:hAnsi="Times New Roman" w:cs="Times New Roman"/>
          <w:i/>
          <w:iCs/>
          <w:noProof/>
          <w:sz w:val="18"/>
          <w:szCs w:val="24"/>
        </w:rPr>
        <w:t>Clinical Pharmacokinetics</w:t>
      </w:r>
      <w:r w:rsidRPr="00C853EC">
        <w:rPr>
          <w:rFonts w:ascii="Times New Roman" w:hAnsi="Times New Roman" w:cs="Times New Roman"/>
          <w:noProof/>
          <w:sz w:val="18"/>
          <w:szCs w:val="24"/>
        </w:rPr>
        <w:t xml:space="preserve"> </w:t>
      </w:r>
      <w:r w:rsidRPr="00C853EC">
        <w:rPr>
          <w:rFonts w:ascii="Times New Roman" w:hAnsi="Times New Roman" w:cs="Times New Roman"/>
          <w:b/>
          <w:bCs/>
          <w:noProof/>
          <w:sz w:val="18"/>
          <w:szCs w:val="24"/>
        </w:rPr>
        <w:t>49</w:t>
      </w:r>
      <w:r w:rsidRPr="00C853EC">
        <w:rPr>
          <w:rFonts w:ascii="Times New Roman" w:hAnsi="Times New Roman" w:cs="Times New Roman"/>
          <w:noProof/>
          <w:sz w:val="18"/>
          <w:szCs w:val="24"/>
        </w:rPr>
        <w:t>, 351–377 (2010).</w:t>
      </w:r>
    </w:p>
    <w:p w14:paraId="1DC1BF7A" w14:textId="77777777" w:rsidR="00321F9A" w:rsidRPr="00C853EC" w:rsidRDefault="00675D6E" w:rsidP="00CD339F">
      <w:pPr>
        <w:spacing w:after="0" w:line="240" w:lineRule="auto"/>
        <w:jc w:val="both"/>
        <w:rPr>
          <w:rFonts w:ascii="Times New Roman" w:hAnsi="Times New Roman" w:cs="Times New Roman"/>
        </w:rPr>
      </w:pPr>
      <w:r w:rsidRPr="00C853EC">
        <w:rPr>
          <w:rFonts w:ascii="Times New Roman" w:hAnsi="Times New Roman" w:cs="Times New Roman"/>
          <w:sz w:val="18"/>
        </w:rPr>
        <w:fldChar w:fldCharType="end"/>
      </w:r>
    </w:p>
    <w:sectPr w:rsidR="00321F9A" w:rsidRPr="00C853E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hittaker, Charlie" w:date="2022-03-08T10:35:00Z" w:initials="WC">
    <w:p w14:paraId="32667F7B" w14:textId="77777777" w:rsidR="00F169C5" w:rsidRDefault="00F169C5">
      <w:pPr>
        <w:pStyle w:val="CommentText"/>
      </w:pPr>
      <w:r>
        <w:rPr>
          <w:rStyle w:val="CommentReference"/>
        </w:rPr>
        <w:annotationRef/>
      </w:r>
      <w:r>
        <w:t>Change this per Annette’s comment:</w:t>
      </w:r>
    </w:p>
    <w:p w14:paraId="16F261CE" w14:textId="77777777" w:rsidR="00F169C5" w:rsidRDefault="00F169C5">
      <w:pPr>
        <w:pStyle w:val="CommentText"/>
      </w:pPr>
    </w:p>
    <w:p w14:paraId="405E96CC" w14:textId="3BA0DECA" w:rsidR="00F169C5" w:rsidRDefault="00F169C5">
      <w:pPr>
        <w:pStyle w:val="CommentText"/>
      </w:pPr>
      <w:r w:rsidRPr="00F169C5">
        <w:rPr>
          <w:rFonts w:ascii="Times New Roman" w:hAnsi="Times New Roman" w:cs="Times New Roman"/>
        </w:rPr>
        <w:t xml:space="preserve">Your title implies a systematic review of all knowledge of albendazole </w:t>
      </w:r>
      <w:proofErr w:type="gramStart"/>
      <w:r w:rsidRPr="00F169C5">
        <w:rPr>
          <w:rFonts w:ascii="Times New Roman" w:hAnsi="Times New Roman" w:cs="Times New Roman"/>
        </w:rPr>
        <w:t>PK</w:t>
      </w:r>
      <w:proofErr w:type="gramEnd"/>
      <w:r w:rsidRPr="00F169C5">
        <w:rPr>
          <w:rFonts w:ascii="Times New Roman" w:hAnsi="Times New Roman" w:cs="Times New Roman"/>
        </w:rPr>
        <w:t xml:space="preserve"> but that element is not very prominent in the manuscript.  I suggest you shorten the introduction where some of this is mentioned and include a short summary of current knowledge of albendazole ADME (absorption, distribution, </w:t>
      </w:r>
      <w:proofErr w:type="gramStart"/>
      <w:r w:rsidRPr="00F169C5">
        <w:rPr>
          <w:rFonts w:ascii="Times New Roman" w:hAnsi="Times New Roman" w:cs="Times New Roman"/>
        </w:rPr>
        <w:t>metabolism</w:t>
      </w:r>
      <w:proofErr w:type="gramEnd"/>
      <w:r w:rsidRPr="00F169C5">
        <w:rPr>
          <w:rFonts w:ascii="Times New Roman" w:hAnsi="Times New Roman" w:cs="Times New Roman"/>
        </w:rPr>
        <w:t xml:space="preserve"> and excretion) as the first part of results (based on published peer reviewed literature but also on the regulatory labels (which are the result of an even more rigorous ‘peer review’ process.  The knowledge on metabolism should include what is known about which enzymes are involved in the metabolism.  This will provide a better basis for putting the results of the modelling into context – for example, you are saying in the discussion more attention needs to be paid to drug </w:t>
      </w:r>
      <w:proofErr w:type="spellStart"/>
      <w:r w:rsidRPr="00F169C5">
        <w:rPr>
          <w:rFonts w:ascii="Times New Roman" w:hAnsi="Times New Roman" w:cs="Times New Roman"/>
        </w:rPr>
        <w:t>drug</w:t>
      </w:r>
      <w:proofErr w:type="spellEnd"/>
      <w:r w:rsidRPr="00F169C5">
        <w:rPr>
          <w:rFonts w:ascii="Times New Roman" w:hAnsi="Times New Roman" w:cs="Times New Roman"/>
        </w:rPr>
        <w:t xml:space="preserve"> interactions.  This sounds to me as if you are saying more drug-drug interactions studies are required in humans.  The extent to which drug interaction studies are conducted in humans AND the type of drug </w:t>
      </w:r>
      <w:proofErr w:type="spellStart"/>
      <w:r w:rsidRPr="00F169C5">
        <w:rPr>
          <w:rFonts w:ascii="Times New Roman" w:hAnsi="Times New Roman" w:cs="Times New Roman"/>
        </w:rPr>
        <w:t>drug</w:t>
      </w:r>
      <w:proofErr w:type="spellEnd"/>
      <w:r w:rsidRPr="00F169C5">
        <w:rPr>
          <w:rFonts w:ascii="Times New Roman" w:hAnsi="Times New Roman" w:cs="Times New Roman"/>
        </w:rPr>
        <w:t xml:space="preserve"> interaction studies conducted depends on what is known about the ADME of the drugs from laboratory and pre-clinical studies. </w:t>
      </w:r>
      <w:proofErr w:type="gramStart"/>
      <w:r w:rsidRPr="00F169C5">
        <w:rPr>
          <w:rFonts w:ascii="Times New Roman" w:hAnsi="Times New Roman" w:cs="Times New Roman"/>
        </w:rPr>
        <w:t>So</w:t>
      </w:r>
      <w:proofErr w:type="gramEnd"/>
      <w:r w:rsidRPr="00F169C5">
        <w:rPr>
          <w:rFonts w:ascii="Times New Roman" w:hAnsi="Times New Roman" w:cs="Times New Roman"/>
        </w:rPr>
        <w:t xml:space="preserve"> you need to justify your demand for more attention to drug-drug interaction – and you can do that only on the basis of what drug </w:t>
      </w:r>
      <w:proofErr w:type="spellStart"/>
      <w:r w:rsidRPr="00F169C5">
        <w:rPr>
          <w:rFonts w:ascii="Times New Roman" w:hAnsi="Times New Roman" w:cs="Times New Roman"/>
        </w:rPr>
        <w:t>drug</w:t>
      </w:r>
      <w:proofErr w:type="spellEnd"/>
      <w:r w:rsidRPr="00F169C5">
        <w:rPr>
          <w:rFonts w:ascii="Times New Roman" w:hAnsi="Times New Roman" w:cs="Times New Roman"/>
        </w:rPr>
        <w:t xml:space="preserve"> interactions are biologically feasible based on what is known about ADME of albendazole. </w:t>
      </w:r>
      <w:r w:rsidRPr="00F169C5">
        <w:rPr>
          <w:rFonts w:ascii="Times New Roman" w:hAnsi="Times New Roman" w:cs="Times New Roman"/>
          <w:b/>
        </w:rPr>
        <w:t>Feedback to the abstract:</w:t>
      </w:r>
    </w:p>
  </w:comment>
  <w:comment w:id="2" w:author="Whittaker, Charlie" w:date="2022-03-08T09:54:00Z" w:initials="WC">
    <w:p w14:paraId="72C3946B" w14:textId="77777777" w:rsidR="007E2FAB" w:rsidRDefault="007E2FAB">
      <w:pPr>
        <w:pStyle w:val="CommentText"/>
      </w:pPr>
      <w:r>
        <w:rPr>
          <w:rStyle w:val="CommentReference"/>
        </w:rPr>
        <w:annotationRef/>
      </w:r>
      <w:r>
        <w:t xml:space="preserve">Can present the sub-analyses suggesting not the case for </w:t>
      </w:r>
      <w:proofErr w:type="spellStart"/>
      <w:r>
        <w:t>onchocercasisis</w:t>
      </w:r>
      <w:proofErr w:type="spellEnd"/>
      <w:r>
        <w:t xml:space="preserve">, but yes for neurocysticercosis and echinococcosis. </w:t>
      </w:r>
    </w:p>
    <w:p w14:paraId="021C3324" w14:textId="40C13C65" w:rsidR="007E2FAB" w:rsidRDefault="007E2FAB" w:rsidP="007E2FAB">
      <w:pPr>
        <w:pStyle w:val="CommentText"/>
        <w:numPr>
          <w:ilvl w:val="0"/>
          <w:numId w:val="11"/>
        </w:numPr>
      </w:pPr>
      <w:r>
        <w:t xml:space="preserve">And </w:t>
      </w:r>
      <w:proofErr w:type="gramStart"/>
      <w:r>
        <w:t>Cite</w:t>
      </w:r>
      <w:proofErr w:type="gramEnd"/>
      <w:r>
        <w:t xml:space="preserve"> some of Michel’s references in the discussion. </w:t>
      </w:r>
    </w:p>
  </w:comment>
  <w:comment w:id="3" w:author="Whittaker, Charlie" w:date="2022-03-08T09:55:00Z" w:initials="WC">
    <w:p w14:paraId="22773036" w14:textId="2816AB3D" w:rsidR="00F67A61" w:rsidRDefault="00F67A61">
      <w:pPr>
        <w:pStyle w:val="CommentText"/>
      </w:pPr>
      <w:r>
        <w:rPr>
          <w:rStyle w:val="CommentReference"/>
        </w:rPr>
        <w:annotationRef/>
      </w:r>
      <w:r>
        <w:t xml:space="preserve">Cedric’s right, add more in here about differences between categories. </w:t>
      </w:r>
    </w:p>
  </w:comment>
  <w:comment w:id="4" w:author="Whittaker, Charlie" w:date="2022-03-08T09:56:00Z" w:initials="WC">
    <w:p w14:paraId="08B3FDAF" w14:textId="0D52B0F6" w:rsidR="00F67A61" w:rsidRDefault="00F67A61">
      <w:pPr>
        <w:pStyle w:val="CommentText"/>
      </w:pPr>
      <w:r>
        <w:rPr>
          <w:rStyle w:val="CommentReference"/>
        </w:rPr>
        <w:annotationRef/>
      </w:r>
      <w:r>
        <w:t>Useful discussion point!!</w:t>
      </w:r>
    </w:p>
  </w:comment>
  <w:comment w:id="5" w:author="Whittaker, Charlie" w:date="2022-03-08T10:09:00Z" w:initials="WC">
    <w:p w14:paraId="65F25AEF" w14:textId="295A87DE" w:rsidR="00002D36" w:rsidRDefault="00002D36">
      <w:pPr>
        <w:pStyle w:val="CommentText"/>
      </w:pPr>
      <w:r>
        <w:rPr>
          <w:rStyle w:val="CommentReference"/>
        </w:rPr>
        <w:annotationRef/>
      </w:r>
      <w:r>
        <w:t xml:space="preserve">Consider asking </w:t>
      </w:r>
      <w:proofErr w:type="spellStart"/>
      <w:r>
        <w:t>Ghaith</w:t>
      </w:r>
      <w:proofErr w:type="spellEnd"/>
      <w:r>
        <w:t xml:space="preserve">?? Or just submit and let the dice roll, and if needs be, we can kick this down to </w:t>
      </w:r>
      <w:proofErr w:type="spellStart"/>
      <w:r>
        <w:t>PLoS</w:t>
      </w:r>
      <w:proofErr w:type="spellEnd"/>
      <w:r>
        <w:t xml:space="preserve"> One?</w:t>
      </w:r>
    </w:p>
  </w:comment>
  <w:comment w:id="6" w:author="Whittaker, Charlie" w:date="2022-03-08T10:14:00Z" w:initials="WC">
    <w:p w14:paraId="31CAFB70" w14:textId="46F2F228" w:rsidR="00002D36" w:rsidRDefault="00002D36">
      <w:pPr>
        <w:pStyle w:val="CommentText"/>
      </w:pPr>
      <w:r>
        <w:rPr>
          <w:rStyle w:val="CommentReference"/>
        </w:rPr>
        <w:annotationRef/>
      </w:r>
      <w:r>
        <w:t xml:space="preserve">Add in the breakdown of onchocerciasis vs </w:t>
      </w:r>
      <w:proofErr w:type="spellStart"/>
      <w:r>
        <w:t>neurocysticercossis</w:t>
      </w:r>
      <w:proofErr w:type="spellEnd"/>
      <w:r>
        <w:t xml:space="preserve"> and echinococcosis. </w:t>
      </w:r>
    </w:p>
  </w:comment>
  <w:comment w:id="9" w:author="ACK" w:date="2020-02-05T17:29:00Z" w:initials="ACK">
    <w:p w14:paraId="1AB35691" w14:textId="174EDF53" w:rsidR="00D6288D" w:rsidRDefault="00D6288D">
      <w:pPr>
        <w:pStyle w:val="CommentText"/>
      </w:pPr>
      <w:r>
        <w:rPr>
          <w:rStyle w:val="CommentReference"/>
        </w:rPr>
        <w:annotationRef/>
      </w:r>
      <w:r>
        <w:t xml:space="preserve">What do you </w:t>
      </w:r>
      <w:proofErr w:type="gramStart"/>
      <w:r>
        <w:t>mean ?</w:t>
      </w:r>
      <w:proofErr w:type="gramEnd"/>
      <w:r>
        <w:t xml:space="preserve">  from what I have seen you have confirmed the effect of a fatty meal (suggestive of structure related poor </w:t>
      </w:r>
      <w:proofErr w:type="spellStart"/>
      <w:r>
        <w:t>acqueous</w:t>
      </w:r>
      <w:proofErr w:type="spellEnd"/>
      <w:r>
        <w:t xml:space="preserve"> solubility) – is that what you are referring to? If yes, this is not a standard way of referring to solubility effects – see my suggestion for a ‘hard core PK person’ to review the manuscript to ensure appropriate terminology.  There are numerous other factors in the gastro-</w:t>
      </w:r>
      <w:proofErr w:type="spellStart"/>
      <w:r>
        <w:t>intestingal</w:t>
      </w:r>
      <w:proofErr w:type="spellEnd"/>
      <w:r>
        <w:t xml:space="preserve"> system that impact absorption, but I don’t see any data that would have allowed you to separate those from the effects of fatty meals. </w:t>
      </w:r>
    </w:p>
    <w:p w14:paraId="0B50A312" w14:textId="11DDB40F" w:rsidR="00D6288D" w:rsidRDefault="00D6288D">
      <w:pPr>
        <w:pStyle w:val="CommentText"/>
      </w:pPr>
      <w:r>
        <w:t xml:space="preserve">For </w:t>
      </w:r>
      <w:proofErr w:type="spellStart"/>
      <w:r>
        <w:t>acqueous</w:t>
      </w:r>
      <w:proofErr w:type="spellEnd"/>
      <w:r>
        <w:t xml:space="preserve"> solubility factor of Albendazole see </w:t>
      </w:r>
      <w:r w:rsidRPr="00412A5A">
        <w:t>https://www.ncbi.nlm.nih.gov/pmc/articles/PMC6471907/</w:t>
      </w:r>
    </w:p>
  </w:comment>
  <w:comment w:id="10" w:author="ACK" w:date="2020-02-03T17:47:00Z" w:initials="ACK">
    <w:p w14:paraId="45F6EEE0" w14:textId="6E97CB86" w:rsidR="00D6288D" w:rsidRDefault="00D6288D">
      <w:pPr>
        <w:pStyle w:val="CommentText"/>
      </w:pPr>
      <w:r>
        <w:rPr>
          <w:rStyle w:val="CommentReference"/>
        </w:rPr>
        <w:annotationRef/>
      </w:r>
      <w:r>
        <w:t xml:space="preserve">Be more specific: </w:t>
      </w:r>
      <w:proofErr w:type="spellStart"/>
      <w:r>
        <w:t>i.e</w:t>
      </w:r>
      <w:proofErr w:type="spellEnd"/>
      <w:r>
        <w:t xml:space="preserve"> treatment of individuals vs. population based disease control and </w:t>
      </w:r>
      <w:proofErr w:type="gramStart"/>
      <w:r>
        <w:t>elimination ?</w:t>
      </w:r>
      <w:proofErr w:type="gramEnd"/>
      <w:r>
        <w:t xml:space="preserve"> That would partly depend on where you intend to submit this since readers of ‘hard core PK journals’ are unlikely to know what you are referring to with ‘programmatic contexts’ </w:t>
      </w:r>
    </w:p>
  </w:comment>
  <w:comment w:id="11" w:author="ACK" w:date="2020-02-05T14:36:00Z" w:initials="ACK">
    <w:p w14:paraId="73794055" w14:textId="1A2FC0EE" w:rsidR="00D6288D" w:rsidRDefault="00D6288D">
      <w:pPr>
        <w:pStyle w:val="CommentText"/>
      </w:pPr>
      <w:r>
        <w:rPr>
          <w:rStyle w:val="CommentReference"/>
        </w:rPr>
        <w:annotationRef/>
      </w:r>
      <w:r>
        <w:t xml:space="preserve">What is this referring </w:t>
      </w:r>
      <w:proofErr w:type="gramStart"/>
      <w:r>
        <w:t>to ?</w:t>
      </w:r>
      <w:proofErr w:type="gramEnd"/>
      <w:r>
        <w:t xml:space="preserve"> the ‘working hypothesis’ for the topic of your thesis/this work or references which relate (or at least suspect) that efficacy is PK  driven ?</w:t>
      </w:r>
    </w:p>
  </w:comment>
  <w:comment w:id="12" w:author="ACK" w:date="2020-02-05T14:40:00Z" w:initials="ACK">
    <w:p w14:paraId="2086AF09" w14:textId="5C588FD8" w:rsidR="00D6288D" w:rsidRDefault="00D6288D">
      <w:pPr>
        <w:pStyle w:val="CommentText"/>
      </w:pPr>
      <w:r>
        <w:rPr>
          <w:rStyle w:val="CommentReference"/>
        </w:rPr>
        <w:annotationRef/>
      </w:r>
      <w:r>
        <w:t xml:space="preserve">Example for why I suggest you review the manuscript for language </w:t>
      </w:r>
      <w:proofErr w:type="gramStart"/>
      <w:r>
        <w:t>precision .</w:t>
      </w:r>
      <w:proofErr w:type="gramEnd"/>
      <w:r>
        <w:t xml:space="preserve">  There are no results in the previous sentence(s) that ‘these results’ could refer to – of course every educated reader can deduce that what you are talking about is e.g. ‘The data identified’ … </w:t>
      </w:r>
    </w:p>
  </w:comment>
  <w:comment w:id="13" w:author="ACK" w:date="2020-02-05T14:54:00Z" w:initials="ACK">
    <w:p w14:paraId="6D778789" w14:textId="445BCE19" w:rsidR="00D6288D" w:rsidRDefault="00D6288D">
      <w:pPr>
        <w:pStyle w:val="CommentText"/>
      </w:pPr>
      <w:r>
        <w:rPr>
          <w:rStyle w:val="CommentReference"/>
        </w:rPr>
        <w:annotationRef/>
      </w:r>
      <w:r>
        <w:t xml:space="preserve">Another example for why I suggest you review the manuscript for language precision: </w:t>
      </w:r>
    </w:p>
    <w:p w14:paraId="3A8F400A" w14:textId="5CE8E3C9" w:rsidR="00D6288D" w:rsidRDefault="00D6288D">
      <w:pPr>
        <w:pStyle w:val="CommentText"/>
      </w:pPr>
      <w:r>
        <w:t xml:space="preserve">It’s a long way from identifying factors impacting an outcome to the underlying mechanism, let alone ‘the mechanisms’ – which to me implies all mechanisms.  </w:t>
      </w:r>
    </w:p>
  </w:comment>
  <w:comment w:id="14" w:author="ACK" w:date="2020-02-05T14:56:00Z" w:initials="ACK">
    <w:p w14:paraId="10FE5E97" w14:textId="56CB47CE" w:rsidR="00D6288D" w:rsidRDefault="00D6288D">
      <w:pPr>
        <w:pStyle w:val="CommentText"/>
      </w:pPr>
      <w:r>
        <w:rPr>
          <w:rStyle w:val="CommentReference"/>
        </w:rPr>
        <w:annotationRef/>
      </w:r>
      <w:r>
        <w:t xml:space="preserve">I do not understand what you are saying.  </w:t>
      </w:r>
    </w:p>
  </w:comment>
  <w:comment w:id="15" w:author="Whittaker, Charlie" w:date="2022-03-08T16:58:00Z" w:initials="WC">
    <w:p w14:paraId="0D2A994F" w14:textId="599DEEE2" w:rsidR="00B62AE8" w:rsidRDefault="00B62AE8">
      <w:pPr>
        <w:pStyle w:val="CommentText"/>
      </w:pPr>
      <w:r>
        <w:rPr>
          <w:rStyle w:val="CommentReference"/>
        </w:rPr>
        <w:annotationRef/>
      </w:r>
      <w:r>
        <w:t xml:space="preserve">This is unclear and I need to return to this to figure out how best to say it. </w:t>
      </w:r>
    </w:p>
  </w:comment>
  <w:comment w:id="16" w:author="Whittaker, Charlie" w:date="2022-03-08T10:06:00Z" w:initials="WC">
    <w:p w14:paraId="018411D3" w14:textId="77777777" w:rsidR="00F952BC" w:rsidRDefault="00F952BC">
      <w:pPr>
        <w:pStyle w:val="CommentText"/>
      </w:pPr>
      <w:r>
        <w:rPr>
          <w:rStyle w:val="CommentReference"/>
        </w:rPr>
        <w:annotationRef/>
      </w:r>
      <w:r>
        <w:t>Per Annette’s comment:</w:t>
      </w:r>
    </w:p>
    <w:p w14:paraId="702B346C" w14:textId="77777777" w:rsidR="00F952BC" w:rsidRDefault="00F952BC">
      <w:pPr>
        <w:pStyle w:val="CommentText"/>
      </w:pPr>
    </w:p>
    <w:p w14:paraId="448718D5" w14:textId="77777777" w:rsidR="00F952BC" w:rsidRPr="00F67A61" w:rsidRDefault="00F952BC" w:rsidP="00ED0D8D">
      <w:pPr>
        <w:pStyle w:val="ListParagraph"/>
        <w:numPr>
          <w:ilvl w:val="0"/>
          <w:numId w:val="13"/>
        </w:numPr>
        <w:rPr>
          <w:rFonts w:ascii="Times New Roman" w:hAnsi="Times New Roman" w:cs="Times New Roman"/>
        </w:rPr>
      </w:pPr>
      <w:r w:rsidRPr="00F67A61">
        <w:rPr>
          <w:rFonts w:ascii="Times New Roman" w:hAnsi="Times New Roman" w:cs="Times New Roman"/>
        </w:rPr>
        <w:t xml:space="preserve">Were the analytical methods the same or comparable   - whatever happened in the study in row 1 panel 6 in Figure 3 – and how did you manage to fit that curve to those data </w:t>
      </w:r>
      <w:r w:rsidRPr="00F67A61">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19D27D0" w14:textId="77777777" w:rsidR="00F952BC" w:rsidRDefault="00F952BC">
      <w:pPr>
        <w:pStyle w:val="CommentText"/>
      </w:pPr>
    </w:p>
    <w:p w14:paraId="34381DD4" w14:textId="6D90B763" w:rsidR="00F952BC" w:rsidRDefault="00F952BC">
      <w:pPr>
        <w:pStyle w:val="CommentText"/>
      </w:pPr>
      <w:r>
        <w:t>(</w:t>
      </w:r>
      <w:proofErr w:type="gramStart"/>
      <w:r>
        <w:t>which</w:t>
      </w:r>
      <w:proofErr w:type="gramEnd"/>
      <w:r>
        <w:t xml:space="preserve"> is a somewhat biphasic one) – note this was inconsistently observed, and has been mentioned in the literature. Not included in the model, but that and autoinduction would represent useful further extensions.</w:t>
      </w:r>
    </w:p>
  </w:comment>
  <w:comment w:id="17" w:author="Whittaker, Charlie" w:date="2022-03-08T10:34:00Z" w:initials="WC">
    <w:p w14:paraId="7F41EFE7" w14:textId="02FC2485" w:rsidR="00BC2FB5" w:rsidRDefault="00BC2FB5">
      <w:pPr>
        <w:pStyle w:val="CommentText"/>
      </w:pPr>
      <w:r>
        <w:rPr>
          <w:rStyle w:val="CommentReference"/>
        </w:rPr>
        <w:annotationRef/>
      </w:r>
      <w:r>
        <w:t>Per Anette’s comment below, soften conclusion about the “need” for more paediatric and women studies, and instead highlight (if any) differences we’ve observed, and contextualise them with references to the literature:</w:t>
      </w:r>
    </w:p>
    <w:p w14:paraId="1E11B439" w14:textId="283BA123" w:rsidR="00BC2FB5" w:rsidRDefault="00BC2FB5">
      <w:pPr>
        <w:pStyle w:val="CommentText"/>
      </w:pPr>
    </w:p>
    <w:p w14:paraId="5B0D449A" w14:textId="77777777" w:rsidR="00BC2FB5" w:rsidRPr="00F67A61" w:rsidRDefault="00BC2FB5" w:rsidP="00BC2FB5">
      <w:pPr>
        <w:pStyle w:val="ListParagraph"/>
        <w:numPr>
          <w:ilvl w:val="0"/>
          <w:numId w:val="16"/>
        </w:numPr>
        <w:rPr>
          <w:rFonts w:ascii="Times New Roman" w:hAnsi="Times New Roman" w:cs="Times New Roman"/>
        </w:rPr>
      </w:pPr>
      <w:r w:rsidRPr="00F67A61">
        <w:rPr>
          <w:rFonts w:ascii="Times New Roman" w:hAnsi="Times New Roman" w:cs="Times New Roman"/>
        </w:rPr>
        <w:t xml:space="preserve">I am not a PK person, but I have worked for around 20 years in drug development. Doing clinical studies and generating the data modelers use is very </w:t>
      </w:r>
      <w:proofErr w:type="spellStart"/>
      <w:r w:rsidRPr="00F67A61">
        <w:rPr>
          <w:rFonts w:ascii="Times New Roman" w:hAnsi="Times New Roman" w:cs="Times New Roman"/>
        </w:rPr>
        <w:t>very</w:t>
      </w:r>
      <w:proofErr w:type="spellEnd"/>
      <w:r w:rsidRPr="00F67A61">
        <w:rPr>
          <w:rFonts w:ascii="Times New Roman" w:hAnsi="Times New Roman" w:cs="Times New Roman"/>
        </w:rPr>
        <w:t xml:space="preserve"> hard work, doing them in LMICs is even harder, paediatric studies are incredibly hard and paediatric PK studies are the hardest – on par with studies in pregnant women. Specifically, think about justifying to an EC that you need to do lots of blood sampling in small kids who will not benefit at all from all that blood sampling, and then try to motivate parents to agree to that being done with their kids and to motivate kids to participate in a study where they will be stuck numerous times. </w:t>
      </w:r>
    </w:p>
    <w:p w14:paraId="270DB81D" w14:textId="77777777" w:rsidR="00BC2FB5" w:rsidRPr="00F67A61" w:rsidRDefault="00BC2FB5" w:rsidP="00BC2FB5">
      <w:pPr>
        <w:pStyle w:val="ListParagraph"/>
        <w:numPr>
          <w:ilvl w:val="1"/>
          <w:numId w:val="16"/>
        </w:numPr>
        <w:rPr>
          <w:rFonts w:ascii="Times New Roman" w:hAnsi="Times New Roman" w:cs="Times New Roman"/>
        </w:rPr>
      </w:pPr>
      <w:proofErr w:type="gramStart"/>
      <w:r w:rsidRPr="00F67A61">
        <w:rPr>
          <w:rFonts w:ascii="Times New Roman" w:hAnsi="Times New Roman" w:cs="Times New Roman"/>
        </w:rPr>
        <w:t>So</w:t>
      </w:r>
      <w:proofErr w:type="gramEnd"/>
      <w:r w:rsidRPr="00F67A61">
        <w:rPr>
          <w:rFonts w:ascii="Times New Roman" w:hAnsi="Times New Roman" w:cs="Times New Roman"/>
        </w:rPr>
        <w:t xml:space="preserve"> from that perspective, 5 paediatric PK studies are a LOT. Doing </w:t>
      </w:r>
      <w:proofErr w:type="spellStart"/>
      <w:r w:rsidRPr="00F67A61">
        <w:rPr>
          <w:rFonts w:ascii="Times New Roman" w:hAnsi="Times New Roman" w:cs="Times New Roman"/>
        </w:rPr>
        <w:t>additioanl</w:t>
      </w:r>
      <w:proofErr w:type="spellEnd"/>
      <w:r w:rsidRPr="00F67A61">
        <w:rPr>
          <w:rFonts w:ascii="Times New Roman" w:hAnsi="Times New Roman" w:cs="Times New Roman"/>
        </w:rPr>
        <w:t xml:space="preserve"> PK studies in paediatric populations requires very careful justification. I don’t see an age dependency in the type of modelling you did directly </w:t>
      </w:r>
      <w:proofErr w:type="gramStart"/>
      <w:r w:rsidRPr="00F67A61">
        <w:rPr>
          <w:rFonts w:ascii="Times New Roman" w:hAnsi="Times New Roman" w:cs="Times New Roman"/>
        </w:rPr>
        <w:t>translating</w:t>
      </w:r>
      <w:proofErr w:type="gramEnd"/>
      <w:r w:rsidRPr="00F67A61">
        <w:rPr>
          <w:rFonts w:ascii="Times New Roman" w:hAnsi="Times New Roman" w:cs="Times New Roman"/>
        </w:rPr>
        <w:t xml:space="preserve"> into requirement for more paediatric PK studies (which is what your discussion text suggests you are concluding). </w:t>
      </w:r>
      <w:r w:rsidRPr="00F67A61">
        <w:rPr>
          <w:rFonts w:ascii="Times New Roman" w:hAnsi="Times New Roman" w:cs="Times New Roman"/>
        </w:rPr>
        <w:br/>
        <w:t xml:space="preserve">Specifically, paediatric studies can only be done if the required information cannot be obtained through other studies. With already 5 studies available (and I suggest you include a summary of what is known from paediatric studies in the summary of ALB PK I suggested above), you need to show that there is something in ADME of albendazole or something your analysis suggests that is affected by relevant biological differences between the paediatric population and adults, that the previous studies were insufficient to address those and that not having addressed those results in treatment failures in kids … .  </w:t>
      </w:r>
      <w:r w:rsidRPr="00F67A61">
        <w:rPr>
          <w:rFonts w:ascii="Times New Roman" w:hAnsi="Times New Roman" w:cs="Times New Roman"/>
        </w:rPr>
        <w:br/>
        <w:t>Furthermore, you need to clarify that the age dependency you detected is due to the ‘paediatric age range’, not the higher age range since older people might have changes in liver and kidney function that affect PK.</w:t>
      </w:r>
    </w:p>
    <w:p w14:paraId="545D0727" w14:textId="77777777" w:rsidR="00BC2FB5" w:rsidRPr="00F67A61" w:rsidRDefault="00BC2FB5" w:rsidP="00BC2FB5">
      <w:pPr>
        <w:pStyle w:val="ListParagraph"/>
        <w:numPr>
          <w:ilvl w:val="1"/>
          <w:numId w:val="16"/>
        </w:numPr>
        <w:rPr>
          <w:rFonts w:ascii="Times New Roman" w:hAnsi="Times New Roman" w:cs="Times New Roman"/>
        </w:rPr>
      </w:pPr>
      <w:r w:rsidRPr="00F67A61">
        <w:rPr>
          <w:rFonts w:ascii="Times New Roman" w:hAnsi="Times New Roman" w:cs="Times New Roman"/>
        </w:rPr>
        <w:t>Doing studies in women is also a bit harder than with men. Frequently, the first studies in humans – which are PK studies – do not include women because the non-clinical reproductive toxicity studies are very expensive and not done until the first PK studies in human have not shown anything untoward (</w:t>
      </w:r>
      <w:proofErr w:type="spellStart"/>
      <w:r w:rsidRPr="00F67A61">
        <w:rPr>
          <w:rFonts w:ascii="Times New Roman" w:hAnsi="Times New Roman" w:cs="Times New Roman"/>
        </w:rPr>
        <w:t>e.g</w:t>
      </w:r>
      <w:proofErr w:type="spellEnd"/>
      <w:r w:rsidRPr="00F67A61">
        <w:rPr>
          <w:rFonts w:ascii="Times New Roman" w:hAnsi="Times New Roman" w:cs="Times New Roman"/>
        </w:rPr>
        <w:t xml:space="preserve"> toxicity, problems with bioavailability). </w:t>
      </w:r>
      <w:r w:rsidRPr="00F67A61">
        <w:rPr>
          <w:rFonts w:ascii="Times New Roman" w:hAnsi="Times New Roman" w:cs="Times New Roman"/>
        </w:rPr>
        <w:br/>
        <w:t xml:space="preserve">I suggest you think about inclusion of which of the known factors affecting Albendazole ADME could contribute to sex differences in the results section that I suggested.  I’ll send a review on sex and PK in general – not very recent, you might want to look for something newer.  </w:t>
      </w:r>
      <w:r w:rsidRPr="00F67A61">
        <w:rPr>
          <w:rFonts w:ascii="Times New Roman" w:hAnsi="Times New Roman" w:cs="Times New Roman"/>
        </w:rPr>
        <w:br/>
        <w:t xml:space="preserve">Having said that, given inter-individual variability of PK and the fact that you did not have sex disaggregated data, I am suggesting you reconsider making any conclusions regarding sex differences – as you are addressing the limitations you are essentially saying that </w:t>
      </w:r>
      <w:proofErr w:type="spellStart"/>
      <w:r w:rsidRPr="00F67A61">
        <w:rPr>
          <w:rFonts w:ascii="Times New Roman" w:hAnsi="Times New Roman" w:cs="Times New Roman"/>
        </w:rPr>
        <w:t>conclusios</w:t>
      </w:r>
      <w:proofErr w:type="spellEnd"/>
      <w:r w:rsidRPr="00F67A61">
        <w:rPr>
          <w:rFonts w:ascii="Times New Roman" w:hAnsi="Times New Roman" w:cs="Times New Roman"/>
        </w:rPr>
        <w:t xml:space="preserve"> about impact of sex are not valid – so why did you do it (and this here is a manuscript, not a thesis)?  </w:t>
      </w:r>
    </w:p>
    <w:p w14:paraId="12A18F90" w14:textId="77777777" w:rsidR="00BC2FB5" w:rsidRDefault="00BC2FB5">
      <w:pPr>
        <w:pStyle w:val="CommentText"/>
      </w:pPr>
    </w:p>
    <w:p w14:paraId="73DEBD0A" w14:textId="77777777" w:rsidR="00BC2FB5" w:rsidRDefault="00BC2FB5">
      <w:pPr>
        <w:pStyle w:val="CommentText"/>
      </w:pPr>
    </w:p>
    <w:p w14:paraId="05320602" w14:textId="77777777" w:rsidR="00BC2FB5" w:rsidRDefault="00BC2FB5">
      <w:pPr>
        <w:pStyle w:val="CommentText"/>
      </w:pPr>
    </w:p>
    <w:p w14:paraId="57F88447" w14:textId="77777777" w:rsidR="00BC2FB5" w:rsidRDefault="00BC2FB5">
      <w:pPr>
        <w:pStyle w:val="CommentText"/>
      </w:pPr>
    </w:p>
    <w:p w14:paraId="45280B0B" w14:textId="6B1D23EF" w:rsidR="00BC2FB5" w:rsidRDefault="00BC2FB5">
      <w:pPr>
        <w:pStyle w:val="CommentText"/>
      </w:pPr>
    </w:p>
  </w:comment>
  <w:comment w:id="18" w:author="Whittaker, Charlie" w:date="2022-03-08T10:23:00Z" w:initials="WC">
    <w:p w14:paraId="65620921" w14:textId="77777777" w:rsidR="007F11F3" w:rsidRDefault="007F11F3" w:rsidP="007F11F3">
      <w:pPr>
        <w:pStyle w:val="CommentText"/>
        <w:rPr>
          <w:rFonts w:ascii="Times New Roman" w:hAnsi="Times New Roman" w:cs="Times New Roman"/>
        </w:rPr>
      </w:pPr>
      <w:r>
        <w:rPr>
          <w:rStyle w:val="CommentReference"/>
        </w:rPr>
        <w:annotationRef/>
      </w:r>
      <w:r>
        <w:t>Annette:</w:t>
      </w:r>
      <w:r>
        <w:br/>
      </w:r>
    </w:p>
    <w:p w14:paraId="17338C83" w14:textId="17C46BA3" w:rsidR="007F11F3" w:rsidRPr="007F11F3" w:rsidRDefault="007F11F3" w:rsidP="007F11F3">
      <w:pPr>
        <w:pStyle w:val="CommentText"/>
      </w:pPr>
      <w:r w:rsidRPr="00F67A61">
        <w:rPr>
          <w:rFonts w:ascii="Times New Roman" w:hAnsi="Times New Roman" w:cs="Times New Roman"/>
        </w:rPr>
        <w:t xml:space="preserve">I suggest you are more specific in your conclusion that this work suggests ways in which the delivery of albendazole in programmatic context might be pharmacokinetically optimized to </w:t>
      </w:r>
      <w:proofErr w:type="spellStart"/>
      <w:r w:rsidRPr="00F67A61">
        <w:rPr>
          <w:rFonts w:ascii="Times New Roman" w:hAnsi="Times New Roman" w:cs="Times New Roman"/>
        </w:rPr>
        <w:t>mazimise</w:t>
      </w:r>
      <w:proofErr w:type="spellEnd"/>
      <w:r w:rsidRPr="00F67A61">
        <w:rPr>
          <w:rFonts w:ascii="Times New Roman" w:hAnsi="Times New Roman" w:cs="Times New Roman"/>
        </w:rPr>
        <w:t xml:space="preserve"> the impact of the drugs distribution – in the absence of having linked the PK data to efficacy (but your literature review that I suggest you summarize above might have yielded relevant data), what exactly are the ways that emerge from your </w:t>
      </w:r>
      <w:proofErr w:type="gramStart"/>
      <w:r w:rsidRPr="00F67A61">
        <w:rPr>
          <w:rFonts w:ascii="Times New Roman" w:hAnsi="Times New Roman" w:cs="Times New Roman"/>
        </w:rPr>
        <w:t>work ?</w:t>
      </w:r>
      <w:proofErr w:type="gramEnd"/>
      <w:r w:rsidRPr="00F67A61">
        <w:rPr>
          <w:rFonts w:ascii="Times New Roman" w:hAnsi="Times New Roman" w:cs="Times New Roman"/>
        </w:rPr>
        <w:t xml:space="preserve"> </w:t>
      </w:r>
    </w:p>
    <w:p w14:paraId="143B73E4" w14:textId="2A584F3D" w:rsidR="007F11F3" w:rsidRDefault="007F11F3">
      <w:pPr>
        <w:pStyle w:val="CommentText"/>
      </w:pPr>
    </w:p>
  </w:comment>
  <w:comment w:id="19" w:author="ACK" w:date="2020-02-05T14:58:00Z" w:initials="ACK">
    <w:p w14:paraId="4F8E8D6A" w14:textId="337001DB" w:rsidR="00D6288D" w:rsidRDefault="00D6288D">
      <w:pPr>
        <w:pStyle w:val="CommentText"/>
      </w:pPr>
      <w:r>
        <w:rPr>
          <w:rStyle w:val="CommentReference"/>
        </w:rPr>
        <w:annotationRef/>
      </w:r>
      <w:r>
        <w:t xml:space="preserve">Variation of </w:t>
      </w:r>
      <w:proofErr w:type="gramStart"/>
      <w:r>
        <w:t>what ?</w:t>
      </w:r>
      <w:proofErr w:type="gramEnd"/>
      <w:r>
        <w:t xml:space="preserve"> PK or </w:t>
      </w:r>
      <w:proofErr w:type="gramStart"/>
      <w:r>
        <w:t>Efficacy ?</w:t>
      </w:r>
      <w:proofErr w:type="gramEnd"/>
    </w:p>
  </w:comment>
  <w:comment w:id="20" w:author="ACK" w:date="2020-02-05T15:34:00Z" w:initials="ACK">
    <w:p w14:paraId="6C17EFD8" w14:textId="656FBC94" w:rsidR="00D6288D" w:rsidRDefault="00D6288D">
      <w:pPr>
        <w:pStyle w:val="CommentText"/>
      </w:pPr>
      <w:r>
        <w:rPr>
          <w:rStyle w:val="CommentReference"/>
        </w:rPr>
        <w:annotationRef/>
      </w:r>
      <w:r>
        <w:t xml:space="preserve">The word ‘conjunction’ implies to me that you are including a systematic review of what is known or reported about albendazole PK </w:t>
      </w:r>
      <w:proofErr w:type="gramStart"/>
      <w:r>
        <w:t>e.g.</w:t>
      </w:r>
      <w:proofErr w:type="gramEnd"/>
      <w:r>
        <w:t xml:space="preserve"> minimum in a table of studies, with population characteristics and the estimates they provided for the PK parameters they determined, plus some </w:t>
      </w:r>
    </w:p>
  </w:comment>
  <w:comment w:id="21" w:author="Whittaker, Charlie" w:date="2022-03-08T10:25:00Z" w:initials="WC">
    <w:p w14:paraId="1D3C9D9F" w14:textId="77777777" w:rsidR="007F11F3" w:rsidRDefault="007F11F3">
      <w:pPr>
        <w:pStyle w:val="CommentText"/>
      </w:pPr>
      <w:r>
        <w:rPr>
          <w:rStyle w:val="CommentReference"/>
        </w:rPr>
        <w:annotationRef/>
      </w:r>
      <w:r>
        <w:t>Annette Comment:</w:t>
      </w:r>
    </w:p>
    <w:p w14:paraId="79945947" w14:textId="77777777" w:rsidR="007F11F3" w:rsidRDefault="007F11F3" w:rsidP="007F11F3">
      <w:pPr>
        <w:pStyle w:val="ListParagraph"/>
        <w:ind w:left="0"/>
        <w:rPr>
          <w:rFonts w:ascii="Times New Roman" w:hAnsi="Times New Roman" w:cs="Times New Roman"/>
        </w:rPr>
      </w:pPr>
    </w:p>
    <w:p w14:paraId="117EA2F0" w14:textId="095AC06A" w:rsidR="007F11F3" w:rsidRPr="00F67A61" w:rsidRDefault="007F11F3" w:rsidP="007F11F3">
      <w:pPr>
        <w:pStyle w:val="ListParagraph"/>
        <w:ind w:left="0"/>
        <w:rPr>
          <w:rFonts w:ascii="Times New Roman" w:hAnsi="Times New Roman" w:cs="Times New Roman"/>
        </w:rPr>
      </w:pPr>
      <w:r w:rsidRPr="00F67A61">
        <w:rPr>
          <w:rFonts w:ascii="Times New Roman" w:hAnsi="Times New Roman" w:cs="Times New Roman"/>
        </w:rPr>
        <w:t xml:space="preserve">I suggest that the discussion also puts all conclusions into the context of what is already known (e.g. the effect of high fat </w:t>
      </w:r>
      <w:proofErr w:type="gramStart"/>
      <w:r w:rsidRPr="00F67A61">
        <w:rPr>
          <w:rFonts w:ascii="Times New Roman" w:hAnsi="Times New Roman" w:cs="Times New Roman"/>
        </w:rPr>
        <w:t>meals)and</w:t>
      </w:r>
      <w:proofErr w:type="gramEnd"/>
      <w:r w:rsidRPr="00F67A61">
        <w:rPr>
          <w:rFonts w:ascii="Times New Roman" w:hAnsi="Times New Roman" w:cs="Times New Roman"/>
        </w:rPr>
        <w:t xml:space="preserve"> what is not known or insufficiently known.  That will be facilitated by a summary of that knowledge in the results section that I suggest above.  </w:t>
      </w:r>
    </w:p>
    <w:p w14:paraId="5FEEBDCC" w14:textId="3977A6F2" w:rsidR="007F11F3" w:rsidRDefault="007F11F3">
      <w:pPr>
        <w:pStyle w:val="CommentText"/>
      </w:pPr>
    </w:p>
  </w:comment>
  <w:comment w:id="23" w:author="Michel BOUSSINESQ" w:date="2020-02-03T14:07:00Z" w:initials="MB">
    <w:p w14:paraId="479E8A19" w14:textId="4D459944" w:rsidR="00D6288D" w:rsidRDefault="00D6288D">
      <w:pPr>
        <w:pStyle w:val="CommentText"/>
      </w:pPr>
      <w:r>
        <w:rPr>
          <w:rStyle w:val="CommentReference"/>
        </w:rPr>
        <w:annotationRef/>
      </w:r>
      <w:r>
        <w:t>This is one of the most result of this study. Are there other examples (with other drugs) of such a phenomenon? I shall try to find some.</w:t>
      </w:r>
    </w:p>
  </w:comment>
  <w:comment w:id="24" w:author="Whittaker, Charlie" w:date="2022-03-08T10:36:00Z" w:initials="WC">
    <w:p w14:paraId="39F968A5" w14:textId="77777777" w:rsidR="00F169C5" w:rsidRPr="00F67A61" w:rsidRDefault="00F169C5" w:rsidP="00F169C5">
      <w:pPr>
        <w:pStyle w:val="ListParagraph"/>
        <w:numPr>
          <w:ilvl w:val="0"/>
          <w:numId w:val="17"/>
        </w:numPr>
        <w:rPr>
          <w:rFonts w:ascii="Times New Roman" w:hAnsi="Times New Roman" w:cs="Times New Roman"/>
        </w:rPr>
      </w:pPr>
      <w:r>
        <w:rPr>
          <w:rStyle w:val="CommentReference"/>
        </w:rPr>
        <w:annotationRef/>
      </w:r>
      <w:r w:rsidRPr="00F67A61">
        <w:rPr>
          <w:rFonts w:ascii="Times New Roman" w:hAnsi="Times New Roman" w:cs="Times New Roman"/>
        </w:rPr>
        <w:t xml:space="preserve">. Assuming that your statement in the discussion of an ‘overall effect’ is referring to ‘drug </w:t>
      </w:r>
      <w:proofErr w:type="spellStart"/>
      <w:r w:rsidRPr="00F67A61">
        <w:rPr>
          <w:rFonts w:ascii="Times New Roman" w:hAnsi="Times New Roman" w:cs="Times New Roman"/>
        </w:rPr>
        <w:t>drug</w:t>
      </w:r>
      <w:proofErr w:type="spellEnd"/>
      <w:r w:rsidRPr="00F67A61">
        <w:rPr>
          <w:rFonts w:ascii="Times New Roman" w:hAnsi="Times New Roman" w:cs="Times New Roman"/>
        </w:rPr>
        <w:t xml:space="preserve"> interaction with no matter what drug’ (which is suggested by the fact that it appears that this comes from the ‘average’ curve of Figure 4 E), such a statement requires a LOT of justification since it is, to my knowledge, inconsistent with biology and what is known about the mechanisms underlying drug </w:t>
      </w:r>
      <w:proofErr w:type="spellStart"/>
      <w:r w:rsidRPr="00F67A61">
        <w:rPr>
          <w:rFonts w:ascii="Times New Roman" w:hAnsi="Times New Roman" w:cs="Times New Roman"/>
        </w:rPr>
        <w:t>drug</w:t>
      </w:r>
      <w:proofErr w:type="spellEnd"/>
      <w:r w:rsidRPr="00F67A61">
        <w:rPr>
          <w:rFonts w:ascii="Times New Roman" w:hAnsi="Times New Roman" w:cs="Times New Roman"/>
        </w:rPr>
        <w:t xml:space="preserve"> interactions.  In that context, I suggest you look not only into what is known about ADME of Albendazole but also ADME of all the co-administered drugs in the 38 time series where Albendazole was co-administered to see whether it is biologically justifiable to draw conclusions from an average (e.g. one co-administered drug might inhibit a specific step in the metabolism of the drug of interested, another might actually increase it, one might inhibit, the other increase clearance of the drug).  A good entry point into ADME info is the regulatory label of the drugs.</w:t>
      </w:r>
    </w:p>
    <w:p w14:paraId="220C1973" w14:textId="77777777" w:rsidR="00F169C5" w:rsidRDefault="00F169C5">
      <w:pPr>
        <w:pStyle w:val="CommentText"/>
      </w:pPr>
    </w:p>
    <w:p w14:paraId="4A16189C" w14:textId="4A97D3BD" w:rsidR="00F169C5" w:rsidRDefault="00F169C5">
      <w:pPr>
        <w:pStyle w:val="CommentText"/>
      </w:pPr>
      <w:r>
        <w:t xml:space="preserve">Really think about whether we can legitimately just average across all the drug effects, and </w:t>
      </w:r>
      <w:proofErr w:type="gramStart"/>
      <w:r>
        <w:t>whether or not</w:t>
      </w:r>
      <w:proofErr w:type="gramEnd"/>
      <w:r>
        <w:t xml:space="preserve"> disaggregation might be warranted. </w:t>
      </w:r>
    </w:p>
  </w:comment>
  <w:comment w:id="25" w:author="Michel BOUSSINESQ" w:date="2020-02-03T14:11:00Z" w:initials="MB">
    <w:p w14:paraId="50B3ACEB" w14:textId="5198528B" w:rsidR="00D6288D" w:rsidRDefault="00D6288D">
      <w:pPr>
        <w:pStyle w:val="CommentText"/>
      </w:pPr>
      <w:r>
        <w:rPr>
          <w:rStyle w:val="CommentReference"/>
        </w:rPr>
        <w:annotationRef/>
      </w:r>
      <w:r>
        <w:t xml:space="preserve">Are there multi-dose MDA for </w:t>
      </w:r>
      <w:proofErr w:type="spellStart"/>
      <w:r>
        <w:t>for</w:t>
      </w:r>
      <w:proofErr w:type="spellEnd"/>
      <w:r>
        <w:t xml:space="preserve"> </w:t>
      </w:r>
      <w:proofErr w:type="spellStart"/>
      <w:r>
        <w:t>cysti</w:t>
      </w:r>
      <w:proofErr w:type="spellEnd"/>
      <w:r>
        <w:t xml:space="preserve"> and </w:t>
      </w:r>
      <w:proofErr w:type="spellStart"/>
      <w:r>
        <w:t>echino</w:t>
      </w:r>
      <w:proofErr w:type="spellEnd"/>
      <w:r>
        <w:t>? I don’t think so. Need to differentiate better MDA and individual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E96CC" w15:done="0"/>
  <w15:commentEx w15:paraId="021C3324" w15:done="0"/>
  <w15:commentEx w15:paraId="22773036" w15:done="0"/>
  <w15:commentEx w15:paraId="08B3FDAF" w15:done="0"/>
  <w15:commentEx w15:paraId="65F25AEF" w15:done="0"/>
  <w15:commentEx w15:paraId="31CAFB70" w15:done="0"/>
  <w15:commentEx w15:paraId="0B50A312" w15:done="0"/>
  <w15:commentEx w15:paraId="45F6EEE0" w15:done="0"/>
  <w15:commentEx w15:paraId="73794055" w15:done="0"/>
  <w15:commentEx w15:paraId="2086AF09" w15:done="0"/>
  <w15:commentEx w15:paraId="3A8F400A" w15:done="0"/>
  <w15:commentEx w15:paraId="10FE5E97" w15:done="0"/>
  <w15:commentEx w15:paraId="0D2A994F" w15:done="0"/>
  <w15:commentEx w15:paraId="34381DD4" w15:done="0"/>
  <w15:commentEx w15:paraId="45280B0B" w15:done="0"/>
  <w15:commentEx w15:paraId="143B73E4" w15:done="0"/>
  <w15:commentEx w15:paraId="4F8E8D6A" w15:done="0"/>
  <w15:commentEx w15:paraId="6C17EFD8" w15:done="0"/>
  <w15:commentEx w15:paraId="5FEEBDCC" w15:done="0"/>
  <w15:commentEx w15:paraId="479E8A19" w15:done="0"/>
  <w15:commentEx w15:paraId="4A16189C" w15:done="0"/>
  <w15:commentEx w15:paraId="50B3A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B006" w16cex:dateUtc="2022-03-08T10:35:00Z"/>
  <w16cex:commentExtensible w16cex:durableId="25D1A66C" w16cex:dateUtc="2022-03-08T09:54:00Z"/>
  <w16cex:commentExtensible w16cex:durableId="25D1A6AC" w16cex:dateUtc="2022-03-08T09:55:00Z"/>
  <w16cex:commentExtensible w16cex:durableId="25D1A6D2" w16cex:dateUtc="2022-03-08T09:56:00Z"/>
  <w16cex:commentExtensible w16cex:durableId="25D1A9E4" w16cex:dateUtc="2022-03-08T10:09:00Z"/>
  <w16cex:commentExtensible w16cex:durableId="25D1AAFD" w16cex:dateUtc="2022-03-08T10:14:00Z"/>
  <w16cex:commentExtensible w16cex:durableId="25D209BE" w16cex:dateUtc="2022-03-08T16:58:00Z"/>
  <w16cex:commentExtensible w16cex:durableId="25D1A91B" w16cex:dateUtc="2022-03-08T10:06:00Z"/>
  <w16cex:commentExtensible w16cex:durableId="25D1AF9A" w16cex:dateUtc="2022-03-08T10:34:00Z"/>
  <w16cex:commentExtensible w16cex:durableId="25D1AD2D" w16cex:dateUtc="2022-03-08T10:23:00Z"/>
  <w16cex:commentExtensible w16cex:durableId="25D1AD88" w16cex:dateUtc="2022-03-08T10:25:00Z"/>
  <w16cex:commentExtensible w16cex:durableId="25D1B02E" w16cex:dateUtc="2022-03-0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E96CC" w16cid:durableId="25D1B006"/>
  <w16cid:commentId w16cid:paraId="021C3324" w16cid:durableId="25D1A66C"/>
  <w16cid:commentId w16cid:paraId="22773036" w16cid:durableId="25D1A6AC"/>
  <w16cid:commentId w16cid:paraId="08B3FDAF" w16cid:durableId="25D1A6D2"/>
  <w16cid:commentId w16cid:paraId="65F25AEF" w16cid:durableId="25D1A9E4"/>
  <w16cid:commentId w16cid:paraId="31CAFB70" w16cid:durableId="25D1AAFD"/>
  <w16cid:commentId w16cid:paraId="0B50A312" w16cid:durableId="21E579FD"/>
  <w16cid:commentId w16cid:paraId="45F6EEE0" w16cid:durableId="21E2DB22"/>
  <w16cid:commentId w16cid:paraId="73794055" w16cid:durableId="21E55163"/>
  <w16cid:commentId w16cid:paraId="2086AF09" w16cid:durableId="21E5525F"/>
  <w16cid:commentId w16cid:paraId="3A8F400A" w16cid:durableId="21E555A0"/>
  <w16cid:commentId w16cid:paraId="10FE5E97" w16cid:durableId="21E55622"/>
  <w16cid:commentId w16cid:paraId="0D2A994F" w16cid:durableId="25D209BE"/>
  <w16cid:commentId w16cid:paraId="34381DD4" w16cid:durableId="25D1A91B"/>
  <w16cid:commentId w16cid:paraId="45280B0B" w16cid:durableId="25D1AF9A"/>
  <w16cid:commentId w16cid:paraId="143B73E4" w16cid:durableId="25D1AD2D"/>
  <w16cid:commentId w16cid:paraId="4F8E8D6A" w16cid:durableId="21E556A5"/>
  <w16cid:commentId w16cid:paraId="6C17EFD8" w16cid:durableId="21E55F0E"/>
  <w16cid:commentId w16cid:paraId="5FEEBDCC" w16cid:durableId="25D1AD88"/>
  <w16cid:commentId w16cid:paraId="479E8A19" w16cid:durableId="21E2ADD0"/>
  <w16cid:commentId w16cid:paraId="4A16189C" w16cid:durableId="25D1B02E"/>
  <w16cid:commentId w16cid:paraId="50B3ACEB" w16cid:durableId="21E2A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81FC" w14:textId="77777777" w:rsidR="00AD78EB" w:rsidRDefault="00AD78EB" w:rsidP="004D4195">
      <w:pPr>
        <w:spacing w:after="0" w:line="240" w:lineRule="auto"/>
      </w:pPr>
      <w:r>
        <w:separator/>
      </w:r>
    </w:p>
  </w:endnote>
  <w:endnote w:type="continuationSeparator" w:id="0">
    <w:p w14:paraId="21F60717" w14:textId="77777777" w:rsidR="00AD78EB" w:rsidRDefault="00AD78EB"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5F052" w14:textId="77777777" w:rsidR="00AD78EB" w:rsidRDefault="00AD78EB" w:rsidP="004D4195">
      <w:pPr>
        <w:spacing w:after="0" w:line="240" w:lineRule="auto"/>
      </w:pPr>
      <w:r>
        <w:separator/>
      </w:r>
    </w:p>
  </w:footnote>
  <w:footnote w:type="continuationSeparator" w:id="0">
    <w:p w14:paraId="317BD8CA" w14:textId="77777777" w:rsidR="00AD78EB" w:rsidRDefault="00AD78EB"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77777777" w:rsidR="00D6288D" w:rsidRDefault="00D6288D"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noProof/>
            <w:sz w:val="20"/>
            <w:szCs w:val="20"/>
          </w:rPr>
          <w:t>14</w:t>
        </w:r>
        <w:r w:rsidRPr="00A920C3">
          <w:rPr>
            <w:rFonts w:ascii="Times New Roman" w:hAnsi="Times New Roman" w:cs="Times New Roman"/>
            <w:noProof/>
            <w:sz w:val="20"/>
            <w:szCs w:val="20"/>
          </w:rPr>
          <w:fldChar w:fldCharType="end"/>
        </w:r>
      </w:sdtContent>
    </w:sdt>
  </w:p>
  <w:p w14:paraId="03FF6B80" w14:textId="77777777" w:rsidR="00D6288D" w:rsidRDefault="00D6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85B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95823"/>
    <w:multiLevelType w:val="hybridMultilevel"/>
    <w:tmpl w:val="F5320588"/>
    <w:lvl w:ilvl="0" w:tplc="76E8088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D50F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70F1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844BE"/>
    <w:multiLevelType w:val="hybridMultilevel"/>
    <w:tmpl w:val="63563B7E"/>
    <w:lvl w:ilvl="0" w:tplc="76E808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056651"/>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F47FBE"/>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7"/>
  </w:num>
  <w:num w:numId="4">
    <w:abstractNumId w:val="6"/>
  </w:num>
  <w:num w:numId="5">
    <w:abstractNumId w:val="14"/>
  </w:num>
  <w:num w:numId="6">
    <w:abstractNumId w:val="3"/>
  </w:num>
  <w:num w:numId="7">
    <w:abstractNumId w:val="4"/>
  </w:num>
  <w:num w:numId="8">
    <w:abstractNumId w:val="11"/>
  </w:num>
  <w:num w:numId="9">
    <w:abstractNumId w:val="0"/>
  </w:num>
  <w:num w:numId="10">
    <w:abstractNumId w:val="12"/>
  </w:num>
  <w:num w:numId="11">
    <w:abstractNumId w:val="10"/>
  </w:num>
  <w:num w:numId="12">
    <w:abstractNumId w:val="5"/>
  </w:num>
  <w:num w:numId="13">
    <w:abstractNumId w:val="15"/>
  </w:num>
  <w:num w:numId="14">
    <w:abstractNumId w:val="13"/>
  </w:num>
  <w:num w:numId="15">
    <w:abstractNumId w:val="8"/>
  </w:num>
  <w:num w:numId="16">
    <w:abstractNumId w:val="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taker, Charlie">
    <w15:presenceInfo w15:providerId="None" w15:userId="Whittaker, Charlie"/>
  </w15:person>
  <w15:person w15:author="ACK">
    <w15:presenceInfo w15:providerId="None" w15:userId="ACK"/>
  </w15:person>
  <w15:person w15:author="Michel BOUSSINESQ">
    <w15:presenceInfo w15:providerId="AD" w15:userId="S-1-5-21-4274559467-3441185635-499710399-7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R427F577B868Z688"/>
    <w:docVar w:name="paperpile-doc-name" w:val="Clean Whittaker et al Albendazole Single Dose PK - Main Text.docx"/>
  </w:docVars>
  <w:rsids>
    <w:rsidRoot w:val="00522686"/>
    <w:rsid w:val="000001DF"/>
    <w:rsid w:val="00002D36"/>
    <w:rsid w:val="000144B7"/>
    <w:rsid w:val="00015C02"/>
    <w:rsid w:val="00017C5E"/>
    <w:rsid w:val="00025A34"/>
    <w:rsid w:val="00026A28"/>
    <w:rsid w:val="0003051A"/>
    <w:rsid w:val="000333EF"/>
    <w:rsid w:val="00046859"/>
    <w:rsid w:val="00055CC5"/>
    <w:rsid w:val="00056C9E"/>
    <w:rsid w:val="00057292"/>
    <w:rsid w:val="000604CA"/>
    <w:rsid w:val="0006298E"/>
    <w:rsid w:val="00066962"/>
    <w:rsid w:val="000729F8"/>
    <w:rsid w:val="00075276"/>
    <w:rsid w:val="0007561F"/>
    <w:rsid w:val="0007670E"/>
    <w:rsid w:val="00086605"/>
    <w:rsid w:val="000A0E36"/>
    <w:rsid w:val="000A16FE"/>
    <w:rsid w:val="000A55AD"/>
    <w:rsid w:val="000D5677"/>
    <w:rsid w:val="000E7FAD"/>
    <w:rsid w:val="000F00F7"/>
    <w:rsid w:val="0010011F"/>
    <w:rsid w:val="001026B6"/>
    <w:rsid w:val="001069CA"/>
    <w:rsid w:val="0012407E"/>
    <w:rsid w:val="001261BB"/>
    <w:rsid w:val="00144B34"/>
    <w:rsid w:val="00151212"/>
    <w:rsid w:val="001521F3"/>
    <w:rsid w:val="00157058"/>
    <w:rsid w:val="001628B2"/>
    <w:rsid w:val="00173516"/>
    <w:rsid w:val="001769CF"/>
    <w:rsid w:val="00176EB0"/>
    <w:rsid w:val="001801B7"/>
    <w:rsid w:val="001827E1"/>
    <w:rsid w:val="00193574"/>
    <w:rsid w:val="00194372"/>
    <w:rsid w:val="001A6633"/>
    <w:rsid w:val="001B1C57"/>
    <w:rsid w:val="001B2C65"/>
    <w:rsid w:val="001C1627"/>
    <w:rsid w:val="001C3B34"/>
    <w:rsid w:val="001C436B"/>
    <w:rsid w:val="001D050E"/>
    <w:rsid w:val="001D3E17"/>
    <w:rsid w:val="001D7014"/>
    <w:rsid w:val="001D7B2C"/>
    <w:rsid w:val="001F48BD"/>
    <w:rsid w:val="00202798"/>
    <w:rsid w:val="002052D0"/>
    <w:rsid w:val="0020721C"/>
    <w:rsid w:val="0022012A"/>
    <w:rsid w:val="00223A2F"/>
    <w:rsid w:val="00223DF5"/>
    <w:rsid w:val="00230B61"/>
    <w:rsid w:val="002348CD"/>
    <w:rsid w:val="00234C7C"/>
    <w:rsid w:val="0024335D"/>
    <w:rsid w:val="002444D3"/>
    <w:rsid w:val="00264B28"/>
    <w:rsid w:val="00265541"/>
    <w:rsid w:val="00265D80"/>
    <w:rsid w:val="00283D6C"/>
    <w:rsid w:val="00290321"/>
    <w:rsid w:val="002905D0"/>
    <w:rsid w:val="0029425C"/>
    <w:rsid w:val="002A679D"/>
    <w:rsid w:val="002B0463"/>
    <w:rsid w:val="002B0819"/>
    <w:rsid w:val="002B17F2"/>
    <w:rsid w:val="002B277D"/>
    <w:rsid w:val="002B393C"/>
    <w:rsid w:val="002B5C1D"/>
    <w:rsid w:val="002B735A"/>
    <w:rsid w:val="002B7F53"/>
    <w:rsid w:val="002C20C2"/>
    <w:rsid w:val="002C42F0"/>
    <w:rsid w:val="002C65AE"/>
    <w:rsid w:val="002D26F7"/>
    <w:rsid w:val="002D6027"/>
    <w:rsid w:val="002E6F52"/>
    <w:rsid w:val="002F42D0"/>
    <w:rsid w:val="002F6568"/>
    <w:rsid w:val="0030459B"/>
    <w:rsid w:val="00320993"/>
    <w:rsid w:val="00321F9A"/>
    <w:rsid w:val="00322282"/>
    <w:rsid w:val="003240E5"/>
    <w:rsid w:val="0032423A"/>
    <w:rsid w:val="0032651A"/>
    <w:rsid w:val="00336172"/>
    <w:rsid w:val="00362A2F"/>
    <w:rsid w:val="00365BB3"/>
    <w:rsid w:val="003A05D5"/>
    <w:rsid w:val="003A11AF"/>
    <w:rsid w:val="003A337D"/>
    <w:rsid w:val="003A3CA0"/>
    <w:rsid w:val="003A5967"/>
    <w:rsid w:val="003A6A8B"/>
    <w:rsid w:val="003B6679"/>
    <w:rsid w:val="003C179C"/>
    <w:rsid w:val="003C3C38"/>
    <w:rsid w:val="003C419E"/>
    <w:rsid w:val="003C460C"/>
    <w:rsid w:val="003D0DBD"/>
    <w:rsid w:val="003D3D24"/>
    <w:rsid w:val="003E5A1A"/>
    <w:rsid w:val="003E7E9B"/>
    <w:rsid w:val="003F02F0"/>
    <w:rsid w:val="003F6131"/>
    <w:rsid w:val="003F65D5"/>
    <w:rsid w:val="003F7015"/>
    <w:rsid w:val="004022AA"/>
    <w:rsid w:val="004028FB"/>
    <w:rsid w:val="0040496D"/>
    <w:rsid w:val="00412A5A"/>
    <w:rsid w:val="004134E8"/>
    <w:rsid w:val="00417D36"/>
    <w:rsid w:val="00422D03"/>
    <w:rsid w:val="00423168"/>
    <w:rsid w:val="00432A36"/>
    <w:rsid w:val="0043619C"/>
    <w:rsid w:val="004367F5"/>
    <w:rsid w:val="0044189F"/>
    <w:rsid w:val="00452EB3"/>
    <w:rsid w:val="004531A1"/>
    <w:rsid w:val="00456987"/>
    <w:rsid w:val="004748CD"/>
    <w:rsid w:val="00491920"/>
    <w:rsid w:val="00493301"/>
    <w:rsid w:val="0049610A"/>
    <w:rsid w:val="004A72A8"/>
    <w:rsid w:val="004A76E4"/>
    <w:rsid w:val="004B16F5"/>
    <w:rsid w:val="004D17EC"/>
    <w:rsid w:val="004D4195"/>
    <w:rsid w:val="004F012A"/>
    <w:rsid w:val="004F03B8"/>
    <w:rsid w:val="004F116D"/>
    <w:rsid w:val="004F2955"/>
    <w:rsid w:val="0050549B"/>
    <w:rsid w:val="00506670"/>
    <w:rsid w:val="0050714D"/>
    <w:rsid w:val="00507E3D"/>
    <w:rsid w:val="00522686"/>
    <w:rsid w:val="00525757"/>
    <w:rsid w:val="0052642D"/>
    <w:rsid w:val="00532CE0"/>
    <w:rsid w:val="0053591B"/>
    <w:rsid w:val="00553548"/>
    <w:rsid w:val="00553962"/>
    <w:rsid w:val="005654D3"/>
    <w:rsid w:val="0057052A"/>
    <w:rsid w:val="005729CF"/>
    <w:rsid w:val="00574F71"/>
    <w:rsid w:val="00587916"/>
    <w:rsid w:val="005907DE"/>
    <w:rsid w:val="0059285D"/>
    <w:rsid w:val="00593C6A"/>
    <w:rsid w:val="005B0A28"/>
    <w:rsid w:val="005B1CE5"/>
    <w:rsid w:val="005B32EF"/>
    <w:rsid w:val="005C1626"/>
    <w:rsid w:val="005C1E0B"/>
    <w:rsid w:val="005C46B9"/>
    <w:rsid w:val="005C5E3F"/>
    <w:rsid w:val="005D2BFF"/>
    <w:rsid w:val="005D2FC1"/>
    <w:rsid w:val="005E3CFC"/>
    <w:rsid w:val="005E46E4"/>
    <w:rsid w:val="005F6F28"/>
    <w:rsid w:val="005F71B2"/>
    <w:rsid w:val="005F7951"/>
    <w:rsid w:val="0060160D"/>
    <w:rsid w:val="006061D0"/>
    <w:rsid w:val="00610716"/>
    <w:rsid w:val="00610A46"/>
    <w:rsid w:val="00612527"/>
    <w:rsid w:val="00617115"/>
    <w:rsid w:val="00623DDF"/>
    <w:rsid w:val="00624C88"/>
    <w:rsid w:val="006347ED"/>
    <w:rsid w:val="006352B0"/>
    <w:rsid w:val="00637DED"/>
    <w:rsid w:val="0064292B"/>
    <w:rsid w:val="00644A7F"/>
    <w:rsid w:val="006543BC"/>
    <w:rsid w:val="00660B55"/>
    <w:rsid w:val="006708B4"/>
    <w:rsid w:val="006718E4"/>
    <w:rsid w:val="006726DB"/>
    <w:rsid w:val="00675D6E"/>
    <w:rsid w:val="00682608"/>
    <w:rsid w:val="006856EC"/>
    <w:rsid w:val="0068680B"/>
    <w:rsid w:val="006940A7"/>
    <w:rsid w:val="006A069E"/>
    <w:rsid w:val="006A10F1"/>
    <w:rsid w:val="006A56D0"/>
    <w:rsid w:val="006A7D03"/>
    <w:rsid w:val="006B2709"/>
    <w:rsid w:val="006B394A"/>
    <w:rsid w:val="006D0768"/>
    <w:rsid w:val="006D583F"/>
    <w:rsid w:val="006E54A2"/>
    <w:rsid w:val="006F46F5"/>
    <w:rsid w:val="007038C3"/>
    <w:rsid w:val="00703B29"/>
    <w:rsid w:val="00711378"/>
    <w:rsid w:val="00712686"/>
    <w:rsid w:val="00715F84"/>
    <w:rsid w:val="0071608C"/>
    <w:rsid w:val="00716F51"/>
    <w:rsid w:val="00736BF7"/>
    <w:rsid w:val="00737B0C"/>
    <w:rsid w:val="00741667"/>
    <w:rsid w:val="00744488"/>
    <w:rsid w:val="00753600"/>
    <w:rsid w:val="00755475"/>
    <w:rsid w:val="007578B9"/>
    <w:rsid w:val="007602F0"/>
    <w:rsid w:val="00762E00"/>
    <w:rsid w:val="0076374A"/>
    <w:rsid w:val="00764F95"/>
    <w:rsid w:val="00776997"/>
    <w:rsid w:val="00780E14"/>
    <w:rsid w:val="0078162C"/>
    <w:rsid w:val="00781FD4"/>
    <w:rsid w:val="00790979"/>
    <w:rsid w:val="0079463D"/>
    <w:rsid w:val="0079480B"/>
    <w:rsid w:val="00794C10"/>
    <w:rsid w:val="0079558E"/>
    <w:rsid w:val="007C0993"/>
    <w:rsid w:val="007C1E67"/>
    <w:rsid w:val="007C337C"/>
    <w:rsid w:val="007E2FAB"/>
    <w:rsid w:val="007E3ABE"/>
    <w:rsid w:val="007E55D8"/>
    <w:rsid w:val="007F10B4"/>
    <w:rsid w:val="007F11F3"/>
    <w:rsid w:val="007F1DBE"/>
    <w:rsid w:val="007F2C85"/>
    <w:rsid w:val="00804120"/>
    <w:rsid w:val="00806BB4"/>
    <w:rsid w:val="00811200"/>
    <w:rsid w:val="00817E0A"/>
    <w:rsid w:val="00822404"/>
    <w:rsid w:val="008466E8"/>
    <w:rsid w:val="008550E8"/>
    <w:rsid w:val="008550EB"/>
    <w:rsid w:val="0086004D"/>
    <w:rsid w:val="00861898"/>
    <w:rsid w:val="00863DB0"/>
    <w:rsid w:val="008754F8"/>
    <w:rsid w:val="0088770A"/>
    <w:rsid w:val="00887AFB"/>
    <w:rsid w:val="0089116C"/>
    <w:rsid w:val="008A0492"/>
    <w:rsid w:val="008A4775"/>
    <w:rsid w:val="008B029F"/>
    <w:rsid w:val="008C09A8"/>
    <w:rsid w:val="008C560E"/>
    <w:rsid w:val="008D4840"/>
    <w:rsid w:val="008D7BF6"/>
    <w:rsid w:val="008E0138"/>
    <w:rsid w:val="008E022A"/>
    <w:rsid w:val="008F0AE5"/>
    <w:rsid w:val="008F1937"/>
    <w:rsid w:val="008F3421"/>
    <w:rsid w:val="009021B8"/>
    <w:rsid w:val="00904636"/>
    <w:rsid w:val="00913FF9"/>
    <w:rsid w:val="0092507A"/>
    <w:rsid w:val="00925375"/>
    <w:rsid w:val="009313F2"/>
    <w:rsid w:val="009324C1"/>
    <w:rsid w:val="00937D57"/>
    <w:rsid w:val="00942792"/>
    <w:rsid w:val="00943F3B"/>
    <w:rsid w:val="00947FC8"/>
    <w:rsid w:val="009520A8"/>
    <w:rsid w:val="00954E35"/>
    <w:rsid w:val="00955EB0"/>
    <w:rsid w:val="0096046D"/>
    <w:rsid w:val="00962D9B"/>
    <w:rsid w:val="00967F2D"/>
    <w:rsid w:val="00970919"/>
    <w:rsid w:val="00973681"/>
    <w:rsid w:val="00973788"/>
    <w:rsid w:val="00981A74"/>
    <w:rsid w:val="0098582A"/>
    <w:rsid w:val="00987EB5"/>
    <w:rsid w:val="00993311"/>
    <w:rsid w:val="00994B59"/>
    <w:rsid w:val="00996BC6"/>
    <w:rsid w:val="009A0352"/>
    <w:rsid w:val="009A2018"/>
    <w:rsid w:val="009A4269"/>
    <w:rsid w:val="009B445D"/>
    <w:rsid w:val="009C5352"/>
    <w:rsid w:val="009C62C2"/>
    <w:rsid w:val="009C7E00"/>
    <w:rsid w:val="009D33F7"/>
    <w:rsid w:val="009E31A1"/>
    <w:rsid w:val="009E6BF7"/>
    <w:rsid w:val="009F0F0F"/>
    <w:rsid w:val="009F5F08"/>
    <w:rsid w:val="00A03739"/>
    <w:rsid w:val="00A118FA"/>
    <w:rsid w:val="00A121E3"/>
    <w:rsid w:val="00A1756D"/>
    <w:rsid w:val="00A259D9"/>
    <w:rsid w:val="00A30D65"/>
    <w:rsid w:val="00A44635"/>
    <w:rsid w:val="00A479A6"/>
    <w:rsid w:val="00A546AC"/>
    <w:rsid w:val="00A57FC3"/>
    <w:rsid w:val="00A65B80"/>
    <w:rsid w:val="00A708F2"/>
    <w:rsid w:val="00A742E7"/>
    <w:rsid w:val="00A7621D"/>
    <w:rsid w:val="00A96CAE"/>
    <w:rsid w:val="00A97D6D"/>
    <w:rsid w:val="00AA047A"/>
    <w:rsid w:val="00AB2EC7"/>
    <w:rsid w:val="00AB3EE6"/>
    <w:rsid w:val="00AB3F2E"/>
    <w:rsid w:val="00AB4978"/>
    <w:rsid w:val="00AB7C58"/>
    <w:rsid w:val="00AC6A92"/>
    <w:rsid w:val="00AD0290"/>
    <w:rsid w:val="00AD78EB"/>
    <w:rsid w:val="00AE3747"/>
    <w:rsid w:val="00AE503C"/>
    <w:rsid w:val="00AE5FC2"/>
    <w:rsid w:val="00AE6768"/>
    <w:rsid w:val="00AF0BE3"/>
    <w:rsid w:val="00AF10EE"/>
    <w:rsid w:val="00AF3C7D"/>
    <w:rsid w:val="00B105E4"/>
    <w:rsid w:val="00B10CE9"/>
    <w:rsid w:val="00B117F3"/>
    <w:rsid w:val="00B11ADB"/>
    <w:rsid w:val="00B2053F"/>
    <w:rsid w:val="00B2343B"/>
    <w:rsid w:val="00B245AB"/>
    <w:rsid w:val="00B316B2"/>
    <w:rsid w:val="00B3177E"/>
    <w:rsid w:val="00B31AD7"/>
    <w:rsid w:val="00B461DC"/>
    <w:rsid w:val="00B52675"/>
    <w:rsid w:val="00B5532D"/>
    <w:rsid w:val="00B62AE8"/>
    <w:rsid w:val="00B63644"/>
    <w:rsid w:val="00B6603E"/>
    <w:rsid w:val="00B67434"/>
    <w:rsid w:val="00B750A3"/>
    <w:rsid w:val="00B90279"/>
    <w:rsid w:val="00B94C90"/>
    <w:rsid w:val="00B95C81"/>
    <w:rsid w:val="00B97658"/>
    <w:rsid w:val="00BA43F7"/>
    <w:rsid w:val="00BB4BF0"/>
    <w:rsid w:val="00BC2FB5"/>
    <w:rsid w:val="00BC5F47"/>
    <w:rsid w:val="00BC6302"/>
    <w:rsid w:val="00BD3BFD"/>
    <w:rsid w:val="00BE0277"/>
    <w:rsid w:val="00BE39F5"/>
    <w:rsid w:val="00BF2C64"/>
    <w:rsid w:val="00C15BA3"/>
    <w:rsid w:val="00C170B1"/>
    <w:rsid w:val="00C23675"/>
    <w:rsid w:val="00C35108"/>
    <w:rsid w:val="00C465A8"/>
    <w:rsid w:val="00C5201C"/>
    <w:rsid w:val="00C5467D"/>
    <w:rsid w:val="00C548B4"/>
    <w:rsid w:val="00C55E88"/>
    <w:rsid w:val="00C621D8"/>
    <w:rsid w:val="00C72051"/>
    <w:rsid w:val="00C74CF2"/>
    <w:rsid w:val="00C853EC"/>
    <w:rsid w:val="00C9462E"/>
    <w:rsid w:val="00C95C67"/>
    <w:rsid w:val="00CB0134"/>
    <w:rsid w:val="00CB3B5D"/>
    <w:rsid w:val="00CC02EF"/>
    <w:rsid w:val="00CC7C41"/>
    <w:rsid w:val="00CD339F"/>
    <w:rsid w:val="00CD4BEE"/>
    <w:rsid w:val="00CF4D59"/>
    <w:rsid w:val="00D01B4C"/>
    <w:rsid w:val="00D04B87"/>
    <w:rsid w:val="00D057F6"/>
    <w:rsid w:val="00D06AF4"/>
    <w:rsid w:val="00D07A20"/>
    <w:rsid w:val="00D1148D"/>
    <w:rsid w:val="00D161B3"/>
    <w:rsid w:val="00D16C5B"/>
    <w:rsid w:val="00D31D4E"/>
    <w:rsid w:val="00D344B5"/>
    <w:rsid w:val="00D372DC"/>
    <w:rsid w:val="00D37A61"/>
    <w:rsid w:val="00D47B20"/>
    <w:rsid w:val="00D5632A"/>
    <w:rsid w:val="00D57221"/>
    <w:rsid w:val="00D61A5F"/>
    <w:rsid w:val="00D6288D"/>
    <w:rsid w:val="00D6599F"/>
    <w:rsid w:val="00D67CAE"/>
    <w:rsid w:val="00D80FE7"/>
    <w:rsid w:val="00D81945"/>
    <w:rsid w:val="00D81FDB"/>
    <w:rsid w:val="00D86D4B"/>
    <w:rsid w:val="00D90902"/>
    <w:rsid w:val="00DA0478"/>
    <w:rsid w:val="00DA1629"/>
    <w:rsid w:val="00DA1DB4"/>
    <w:rsid w:val="00DA64DA"/>
    <w:rsid w:val="00DB0D87"/>
    <w:rsid w:val="00DB592A"/>
    <w:rsid w:val="00DC0DC3"/>
    <w:rsid w:val="00DC3F63"/>
    <w:rsid w:val="00DD3560"/>
    <w:rsid w:val="00DE6CD5"/>
    <w:rsid w:val="00DF1FE7"/>
    <w:rsid w:val="00DF5AF9"/>
    <w:rsid w:val="00E024D3"/>
    <w:rsid w:val="00E0269C"/>
    <w:rsid w:val="00E02A9E"/>
    <w:rsid w:val="00E05E40"/>
    <w:rsid w:val="00E10209"/>
    <w:rsid w:val="00E12533"/>
    <w:rsid w:val="00E147A1"/>
    <w:rsid w:val="00E173C9"/>
    <w:rsid w:val="00E24AB8"/>
    <w:rsid w:val="00E314E5"/>
    <w:rsid w:val="00E33969"/>
    <w:rsid w:val="00E366FC"/>
    <w:rsid w:val="00E36ED0"/>
    <w:rsid w:val="00E44610"/>
    <w:rsid w:val="00E450CF"/>
    <w:rsid w:val="00E457E5"/>
    <w:rsid w:val="00E46863"/>
    <w:rsid w:val="00E47C4A"/>
    <w:rsid w:val="00E521E3"/>
    <w:rsid w:val="00E54D6C"/>
    <w:rsid w:val="00E64693"/>
    <w:rsid w:val="00E665EE"/>
    <w:rsid w:val="00E6666F"/>
    <w:rsid w:val="00E67E92"/>
    <w:rsid w:val="00E705C1"/>
    <w:rsid w:val="00E70739"/>
    <w:rsid w:val="00E76F43"/>
    <w:rsid w:val="00E86927"/>
    <w:rsid w:val="00E927D8"/>
    <w:rsid w:val="00E93CDC"/>
    <w:rsid w:val="00E9514B"/>
    <w:rsid w:val="00E9632D"/>
    <w:rsid w:val="00EA181A"/>
    <w:rsid w:val="00EA1B16"/>
    <w:rsid w:val="00EA736C"/>
    <w:rsid w:val="00EB3BC8"/>
    <w:rsid w:val="00EB402F"/>
    <w:rsid w:val="00EB4E43"/>
    <w:rsid w:val="00EB7867"/>
    <w:rsid w:val="00EB7ECC"/>
    <w:rsid w:val="00ED0D8D"/>
    <w:rsid w:val="00EE4E5A"/>
    <w:rsid w:val="00EE5452"/>
    <w:rsid w:val="00EF4F41"/>
    <w:rsid w:val="00F0550C"/>
    <w:rsid w:val="00F103AB"/>
    <w:rsid w:val="00F1486A"/>
    <w:rsid w:val="00F169C5"/>
    <w:rsid w:val="00F24BA9"/>
    <w:rsid w:val="00F26DB7"/>
    <w:rsid w:val="00F42F1C"/>
    <w:rsid w:val="00F45AE1"/>
    <w:rsid w:val="00F46BED"/>
    <w:rsid w:val="00F47651"/>
    <w:rsid w:val="00F54AB3"/>
    <w:rsid w:val="00F660B5"/>
    <w:rsid w:val="00F67A61"/>
    <w:rsid w:val="00F71823"/>
    <w:rsid w:val="00F76438"/>
    <w:rsid w:val="00F7703F"/>
    <w:rsid w:val="00F952BC"/>
    <w:rsid w:val="00FA250D"/>
    <w:rsid w:val="00FB762A"/>
    <w:rsid w:val="00FD0B48"/>
    <w:rsid w:val="00FD1144"/>
    <w:rsid w:val="00FD23DD"/>
    <w:rsid w:val="00FD445B"/>
    <w:rsid w:val="00FD4D07"/>
    <w:rsid w:val="00FF054E"/>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styleId="UnresolvedMention">
    <w:name w:val="Unresolved Mention"/>
    <w:basedOn w:val="DefaultParagraphFont"/>
    <w:uiPriority w:val="99"/>
    <w:semiHidden/>
    <w:unhideWhenUsed/>
    <w:rsid w:val="003F6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E08-46B1-4D62-B0C0-B18121BE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19583</Words>
  <Characters>111624</Characters>
  <Application>Microsoft Office Word</Application>
  <DocSecurity>0</DocSecurity>
  <Lines>930</Lines>
  <Paragraphs>261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214</cp:revision>
  <dcterms:created xsi:type="dcterms:W3CDTF">2022-03-08T10:04:00Z</dcterms:created>
  <dcterms:modified xsi:type="dcterms:W3CDTF">2022-03-08T17:00:00Z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