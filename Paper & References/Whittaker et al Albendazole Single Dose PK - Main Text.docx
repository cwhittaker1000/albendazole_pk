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7612E" w14:textId="4060FFF5" w:rsidR="0044189F" w:rsidRPr="00C853EC" w:rsidRDefault="00624C88" w:rsidP="004946CC">
      <w:pPr>
        <w:jc w:val="center"/>
        <w:rPr>
          <w:rFonts w:ascii="Times New Roman" w:hAnsi="Times New Roman" w:cs="Times New Roman"/>
          <w:b/>
          <w:sz w:val="28"/>
        </w:rPr>
      </w:pPr>
      <w:bookmarkStart w:id="0" w:name="_Hlk5711299"/>
      <w:r>
        <w:rPr>
          <w:rFonts w:ascii="Times New Roman" w:hAnsi="Times New Roman" w:cs="Times New Roman"/>
          <w:b/>
          <w:sz w:val="28"/>
        </w:rPr>
        <w:t xml:space="preserve">Factors Associated </w:t>
      </w:r>
      <w:r w:rsidR="00F24BA9">
        <w:rPr>
          <w:rFonts w:ascii="Times New Roman" w:hAnsi="Times New Roman" w:cs="Times New Roman"/>
          <w:b/>
          <w:sz w:val="28"/>
        </w:rPr>
        <w:t>W</w:t>
      </w:r>
      <w:r>
        <w:rPr>
          <w:rFonts w:ascii="Times New Roman" w:hAnsi="Times New Roman" w:cs="Times New Roman"/>
          <w:b/>
          <w:sz w:val="28"/>
        </w:rPr>
        <w:t xml:space="preserve">ith </w:t>
      </w:r>
      <w:r w:rsidR="0044189F" w:rsidRPr="00C853EC">
        <w:rPr>
          <w:rFonts w:ascii="Times New Roman" w:hAnsi="Times New Roman" w:cs="Times New Roman"/>
          <w:b/>
          <w:sz w:val="28"/>
        </w:rPr>
        <w:t xml:space="preserve">Variation in </w:t>
      </w:r>
      <w:r w:rsidR="00587916" w:rsidRPr="00C853EC">
        <w:rPr>
          <w:rFonts w:ascii="Times New Roman" w:hAnsi="Times New Roman" w:cs="Times New Roman"/>
          <w:b/>
          <w:sz w:val="28"/>
        </w:rPr>
        <w:t xml:space="preserve">Single-Dose </w:t>
      </w:r>
      <w:r w:rsidR="0044189F" w:rsidRPr="00C853EC">
        <w:rPr>
          <w:rFonts w:ascii="Times New Roman" w:hAnsi="Times New Roman" w:cs="Times New Roman"/>
          <w:b/>
          <w:sz w:val="28"/>
        </w:rPr>
        <w:t xml:space="preserve">Albendazole Pharmacokinetics: </w:t>
      </w:r>
      <w:r w:rsidR="008A4775" w:rsidRPr="00C853EC">
        <w:rPr>
          <w:rFonts w:ascii="Times New Roman" w:hAnsi="Times New Roman" w:cs="Times New Roman"/>
          <w:b/>
          <w:sz w:val="28"/>
        </w:rPr>
        <w:t>A</w:t>
      </w:r>
      <w:r w:rsidR="0044189F" w:rsidRPr="00C853EC">
        <w:rPr>
          <w:rFonts w:ascii="Times New Roman" w:hAnsi="Times New Roman" w:cs="Times New Roman"/>
          <w:b/>
          <w:sz w:val="28"/>
        </w:rPr>
        <w:t xml:space="preserve"> Systematic Review and </w:t>
      </w:r>
      <w:r w:rsidR="00D81C91">
        <w:rPr>
          <w:rFonts w:ascii="Times New Roman" w:hAnsi="Times New Roman" w:cs="Times New Roman"/>
          <w:b/>
          <w:sz w:val="28"/>
        </w:rPr>
        <w:t>Modelling A</w:t>
      </w:r>
      <w:r w:rsidR="0044189F" w:rsidRPr="00C853EC">
        <w:rPr>
          <w:rFonts w:ascii="Times New Roman" w:hAnsi="Times New Roman" w:cs="Times New Roman"/>
          <w:b/>
          <w:sz w:val="28"/>
        </w:rPr>
        <w:t>nalysis</w:t>
      </w:r>
    </w:p>
    <w:p w14:paraId="2C680870" w14:textId="0CABFCC7" w:rsidR="00522686" w:rsidRPr="00C853EC" w:rsidRDefault="00522686" w:rsidP="008A4775">
      <w:pPr>
        <w:rPr>
          <w:rFonts w:ascii="Times New Roman" w:hAnsi="Times New Roman" w:cs="Times New Roman"/>
        </w:rPr>
      </w:pPr>
      <w:r w:rsidRPr="00C853EC">
        <w:rPr>
          <w:rFonts w:ascii="Times New Roman" w:hAnsi="Times New Roman" w:cs="Times New Roman"/>
        </w:rPr>
        <w:t>Charles Whittaker</w:t>
      </w:r>
      <w:r w:rsidRPr="00C853EC">
        <w:rPr>
          <w:rFonts w:ascii="Times New Roman" w:hAnsi="Times New Roman" w:cs="Times New Roman"/>
          <w:vertAlign w:val="superscript"/>
        </w:rPr>
        <w:t>1</w:t>
      </w:r>
      <w:r w:rsidRPr="00C853EC">
        <w:rPr>
          <w:rFonts w:ascii="Times New Roman" w:hAnsi="Times New Roman" w:cs="Times New Roman"/>
          <w:b/>
        </w:rPr>
        <w:t>,</w:t>
      </w:r>
      <w:r w:rsidRPr="00C853EC">
        <w:rPr>
          <w:rFonts w:ascii="Times New Roman" w:hAnsi="Times New Roman" w:cs="Times New Roman"/>
        </w:rPr>
        <w:t xml:space="preserve"> </w:t>
      </w:r>
      <w:r w:rsidR="00AE5FC2" w:rsidRPr="00C853EC">
        <w:rPr>
          <w:rFonts w:ascii="Times New Roman" w:hAnsi="Times New Roman" w:cs="Times New Roman"/>
        </w:rPr>
        <w:t>Cédric B. Chesnais</w:t>
      </w:r>
      <w:r w:rsidR="00057292" w:rsidRPr="00C853EC">
        <w:rPr>
          <w:rFonts w:ascii="Times New Roman" w:hAnsi="Times New Roman" w:cs="Times New Roman"/>
          <w:vertAlign w:val="superscript"/>
        </w:rPr>
        <w:t>2</w:t>
      </w:r>
      <w:r w:rsidR="00AE5FC2" w:rsidRPr="00C853EC">
        <w:rPr>
          <w:rFonts w:ascii="Times New Roman" w:hAnsi="Times New Roman" w:cs="Times New Roman"/>
        </w:rPr>
        <w:t>, Sébastien D.S. Pion</w:t>
      </w:r>
      <w:r w:rsidR="00057292" w:rsidRPr="00C853EC">
        <w:rPr>
          <w:rFonts w:ascii="Times New Roman" w:hAnsi="Times New Roman" w:cs="Times New Roman"/>
          <w:vertAlign w:val="superscript"/>
        </w:rPr>
        <w:t>2</w:t>
      </w:r>
      <w:r w:rsidR="00AE5FC2" w:rsidRPr="00C853EC">
        <w:rPr>
          <w:rFonts w:ascii="Times New Roman" w:hAnsi="Times New Roman" w:cs="Times New Roman"/>
        </w:rPr>
        <w:t xml:space="preserve">, </w:t>
      </w:r>
      <w:r w:rsidRPr="00C853EC">
        <w:rPr>
          <w:rFonts w:ascii="Times New Roman" w:hAnsi="Times New Roman" w:cs="Times New Roman"/>
        </w:rPr>
        <w:t>Joseph Kamgno</w:t>
      </w:r>
      <w:r w:rsidR="00057292" w:rsidRPr="00C853EC">
        <w:rPr>
          <w:rFonts w:ascii="Times New Roman" w:hAnsi="Times New Roman" w:cs="Times New Roman"/>
          <w:vertAlign w:val="superscript"/>
        </w:rPr>
        <w:t>3</w:t>
      </w:r>
      <w:r w:rsidRPr="00C853EC">
        <w:rPr>
          <w:rFonts w:ascii="Times New Roman" w:hAnsi="Times New Roman" w:cs="Times New Roman"/>
        </w:rPr>
        <w:t>, Martin Walker</w:t>
      </w:r>
      <w:r w:rsidR="00057292" w:rsidRPr="00C853EC">
        <w:rPr>
          <w:rFonts w:ascii="Times New Roman" w:hAnsi="Times New Roman" w:cs="Times New Roman"/>
          <w:vertAlign w:val="superscript"/>
        </w:rPr>
        <w:t>4</w:t>
      </w:r>
      <w:r w:rsidRPr="00C853EC">
        <w:rPr>
          <w:rFonts w:ascii="Times New Roman" w:hAnsi="Times New Roman" w:cs="Times New Roman"/>
        </w:rPr>
        <w:t>, Maria-Gloria Basáñez</w:t>
      </w:r>
      <w:r w:rsidRPr="00C853EC">
        <w:rPr>
          <w:rFonts w:ascii="Times New Roman" w:hAnsi="Times New Roman" w:cs="Times New Roman"/>
          <w:vertAlign w:val="superscript"/>
        </w:rPr>
        <w:t>1</w:t>
      </w:r>
      <w:r w:rsidRPr="00C853EC">
        <w:rPr>
          <w:rFonts w:ascii="Times New Roman" w:hAnsi="Times New Roman" w:cs="Times New Roman"/>
        </w:rPr>
        <w:t>* &amp; Michel Boussinesq</w:t>
      </w:r>
      <w:r w:rsidR="00057292" w:rsidRPr="00C853EC">
        <w:rPr>
          <w:rFonts w:ascii="Times New Roman" w:hAnsi="Times New Roman" w:cs="Times New Roman"/>
          <w:vertAlign w:val="superscript"/>
        </w:rPr>
        <w:t>2</w:t>
      </w:r>
      <w:r w:rsidRPr="00C853EC">
        <w:rPr>
          <w:rFonts w:ascii="Times New Roman" w:hAnsi="Times New Roman" w:cs="Times New Roman"/>
        </w:rPr>
        <w:t>*</w:t>
      </w:r>
    </w:p>
    <w:p w14:paraId="2E188BBA" w14:textId="77777777" w:rsidR="00522686" w:rsidRPr="00C853EC" w:rsidRDefault="00522686" w:rsidP="00522686">
      <w:pPr>
        <w:spacing w:after="0"/>
        <w:rPr>
          <w:rFonts w:ascii="Times New Roman" w:hAnsi="Times New Roman" w:cs="Times New Roman"/>
          <w:sz w:val="18"/>
        </w:rPr>
      </w:pPr>
      <w:r w:rsidRPr="00C853EC">
        <w:rPr>
          <w:rFonts w:ascii="Times New Roman" w:hAnsi="Times New Roman" w:cs="Times New Roman"/>
          <w:sz w:val="18"/>
          <w:vertAlign w:val="superscript"/>
        </w:rPr>
        <w:t>1</w:t>
      </w:r>
      <w:r w:rsidRPr="00C853EC">
        <w:rPr>
          <w:rFonts w:ascii="Times New Roman" w:hAnsi="Times New Roman" w:cs="Times New Roman"/>
          <w:sz w:val="18"/>
        </w:rPr>
        <w:t>Department of Infectious Disease Epidemiology, Imperial College London, London, UK</w:t>
      </w:r>
    </w:p>
    <w:p w14:paraId="077E9A20" w14:textId="5C5BD6DB" w:rsidR="00AE5FC2" w:rsidRPr="0009415D" w:rsidRDefault="00057292" w:rsidP="00AE5FC2">
      <w:pPr>
        <w:spacing w:after="0"/>
        <w:rPr>
          <w:rFonts w:ascii="Times New Roman" w:hAnsi="Times New Roman" w:cs="Times New Roman"/>
          <w:sz w:val="18"/>
          <w:lang w:val="fr-FR"/>
        </w:rPr>
      </w:pPr>
      <w:r w:rsidRPr="0009415D">
        <w:rPr>
          <w:rFonts w:ascii="Times New Roman" w:hAnsi="Times New Roman" w:cs="Times New Roman"/>
          <w:sz w:val="18"/>
          <w:vertAlign w:val="superscript"/>
          <w:lang w:val="fr-FR"/>
        </w:rPr>
        <w:t>2</w:t>
      </w:r>
      <w:r w:rsidR="00AE5FC2" w:rsidRPr="0009415D">
        <w:rPr>
          <w:rFonts w:ascii="Times New Roman" w:hAnsi="Times New Roman" w:cs="Times New Roman"/>
          <w:sz w:val="18"/>
          <w:lang w:val="fr-FR"/>
        </w:rPr>
        <w:t>Institut de Recherche pour le Développement (IRD), Montpellier, France</w:t>
      </w:r>
    </w:p>
    <w:p w14:paraId="1EEB6B8F" w14:textId="345F6A69" w:rsidR="00522686" w:rsidRPr="00C853EC" w:rsidRDefault="00057292" w:rsidP="00522686">
      <w:pPr>
        <w:spacing w:after="0"/>
        <w:rPr>
          <w:rFonts w:ascii="Times New Roman" w:hAnsi="Times New Roman" w:cs="Times New Roman"/>
          <w:iCs/>
          <w:color w:val="000000"/>
          <w:sz w:val="18"/>
          <w:szCs w:val="21"/>
          <w:shd w:val="clear" w:color="auto" w:fill="FFFFFF"/>
        </w:rPr>
      </w:pPr>
      <w:r w:rsidRPr="00C853EC">
        <w:rPr>
          <w:rFonts w:ascii="Times New Roman" w:hAnsi="Times New Roman" w:cs="Times New Roman"/>
          <w:iCs/>
          <w:color w:val="000000"/>
          <w:sz w:val="18"/>
          <w:szCs w:val="21"/>
          <w:shd w:val="clear" w:color="auto" w:fill="FFFFFF"/>
          <w:vertAlign w:val="superscript"/>
        </w:rPr>
        <w:t>3</w:t>
      </w:r>
      <w:r w:rsidR="00522686" w:rsidRPr="00C853EC">
        <w:rPr>
          <w:rFonts w:ascii="Times New Roman" w:hAnsi="Times New Roman" w:cs="Times New Roman"/>
          <w:iCs/>
          <w:color w:val="000000"/>
          <w:sz w:val="18"/>
          <w:szCs w:val="21"/>
          <w:shd w:val="clear" w:color="auto" w:fill="FFFFFF"/>
        </w:rPr>
        <w:t>Centre for Research on Filariasis &amp; other Tropical Diseases, and Faculty of Médicine and Biomedical Sciences, University of Yaoundé I., Yaoundé, Cameroon</w:t>
      </w:r>
    </w:p>
    <w:p w14:paraId="488A0DB0" w14:textId="55D6D323" w:rsidR="00522686" w:rsidRPr="00C853EC" w:rsidRDefault="00057292" w:rsidP="00522686">
      <w:pPr>
        <w:spacing w:after="0"/>
        <w:rPr>
          <w:rFonts w:ascii="Times New Roman" w:hAnsi="Times New Roman" w:cs="Times New Roman"/>
          <w:sz w:val="18"/>
        </w:rPr>
      </w:pPr>
      <w:r w:rsidRPr="00C853EC">
        <w:rPr>
          <w:rFonts w:ascii="Times New Roman" w:hAnsi="Times New Roman" w:cs="Times New Roman"/>
          <w:sz w:val="18"/>
          <w:vertAlign w:val="superscript"/>
        </w:rPr>
        <w:t>4</w:t>
      </w:r>
      <w:r w:rsidR="00522686" w:rsidRPr="00C853EC">
        <w:rPr>
          <w:rFonts w:ascii="Times New Roman" w:hAnsi="Times New Roman" w:cs="Times New Roman"/>
          <w:sz w:val="18"/>
        </w:rPr>
        <w:t>Department of Pathobiology and Population Sciences, Royal Veterinary College, Hatfield, UK</w:t>
      </w:r>
    </w:p>
    <w:p w14:paraId="733BF060" w14:textId="3C620826" w:rsidR="00522686" w:rsidRDefault="00522686" w:rsidP="00522686">
      <w:pPr>
        <w:spacing w:after="0"/>
        <w:rPr>
          <w:rFonts w:ascii="Times New Roman" w:hAnsi="Times New Roman" w:cs="Times New Roman"/>
          <w:sz w:val="18"/>
        </w:rPr>
      </w:pPr>
      <w:r w:rsidRPr="00C853EC">
        <w:rPr>
          <w:rFonts w:ascii="Times New Roman" w:hAnsi="Times New Roman" w:cs="Times New Roman"/>
          <w:sz w:val="18"/>
        </w:rPr>
        <w:t>* Indicates joint co-authorship</w:t>
      </w:r>
    </w:p>
    <w:p w14:paraId="17DF77C4" w14:textId="77777777" w:rsidR="004946CC" w:rsidRPr="00C853EC" w:rsidRDefault="004946CC" w:rsidP="00522686">
      <w:pPr>
        <w:spacing w:after="0"/>
        <w:rPr>
          <w:rFonts w:ascii="Times New Roman" w:hAnsi="Times New Roman" w:cs="Times New Roman"/>
          <w:sz w:val="18"/>
        </w:rPr>
      </w:pPr>
    </w:p>
    <w:bookmarkEnd w:id="0"/>
    <w:p w14:paraId="4ECED9C5" w14:textId="36D84823" w:rsidR="0053591B" w:rsidRPr="00C853EC" w:rsidRDefault="0053591B" w:rsidP="00D57221">
      <w:pPr>
        <w:jc w:val="both"/>
        <w:rPr>
          <w:rFonts w:ascii="Times New Roman" w:hAnsi="Times New Roman" w:cs="Times New Roman"/>
        </w:rPr>
      </w:pPr>
      <w:r w:rsidRPr="00C853EC">
        <w:rPr>
          <w:rFonts w:ascii="Times New Roman" w:hAnsi="Times New Roman" w:cs="Times New Roman"/>
          <w:b/>
        </w:rPr>
        <w:t xml:space="preserve">Keywords: </w:t>
      </w:r>
      <w:r w:rsidRPr="00C853EC">
        <w:rPr>
          <w:rFonts w:ascii="Times New Roman" w:hAnsi="Times New Roman" w:cs="Times New Roman"/>
        </w:rPr>
        <w:t>Albendazole, pharmacokinetics, treatment, parasitic infections, helminthiases</w:t>
      </w:r>
    </w:p>
    <w:p w14:paraId="70852ABD" w14:textId="680FC1B0" w:rsidR="0053591B" w:rsidRPr="00C853EC" w:rsidRDefault="0053591B" w:rsidP="00D57221">
      <w:pPr>
        <w:jc w:val="both"/>
        <w:rPr>
          <w:rFonts w:ascii="Times New Roman" w:hAnsi="Times New Roman" w:cs="Times New Roman"/>
        </w:rPr>
      </w:pPr>
      <w:r w:rsidRPr="00C853EC">
        <w:rPr>
          <w:rFonts w:ascii="Times New Roman" w:hAnsi="Times New Roman" w:cs="Times New Roman"/>
          <w:b/>
        </w:rPr>
        <w:t xml:space="preserve">Key Points: </w:t>
      </w:r>
      <w:r w:rsidRPr="00C853EC">
        <w:rPr>
          <w:rFonts w:ascii="Times New Roman" w:hAnsi="Times New Roman" w:cs="Times New Roman"/>
        </w:rPr>
        <w:t xml:space="preserve">A systematic review and pharmacokinetic modelling </w:t>
      </w:r>
      <w:r w:rsidR="001A2130">
        <w:rPr>
          <w:rFonts w:ascii="Times New Roman" w:hAnsi="Times New Roman" w:cs="Times New Roman"/>
        </w:rPr>
        <w:t xml:space="preserve">approach </w:t>
      </w:r>
      <w:r w:rsidRPr="00C853EC">
        <w:rPr>
          <w:rFonts w:ascii="Times New Roman" w:hAnsi="Times New Roman" w:cs="Times New Roman"/>
        </w:rPr>
        <w:t xml:space="preserve">was undertaken to explore </w:t>
      </w:r>
      <w:r w:rsidR="001A2130">
        <w:rPr>
          <w:rFonts w:ascii="Times New Roman" w:hAnsi="Times New Roman" w:cs="Times New Roman"/>
        </w:rPr>
        <w:t xml:space="preserve">factors associated with </w:t>
      </w:r>
      <w:r w:rsidRPr="00C853EC">
        <w:rPr>
          <w:rFonts w:ascii="Times New Roman" w:hAnsi="Times New Roman" w:cs="Times New Roman"/>
        </w:rPr>
        <w:t xml:space="preserve">variation in </w:t>
      </w:r>
      <w:r w:rsidR="001A2130">
        <w:rPr>
          <w:rFonts w:ascii="Times New Roman" w:hAnsi="Times New Roman" w:cs="Times New Roman"/>
        </w:rPr>
        <w:t>a</w:t>
      </w:r>
      <w:r w:rsidRPr="00C853EC">
        <w:rPr>
          <w:rFonts w:ascii="Times New Roman" w:hAnsi="Times New Roman" w:cs="Times New Roman"/>
        </w:rPr>
        <w:t>lbe</w:t>
      </w:r>
      <w:r w:rsidR="001A2130">
        <w:rPr>
          <w:rFonts w:ascii="Times New Roman" w:hAnsi="Times New Roman" w:cs="Times New Roman"/>
        </w:rPr>
        <w:t>n</w:t>
      </w:r>
      <w:r w:rsidRPr="00C853EC">
        <w:rPr>
          <w:rFonts w:ascii="Times New Roman" w:hAnsi="Times New Roman" w:cs="Times New Roman"/>
        </w:rPr>
        <w:t>dazole</w:t>
      </w:r>
      <w:r w:rsidR="001A2130">
        <w:rPr>
          <w:rFonts w:ascii="Times New Roman" w:hAnsi="Times New Roman" w:cs="Times New Roman"/>
        </w:rPr>
        <w:t xml:space="preserve"> </w:t>
      </w:r>
      <w:r w:rsidRPr="00C853EC">
        <w:rPr>
          <w:rFonts w:ascii="Times New Roman" w:hAnsi="Times New Roman" w:cs="Times New Roman"/>
        </w:rPr>
        <w:t>pharmacokinetics</w:t>
      </w:r>
      <w:r w:rsidR="001D7B2C" w:rsidRPr="00C853EC">
        <w:rPr>
          <w:rFonts w:ascii="Times New Roman" w:hAnsi="Times New Roman" w:cs="Times New Roman"/>
        </w:rPr>
        <w:t xml:space="preserve"> following receipt of a single </w:t>
      </w:r>
      <w:r w:rsidR="001A2130">
        <w:rPr>
          <w:rFonts w:ascii="Times New Roman" w:hAnsi="Times New Roman" w:cs="Times New Roman"/>
        </w:rPr>
        <w:t xml:space="preserve">oral </w:t>
      </w:r>
      <w:r w:rsidR="001D7B2C" w:rsidRPr="00C853EC">
        <w:rPr>
          <w:rFonts w:ascii="Times New Roman" w:hAnsi="Times New Roman" w:cs="Times New Roman"/>
        </w:rPr>
        <w:t>dose</w:t>
      </w:r>
      <w:r w:rsidR="00D57221" w:rsidRPr="00C853EC">
        <w:rPr>
          <w:rFonts w:ascii="Times New Roman" w:hAnsi="Times New Roman" w:cs="Times New Roman"/>
        </w:rPr>
        <w:t xml:space="preserve">. </w:t>
      </w:r>
      <w:r w:rsidR="001A2130">
        <w:rPr>
          <w:rFonts w:ascii="Times New Roman" w:hAnsi="Times New Roman" w:cs="Times New Roman"/>
        </w:rPr>
        <w:t>Receipt of a fatty meal, age and parasitic infection were all significantly associated with variation in the drug’s pharmacokinetic profile</w:t>
      </w:r>
      <w:r w:rsidRPr="00C853EC">
        <w:rPr>
          <w:rFonts w:ascii="Times New Roman" w:hAnsi="Times New Roman" w:cs="Times New Roman"/>
        </w:rPr>
        <w:t>.</w:t>
      </w:r>
    </w:p>
    <w:p w14:paraId="3FC57C23" w14:textId="77777777" w:rsidR="00522686" w:rsidRPr="00C853EC" w:rsidRDefault="00522686">
      <w:pPr>
        <w:rPr>
          <w:rFonts w:ascii="Times New Roman" w:hAnsi="Times New Roman" w:cs="Times New Roman"/>
          <w:b/>
          <w:sz w:val="32"/>
        </w:rPr>
      </w:pPr>
      <w:r w:rsidRPr="00C853EC">
        <w:rPr>
          <w:rFonts w:ascii="Times New Roman" w:hAnsi="Times New Roman" w:cs="Times New Roman"/>
          <w:b/>
          <w:sz w:val="32"/>
        </w:rPr>
        <w:t>Abstract:</w:t>
      </w:r>
    </w:p>
    <w:p w14:paraId="699E728F" w14:textId="00F5BE7F" w:rsidR="00967F2D" w:rsidRPr="00C853EC" w:rsidRDefault="0053591B" w:rsidP="00076C5D">
      <w:pPr>
        <w:tabs>
          <w:tab w:val="left" w:pos="1931"/>
        </w:tabs>
        <w:jc w:val="both"/>
        <w:rPr>
          <w:rFonts w:ascii="Times New Roman" w:hAnsi="Times New Roman" w:cs="Times New Roman"/>
        </w:rPr>
      </w:pPr>
      <w:r w:rsidRPr="00C853EC">
        <w:rPr>
          <w:rFonts w:ascii="Times New Roman" w:hAnsi="Times New Roman" w:cs="Times New Roman"/>
        </w:rPr>
        <w:t>Albendazole is a</w:t>
      </w:r>
      <w:r w:rsidR="000649F2">
        <w:rPr>
          <w:rFonts w:ascii="Times New Roman" w:hAnsi="Times New Roman" w:cs="Times New Roman"/>
        </w:rPr>
        <w:t xml:space="preserve"> widely used</w:t>
      </w:r>
      <w:r w:rsidRPr="00C853EC">
        <w:rPr>
          <w:rFonts w:ascii="Times New Roman" w:hAnsi="Times New Roman" w:cs="Times New Roman"/>
        </w:rPr>
        <w:t xml:space="preserve"> anti-parasitic medication </w:t>
      </w:r>
      <w:r w:rsidR="000649F2">
        <w:rPr>
          <w:rFonts w:ascii="Times New Roman" w:hAnsi="Times New Roman" w:cs="Times New Roman"/>
        </w:rPr>
        <w:t xml:space="preserve">characterised by significant inter-individual pharmacokinetic variation. </w:t>
      </w:r>
      <w:r w:rsidRPr="00C853EC">
        <w:rPr>
          <w:rFonts w:ascii="Times New Roman" w:hAnsi="Times New Roman" w:cs="Times New Roman"/>
        </w:rPr>
        <w:t xml:space="preserve">This variation is thought to have important consequences for treatment success, but our understanding of the factors </w:t>
      </w:r>
      <w:r w:rsidR="000649F2">
        <w:rPr>
          <w:rFonts w:ascii="Times New Roman" w:hAnsi="Times New Roman" w:cs="Times New Roman"/>
        </w:rPr>
        <w:t>associated with</w:t>
      </w:r>
      <w:r w:rsidRPr="00C853EC">
        <w:rPr>
          <w:rFonts w:ascii="Times New Roman" w:hAnsi="Times New Roman" w:cs="Times New Roman"/>
        </w:rPr>
        <w:t xml:space="preserve"> this variation remains far from complete.</w:t>
      </w:r>
      <w:r w:rsidR="005F001C">
        <w:rPr>
          <w:rFonts w:ascii="Times New Roman" w:hAnsi="Times New Roman" w:cs="Times New Roman"/>
        </w:rPr>
        <w:t xml:space="preserve"> </w:t>
      </w:r>
      <w:r w:rsidR="00AE38D7">
        <w:rPr>
          <w:rFonts w:ascii="Times New Roman" w:hAnsi="Times New Roman" w:cs="Times New Roman"/>
        </w:rPr>
        <w:t xml:space="preserve">Motivated by this, we carried out a </w:t>
      </w:r>
      <w:r w:rsidRPr="00C853EC">
        <w:rPr>
          <w:rFonts w:ascii="Times New Roman" w:hAnsi="Times New Roman" w:cs="Times New Roman"/>
        </w:rPr>
        <w:t xml:space="preserve">systematic review was carried out to identify </w:t>
      </w:r>
      <w:r w:rsidR="007578B9" w:rsidRPr="00C853EC">
        <w:rPr>
          <w:rFonts w:ascii="Times New Roman" w:hAnsi="Times New Roman" w:cs="Times New Roman"/>
        </w:rPr>
        <w:t>references containing temporally disaggregated data on the</w:t>
      </w:r>
      <w:r w:rsidR="00967F2D" w:rsidRPr="00C853EC">
        <w:rPr>
          <w:rFonts w:ascii="Times New Roman" w:hAnsi="Times New Roman" w:cs="Times New Roman"/>
        </w:rPr>
        <w:t xml:space="preserve"> blood</w:t>
      </w:r>
      <w:r w:rsidR="007578B9" w:rsidRPr="00C853EC">
        <w:rPr>
          <w:rFonts w:ascii="Times New Roman" w:hAnsi="Times New Roman" w:cs="Times New Roman"/>
        </w:rPr>
        <w:t xml:space="preserve"> concentration of </w:t>
      </w:r>
      <w:r w:rsidR="00976004">
        <w:rPr>
          <w:rFonts w:ascii="Times New Roman" w:hAnsi="Times New Roman" w:cs="Times New Roman"/>
        </w:rPr>
        <w:t>a</w:t>
      </w:r>
      <w:r w:rsidR="007578B9" w:rsidRPr="00C853EC">
        <w:rPr>
          <w:rFonts w:ascii="Times New Roman" w:hAnsi="Times New Roman" w:cs="Times New Roman"/>
        </w:rPr>
        <w:t xml:space="preserve">lbendazole and/or </w:t>
      </w:r>
      <w:r w:rsidR="00976004">
        <w:rPr>
          <w:rFonts w:ascii="Times New Roman" w:hAnsi="Times New Roman" w:cs="Times New Roman"/>
        </w:rPr>
        <w:t>a</w:t>
      </w:r>
      <w:r w:rsidR="007578B9" w:rsidRPr="00C853EC">
        <w:rPr>
          <w:rFonts w:ascii="Times New Roman" w:hAnsi="Times New Roman" w:cs="Times New Roman"/>
        </w:rPr>
        <w:t xml:space="preserve">lbendazole </w:t>
      </w:r>
      <w:r w:rsidR="00976004">
        <w:rPr>
          <w:rFonts w:ascii="Times New Roman" w:hAnsi="Times New Roman" w:cs="Times New Roman"/>
        </w:rPr>
        <w:t>s</w:t>
      </w:r>
      <w:r w:rsidR="007578B9" w:rsidRPr="00C853EC">
        <w:rPr>
          <w:rFonts w:ascii="Times New Roman" w:hAnsi="Times New Roman" w:cs="Times New Roman"/>
        </w:rPr>
        <w:t>ulfoxide following a single oral</w:t>
      </w:r>
      <w:r w:rsidR="00967F2D" w:rsidRPr="00C853EC">
        <w:rPr>
          <w:rFonts w:ascii="Times New Roman" w:hAnsi="Times New Roman" w:cs="Times New Roman"/>
        </w:rPr>
        <w:t xml:space="preserve"> dose</w:t>
      </w:r>
      <w:r w:rsidR="007578B9" w:rsidRPr="00C853EC">
        <w:rPr>
          <w:rFonts w:ascii="Times New Roman" w:hAnsi="Times New Roman" w:cs="Times New Roman"/>
        </w:rPr>
        <w:t>. The</w:t>
      </w:r>
      <w:r w:rsidR="000604CA" w:rsidRPr="00C853EC">
        <w:rPr>
          <w:rFonts w:ascii="Times New Roman" w:hAnsi="Times New Roman" w:cs="Times New Roman"/>
        </w:rPr>
        <w:t xml:space="preserve">se </w:t>
      </w:r>
      <w:r w:rsidR="00976004">
        <w:rPr>
          <w:rFonts w:ascii="Times New Roman" w:hAnsi="Times New Roman" w:cs="Times New Roman"/>
        </w:rPr>
        <w:t>data</w:t>
      </w:r>
      <w:r w:rsidR="007578B9" w:rsidRPr="00C853EC">
        <w:rPr>
          <w:rFonts w:ascii="Times New Roman" w:hAnsi="Times New Roman" w:cs="Times New Roman"/>
        </w:rPr>
        <w:t xml:space="preserve"> </w:t>
      </w:r>
      <w:r w:rsidR="00A44635" w:rsidRPr="00C853EC">
        <w:rPr>
          <w:rFonts w:ascii="Times New Roman" w:hAnsi="Times New Roman" w:cs="Times New Roman"/>
        </w:rPr>
        <w:t>were</w:t>
      </w:r>
      <w:r w:rsidR="00976004">
        <w:rPr>
          <w:rFonts w:ascii="Times New Roman" w:hAnsi="Times New Roman" w:cs="Times New Roman"/>
        </w:rPr>
        <w:t xml:space="preserve"> then</w:t>
      </w:r>
      <w:r w:rsidR="007578B9" w:rsidRPr="00C853EC">
        <w:rPr>
          <w:rFonts w:ascii="Times New Roman" w:hAnsi="Times New Roman" w:cs="Times New Roman"/>
        </w:rPr>
        <w:t xml:space="preserve"> integrated into a modelling framework in order to infer key pharmacokinetic parameters and relate them to characteristics of</w:t>
      </w:r>
      <w:r w:rsidR="00967F2D" w:rsidRPr="00C853EC">
        <w:rPr>
          <w:rFonts w:ascii="Times New Roman" w:hAnsi="Times New Roman" w:cs="Times New Roman"/>
        </w:rPr>
        <w:t xml:space="preserve"> the</w:t>
      </w:r>
      <w:r w:rsidR="007578B9" w:rsidRPr="00C853EC">
        <w:rPr>
          <w:rFonts w:ascii="Times New Roman" w:hAnsi="Times New Roman" w:cs="Times New Roman"/>
        </w:rPr>
        <w:t xml:space="preserve"> populations being treated</w:t>
      </w:r>
      <w:r w:rsidR="000604CA" w:rsidRPr="00C853EC">
        <w:rPr>
          <w:rFonts w:ascii="Times New Roman" w:hAnsi="Times New Roman" w:cs="Times New Roman"/>
        </w:rPr>
        <w:t xml:space="preserve">: age, weight, sex, dosage, infection status, and whether patients had received a fatty meal prior to treatment or other drugs alongside </w:t>
      </w:r>
      <w:r w:rsidR="00976004">
        <w:rPr>
          <w:rFonts w:ascii="Times New Roman" w:hAnsi="Times New Roman" w:cs="Times New Roman"/>
        </w:rPr>
        <w:t>a</w:t>
      </w:r>
      <w:r w:rsidR="000604CA" w:rsidRPr="00C853EC">
        <w:rPr>
          <w:rFonts w:ascii="Times New Roman" w:hAnsi="Times New Roman" w:cs="Times New Roman"/>
        </w:rPr>
        <w:t>lbendazole</w:t>
      </w:r>
      <w:r w:rsidR="007578B9" w:rsidRPr="00C853EC">
        <w:rPr>
          <w:rFonts w:ascii="Times New Roman" w:hAnsi="Times New Roman" w:cs="Times New Roman"/>
        </w:rPr>
        <w:t>.</w:t>
      </w:r>
      <w:r w:rsidR="00967F2D" w:rsidRPr="00C853EC">
        <w:rPr>
          <w:rFonts w:ascii="Times New Roman" w:hAnsi="Times New Roman" w:cs="Times New Roman"/>
          <w:b/>
        </w:rPr>
        <w:t xml:space="preserve"> </w:t>
      </w:r>
      <w:r w:rsidR="00A44635" w:rsidRPr="00C853EC">
        <w:rPr>
          <w:rFonts w:ascii="Times New Roman" w:hAnsi="Times New Roman" w:cs="Times New Roman"/>
        </w:rPr>
        <w:t>W</w:t>
      </w:r>
      <w:r w:rsidR="00075276" w:rsidRPr="00C853EC">
        <w:rPr>
          <w:rFonts w:ascii="Times New Roman" w:hAnsi="Times New Roman" w:cs="Times New Roman"/>
        </w:rPr>
        <w:t xml:space="preserve">e identify a number of factors systematically associated with </w:t>
      </w:r>
      <w:r w:rsidR="00D37F08">
        <w:rPr>
          <w:rFonts w:ascii="Times New Roman" w:hAnsi="Times New Roman" w:cs="Times New Roman"/>
        </w:rPr>
        <w:t>a</w:t>
      </w:r>
      <w:r w:rsidR="000604CA" w:rsidRPr="00C853EC">
        <w:rPr>
          <w:rFonts w:ascii="Times New Roman" w:hAnsi="Times New Roman" w:cs="Times New Roman"/>
        </w:rPr>
        <w:t xml:space="preserve">lbendazole pharmacokinetic variation. These factors impact different </w:t>
      </w:r>
      <w:r w:rsidR="00967F2D" w:rsidRPr="00C853EC">
        <w:rPr>
          <w:rFonts w:ascii="Times New Roman" w:hAnsi="Times New Roman" w:cs="Times New Roman"/>
        </w:rPr>
        <w:t>aspects</w:t>
      </w:r>
      <w:r w:rsidR="000604CA" w:rsidRPr="00C853EC">
        <w:rPr>
          <w:rFonts w:ascii="Times New Roman" w:hAnsi="Times New Roman" w:cs="Times New Roman"/>
        </w:rPr>
        <w:t xml:space="preserve"> of the pharmacokinetic profile: </w:t>
      </w:r>
      <w:r w:rsidR="00627253">
        <w:rPr>
          <w:rFonts w:ascii="Times New Roman" w:hAnsi="Times New Roman" w:cs="Times New Roman"/>
        </w:rPr>
        <w:t xml:space="preserve">whilst </w:t>
      </w:r>
      <w:r w:rsidR="00D37F08">
        <w:rPr>
          <w:rFonts w:ascii="Times New Roman" w:hAnsi="Times New Roman" w:cs="Times New Roman"/>
        </w:rPr>
        <w:t>a</w:t>
      </w:r>
      <w:r w:rsidR="000604CA" w:rsidRPr="00C853EC">
        <w:rPr>
          <w:rFonts w:ascii="Times New Roman" w:hAnsi="Times New Roman" w:cs="Times New Roman"/>
        </w:rPr>
        <w:t xml:space="preserve">ge is </w:t>
      </w:r>
      <w:r w:rsidR="00D37F08">
        <w:rPr>
          <w:rFonts w:ascii="Times New Roman" w:hAnsi="Times New Roman" w:cs="Times New Roman"/>
        </w:rPr>
        <w:t>significantly associated with a</w:t>
      </w:r>
      <w:r w:rsidR="000604CA" w:rsidRPr="00C853EC">
        <w:rPr>
          <w:rFonts w:ascii="Times New Roman" w:hAnsi="Times New Roman" w:cs="Times New Roman"/>
        </w:rPr>
        <w:t xml:space="preserve">lbendazole </w:t>
      </w:r>
      <w:r w:rsidR="00D37F08">
        <w:rPr>
          <w:rFonts w:ascii="Times New Roman" w:hAnsi="Times New Roman" w:cs="Times New Roman"/>
        </w:rPr>
        <w:t>s</w:t>
      </w:r>
      <w:r w:rsidR="000604CA" w:rsidRPr="00C853EC">
        <w:rPr>
          <w:rFonts w:ascii="Times New Roman" w:hAnsi="Times New Roman" w:cs="Times New Roman"/>
        </w:rPr>
        <w:t>ulfoxide half-life,</w:t>
      </w:r>
      <w:r w:rsidR="00627253">
        <w:rPr>
          <w:rFonts w:ascii="Times New Roman" w:hAnsi="Times New Roman" w:cs="Times New Roman"/>
        </w:rPr>
        <w:t xml:space="preserve"> receipt of</w:t>
      </w:r>
      <w:r w:rsidR="000604CA" w:rsidRPr="00C853EC">
        <w:rPr>
          <w:rFonts w:ascii="Times New Roman" w:hAnsi="Times New Roman" w:cs="Times New Roman"/>
        </w:rPr>
        <w:t xml:space="preserve"> a fatty meal prior to treatment was associated with increased </w:t>
      </w:r>
      <w:r w:rsidR="00D37F08">
        <w:rPr>
          <w:rFonts w:ascii="Times New Roman" w:hAnsi="Times New Roman" w:cs="Times New Roman"/>
        </w:rPr>
        <w:t>a</w:t>
      </w:r>
      <w:r w:rsidR="000604CA" w:rsidRPr="00C853EC">
        <w:rPr>
          <w:rFonts w:ascii="Times New Roman" w:hAnsi="Times New Roman" w:cs="Times New Roman"/>
        </w:rPr>
        <w:t xml:space="preserve">lbendazole </w:t>
      </w:r>
      <w:r w:rsidR="00D37F08">
        <w:rPr>
          <w:rFonts w:ascii="Times New Roman" w:hAnsi="Times New Roman" w:cs="Times New Roman"/>
        </w:rPr>
        <w:t>b</w:t>
      </w:r>
      <w:r w:rsidR="000604CA" w:rsidRPr="00C853EC">
        <w:rPr>
          <w:rFonts w:ascii="Times New Roman" w:hAnsi="Times New Roman" w:cs="Times New Roman"/>
        </w:rPr>
        <w:t>ioavailability (and by extension, C</w:t>
      </w:r>
      <w:r w:rsidR="000604CA" w:rsidRPr="00C853EC">
        <w:rPr>
          <w:rFonts w:ascii="Times New Roman" w:hAnsi="Times New Roman" w:cs="Times New Roman"/>
          <w:vertAlign w:val="subscript"/>
        </w:rPr>
        <w:t>Max</w:t>
      </w:r>
      <w:r w:rsidR="000604CA" w:rsidRPr="00C853EC">
        <w:rPr>
          <w:rFonts w:ascii="Times New Roman" w:hAnsi="Times New Roman" w:cs="Times New Roman"/>
        </w:rPr>
        <w:t xml:space="preserve"> and AUC).</w:t>
      </w:r>
      <w:r w:rsidR="00967F2D" w:rsidRPr="00C853EC">
        <w:rPr>
          <w:rFonts w:ascii="Times New Roman" w:hAnsi="Times New Roman" w:cs="Times New Roman"/>
        </w:rPr>
        <w:t xml:space="preserve"> Parasitic infection</w:t>
      </w:r>
      <w:r w:rsidR="00D37F08">
        <w:rPr>
          <w:rFonts w:ascii="Times New Roman" w:hAnsi="Times New Roman" w:cs="Times New Roman"/>
        </w:rPr>
        <w:t xml:space="preserve"> (particularly echinococcosis and neurocysticercosis) was associated with altered pharmacokinetic parameters, </w:t>
      </w:r>
      <w:r w:rsidR="00D37F08" w:rsidRPr="00C853EC">
        <w:rPr>
          <w:rFonts w:ascii="Times New Roman" w:hAnsi="Times New Roman" w:cs="Times New Roman"/>
        </w:rPr>
        <w:t>with</w:t>
      </w:r>
      <w:r w:rsidR="000604CA" w:rsidRPr="00C853EC">
        <w:rPr>
          <w:rFonts w:ascii="Times New Roman" w:hAnsi="Times New Roman" w:cs="Times New Roman"/>
        </w:rPr>
        <w:t xml:space="preserve"> infected populations displaying distinct characteristics to healthy ones. </w:t>
      </w:r>
      <w:r w:rsidR="00967F2D" w:rsidRPr="00C853EC">
        <w:rPr>
          <w:rFonts w:ascii="Times New Roman" w:hAnsi="Times New Roman" w:cs="Times New Roman"/>
        </w:rPr>
        <w:t>These results provide</w:t>
      </w:r>
      <w:r w:rsidR="00076C5D">
        <w:rPr>
          <w:rFonts w:ascii="Times New Roman" w:hAnsi="Times New Roman" w:cs="Times New Roman"/>
        </w:rPr>
        <w:t xml:space="preserve"> insight into some of the factors associated with variation in albendazole’s pharmacokinetics</w:t>
      </w:r>
      <w:r w:rsidR="00D06AF4" w:rsidRPr="00C853EC">
        <w:rPr>
          <w:rFonts w:ascii="Times New Roman" w:hAnsi="Times New Roman" w:cs="Times New Roman"/>
        </w:rPr>
        <w:t xml:space="preserve"> </w:t>
      </w:r>
      <w:r w:rsidR="00967F2D" w:rsidRPr="00C853EC">
        <w:rPr>
          <w:rFonts w:ascii="Times New Roman" w:hAnsi="Times New Roman" w:cs="Times New Roman"/>
        </w:rPr>
        <w:t>and suggest potential avenue</w:t>
      </w:r>
      <w:r w:rsidR="00C621D8" w:rsidRPr="00C853EC">
        <w:rPr>
          <w:rFonts w:ascii="Times New Roman" w:hAnsi="Times New Roman" w:cs="Times New Roman"/>
        </w:rPr>
        <w:t>s</w:t>
      </w:r>
      <w:r w:rsidR="00967F2D" w:rsidRPr="00C853EC">
        <w:rPr>
          <w:rFonts w:ascii="Times New Roman" w:hAnsi="Times New Roman" w:cs="Times New Roman"/>
        </w:rPr>
        <w:t xml:space="preserve"> for programmatic optimisation of the drug’s delivery. </w:t>
      </w:r>
    </w:p>
    <w:p w14:paraId="7E9DC0D8" w14:textId="77777777" w:rsidR="00913FF9" w:rsidRPr="00C853EC" w:rsidRDefault="00913FF9" w:rsidP="00913FF9">
      <w:pPr>
        <w:tabs>
          <w:tab w:val="left" w:pos="1931"/>
        </w:tabs>
        <w:jc w:val="both"/>
        <w:rPr>
          <w:rFonts w:ascii="Times New Roman" w:hAnsi="Times New Roman" w:cs="Times New Roman"/>
        </w:rPr>
      </w:pPr>
      <w:r w:rsidRPr="00C853EC">
        <w:rPr>
          <w:rFonts w:ascii="Times New Roman" w:hAnsi="Times New Roman" w:cs="Times New Roman"/>
        </w:rPr>
        <w:br w:type="page"/>
      </w:r>
    </w:p>
    <w:p w14:paraId="04FC2A10" w14:textId="77777777" w:rsidR="00522686" w:rsidRPr="00C853EC" w:rsidRDefault="00522686">
      <w:pPr>
        <w:rPr>
          <w:rFonts w:ascii="Times New Roman" w:hAnsi="Times New Roman" w:cs="Times New Roman"/>
          <w:b/>
          <w:sz w:val="32"/>
        </w:rPr>
      </w:pPr>
      <w:r w:rsidRPr="00C853EC">
        <w:rPr>
          <w:rFonts w:ascii="Times New Roman" w:hAnsi="Times New Roman" w:cs="Times New Roman"/>
          <w:b/>
          <w:sz w:val="32"/>
        </w:rPr>
        <w:lastRenderedPageBreak/>
        <w:t>Introduction</w:t>
      </w:r>
    </w:p>
    <w:p w14:paraId="58E66A93" w14:textId="16F305F6" w:rsidR="002C42F0" w:rsidRPr="00C853EC" w:rsidRDefault="00E76F43" w:rsidP="00F169C5">
      <w:pPr>
        <w:jc w:val="both"/>
        <w:rPr>
          <w:rFonts w:ascii="Times New Roman" w:hAnsi="Times New Roman" w:cs="Times New Roman"/>
        </w:rPr>
      </w:pPr>
      <w:r w:rsidRPr="00C853EC">
        <w:rPr>
          <w:rFonts w:ascii="Times New Roman" w:hAnsi="Times New Roman" w:cs="Times New Roman"/>
        </w:rPr>
        <w:t xml:space="preserve">Albendazole is a </w:t>
      </w:r>
      <w:r w:rsidR="00D86D4B" w:rsidRPr="00C853EC">
        <w:rPr>
          <w:rFonts w:ascii="Times New Roman" w:hAnsi="Times New Roman" w:cs="Times New Roman"/>
        </w:rPr>
        <w:t xml:space="preserve">broad-spectrum </w:t>
      </w:r>
      <w:r w:rsidRPr="00C853EC">
        <w:rPr>
          <w:rFonts w:ascii="Times New Roman" w:hAnsi="Times New Roman" w:cs="Times New Roman"/>
        </w:rPr>
        <w:t xml:space="preserve">medication </w:t>
      </w:r>
      <w:r w:rsidR="00D86D4B" w:rsidRPr="00C853EC">
        <w:rPr>
          <w:rFonts w:ascii="Times New Roman" w:hAnsi="Times New Roman" w:cs="Times New Roman"/>
        </w:rPr>
        <w:t xml:space="preserve">used </w:t>
      </w:r>
      <w:r w:rsidR="0078162C" w:rsidRPr="00C853EC">
        <w:rPr>
          <w:rFonts w:ascii="Times New Roman" w:hAnsi="Times New Roman" w:cs="Times New Roman"/>
        </w:rPr>
        <w:t xml:space="preserve">widely in the treatment </w:t>
      </w:r>
      <w:r w:rsidRPr="00C853EC">
        <w:rPr>
          <w:rFonts w:ascii="Times New Roman" w:hAnsi="Times New Roman" w:cs="Times New Roman"/>
        </w:rPr>
        <w:t>of a variety of parasitic worm infections.</w:t>
      </w:r>
      <w:r w:rsidR="00F169C5" w:rsidRPr="00C853EC">
        <w:rPr>
          <w:rFonts w:ascii="Times New Roman" w:hAnsi="Times New Roman" w:cs="Times New Roman"/>
        </w:rPr>
        <w:t xml:space="preserve"> This includes usage in a clinical context, where </w:t>
      </w:r>
      <w:r w:rsidRPr="00C853EC">
        <w:rPr>
          <w:rFonts w:ascii="Times New Roman" w:hAnsi="Times New Roman" w:cs="Times New Roman"/>
        </w:rPr>
        <w:t xml:space="preserve">multiple-dose regimen are used to treat </w:t>
      </w:r>
      <w:r w:rsidR="004A72A8" w:rsidRPr="00C853EC">
        <w:rPr>
          <w:rFonts w:ascii="Times New Roman" w:hAnsi="Times New Roman" w:cs="Times New Roman"/>
        </w:rPr>
        <w:t xml:space="preserve">infections with the larval stages of </w:t>
      </w:r>
      <w:r w:rsidR="004A72A8" w:rsidRPr="00C853EC">
        <w:rPr>
          <w:rFonts w:ascii="Times New Roman" w:hAnsi="Times New Roman" w:cs="Times New Roman"/>
          <w:i/>
        </w:rPr>
        <w:t>Taenia solium</w:t>
      </w:r>
      <w:r w:rsidR="004A72A8" w:rsidRPr="00C853EC">
        <w:rPr>
          <w:rFonts w:ascii="Times New Roman" w:hAnsi="Times New Roman" w:cs="Times New Roman"/>
        </w:rPr>
        <w:t xml:space="preserve"> (</w:t>
      </w:r>
      <w:r w:rsidRPr="00C853EC">
        <w:rPr>
          <w:rFonts w:ascii="Times New Roman" w:hAnsi="Times New Roman" w:cs="Times New Roman"/>
        </w:rPr>
        <w:t>(neuro-)cysticercosis</w:t>
      </w:r>
      <w:r w:rsidR="004A72A8" w:rsidRPr="00C853EC">
        <w:rPr>
          <w:rFonts w:ascii="Times New Roman" w:hAnsi="Times New Roman" w:cs="Times New Roman"/>
        </w:rPr>
        <w:t>)</w:t>
      </w:r>
      <w:r w:rsidRPr="00C853EC">
        <w:rPr>
          <w:rFonts w:ascii="Times New Roman" w:hAnsi="Times New Roman" w:cs="Times New Roman"/>
        </w:rPr>
        <w:fldChar w:fldCharType="begin" w:fldLock="1"/>
      </w:r>
      <w:r w:rsidRPr="00C853EC">
        <w:rPr>
          <w:rFonts w:ascii="Times New Roman" w:hAnsi="Times New Roman" w:cs="Times New Roman"/>
        </w:rPr>
        <w:instrText>ADDIN CSL_CITATION {"citationItems":[{"id":"ITEM-1","itemData":{"DOI":"10.1136/jnnp.2008.144899","ISSN":"1468330X","abstract":"Aim: The aim of this trial was to evaluate the effects of albendazole (ALB) on cyst disappearance, reduction of the number of cysts and seizure recurrence. Methods: 178 patients with new onset symptoms due to active or transitional neurocysticercosis were randomly assigned to receive either 800 mg of ALB daily or placebo for 8 days. All patients also received prednisone. Imaging studies were done at baseline and at months 1, B and 12 of follow-up. Results: Active cysts were identified in 59 of 88 people randomised to ALB and 57 of the 90 in the placebo arm. By 1 month, 31% were free of active cysts in the treatment group compared with 7% in the placebo group (p = 0.001). In addition, the ALB group had a greater reduction in the number of active cysts compared with the placebo group (p = 0.001). After 1 month following treatment there was no additional gain by treatment group in the disappearance or reduction in the number of active cysts. ALB treatment had little effect on cysts in the transitional or calcification stage. We found no difference between the ALB and placebo groups in symptoms during treatment or in seizure recurrence during the 12 months after treatment. Conclusion: Albendazole plus symptomatic treatment leads to the disappearance of active cysts in 31% of patients compared with 7% of those with symptomatic treatment alone. This treatment effect occurs within the first 30 days after treatment. Trial registration number: NCT00283699.","author":[{"dropping-particle":"","family":"Carpio","given":"A.","non-dropping-particle":"","parse-names":false,"suffix":""},{"dropping-particle":"","family":"Kelvin","given":"E. A.","non-dropping-particle":"","parse-names":false,"suffix":""},{"dropping-particle":"","family":"Bagiella","given":"E.","non-dropping-particle":"","parse-names":false,"suffix":""},{"dropping-particle":"","family":"Leslie","given":"D.","non-dropping-particle":"","parse-names":false,"suffix":""},{"dropping-particle":"","family":"Leon","given":"P.","non-dropping-particle":"","parse-names":false,"suffix":""},{"dropping-particle":"","family":"Andrews","given":"H.","non-dropping-particle":"","parse-names":false,"suffix":""},{"dropping-particle":"","family":"Hauser","given":"W. A.","non-dropping-particle":"","parse-names":false,"suffix":""},{"dropping-particle":"","family":"Lisanti","given":"Noemi","non-dropping-particle":"","parse-names":false,"suffix":""},{"dropping-particle":"","family":"Aguirre","given":"Rafael","non-dropping-particle":"","parse-names":false,"suffix":""},{"dropping-particle":"","family":"Serrano","given":"Marcos","non-dropping-particle":"","parse-names":false,"suffix":""},{"dropping-particle":"","family":"Pesantes","given":"Jorge","non-dropping-particle":"","parse-names":false,"suffix":""},{"dropping-particle":"","family":"Moncayo","given":"Jorge","non-dropping-particle":"","parse-names":false,"suffix":""},{"dropping-particle":"","family":"Roman","given":"Marcelo","non-dropping-particle":"","parse-names":false,"suffix":""}],"container-title":"Journal of Neurology, Neurosurgery and Psychiatry","id":"ITEM-1","issue":"9","issued":{"date-parts":[["2008"]]},"page":"1050-1055","publisher":"BMJ Publishing Group","title":"Effects of albendazole treatment on neurocysticercosis: A randomised controlled trial","type":"article-journal","volume":"79"},"uris":["http://www.mendeley.com/documents/?uuid=e470fcc5-11bc-3325-aa13-12301c5dd324"]}],"mendeley":{"formattedCitation":"&lt;sup&gt;1&lt;/sup&gt;","plainTextFormattedCitation":"1","previouslyFormattedCitation":"&lt;sup&gt;1&lt;/sup&gt;"},"properties":{"noteIndex":0},"schema":"https://github.com/citation-style-language/schema/raw/master/csl-citation.json"}</w:instrText>
      </w:r>
      <w:r w:rsidRPr="00C853EC">
        <w:rPr>
          <w:rFonts w:ascii="Times New Roman" w:hAnsi="Times New Roman" w:cs="Times New Roman"/>
        </w:rPr>
        <w:fldChar w:fldCharType="separate"/>
      </w:r>
      <w:r w:rsidRPr="00C853EC">
        <w:rPr>
          <w:rFonts w:ascii="Times New Roman" w:hAnsi="Times New Roman" w:cs="Times New Roman"/>
          <w:noProof/>
          <w:vertAlign w:val="superscript"/>
        </w:rPr>
        <w:t>1</w:t>
      </w:r>
      <w:r w:rsidRPr="00C853EC">
        <w:rPr>
          <w:rFonts w:ascii="Times New Roman" w:hAnsi="Times New Roman" w:cs="Times New Roman"/>
        </w:rPr>
        <w:fldChar w:fldCharType="end"/>
      </w:r>
      <w:r w:rsidRPr="00C853EC">
        <w:rPr>
          <w:rFonts w:ascii="Times New Roman" w:hAnsi="Times New Roman" w:cs="Times New Roman"/>
        </w:rPr>
        <w:t xml:space="preserve"> </w:t>
      </w:r>
      <w:r w:rsidR="004A72A8" w:rsidRPr="00C853EC">
        <w:rPr>
          <w:rFonts w:ascii="Times New Roman" w:hAnsi="Times New Roman" w:cs="Times New Roman"/>
        </w:rPr>
        <w:t xml:space="preserve">or of </w:t>
      </w:r>
      <w:r w:rsidR="004A72A8" w:rsidRPr="00C853EC">
        <w:rPr>
          <w:rFonts w:ascii="Times New Roman" w:hAnsi="Times New Roman" w:cs="Times New Roman"/>
          <w:i/>
        </w:rPr>
        <w:t>Echinococcus</w:t>
      </w:r>
      <w:r w:rsidR="004A72A8" w:rsidRPr="00C853EC">
        <w:rPr>
          <w:rFonts w:ascii="Times New Roman" w:hAnsi="Times New Roman" w:cs="Times New Roman"/>
        </w:rPr>
        <w:t xml:space="preserve"> sp. (principally cystic and alveolar </w:t>
      </w:r>
      <w:r w:rsidRPr="00C853EC">
        <w:rPr>
          <w:rFonts w:ascii="Times New Roman" w:hAnsi="Times New Roman" w:cs="Times New Roman"/>
        </w:rPr>
        <w:t>echinococcosis</w:t>
      </w:r>
      <w:r w:rsidR="004A72A8" w:rsidRPr="00C853EC">
        <w:rPr>
          <w:rFonts w:ascii="Times New Roman" w:hAnsi="Times New Roman" w:cs="Times New Roman"/>
        </w:rPr>
        <w:t xml:space="preserve"> due to </w:t>
      </w:r>
      <w:r w:rsidR="004A72A8" w:rsidRPr="00C853EC">
        <w:rPr>
          <w:rFonts w:ascii="Times New Roman" w:hAnsi="Times New Roman" w:cs="Times New Roman"/>
          <w:i/>
        </w:rPr>
        <w:t>E. granulosus</w:t>
      </w:r>
      <w:r w:rsidR="004A72A8" w:rsidRPr="00C853EC">
        <w:rPr>
          <w:rFonts w:ascii="Times New Roman" w:hAnsi="Times New Roman" w:cs="Times New Roman"/>
        </w:rPr>
        <w:t xml:space="preserve"> and </w:t>
      </w:r>
      <w:r w:rsidR="004A72A8" w:rsidRPr="00C853EC">
        <w:rPr>
          <w:rFonts w:ascii="Times New Roman" w:hAnsi="Times New Roman" w:cs="Times New Roman"/>
          <w:i/>
        </w:rPr>
        <w:t>E. multilocularis</w:t>
      </w:r>
      <w:r w:rsidR="004A72A8" w:rsidRPr="00C853EC">
        <w:rPr>
          <w:rFonts w:ascii="Times New Roman" w:hAnsi="Times New Roman" w:cs="Times New Roman"/>
        </w:rPr>
        <w:t>, respectively)</w:t>
      </w:r>
      <w:r w:rsidRPr="00C853EC">
        <w:rPr>
          <w:rFonts w:ascii="Times New Roman" w:hAnsi="Times New Roman" w:cs="Times New Roman"/>
        </w:rPr>
        <w:fldChar w:fldCharType="begin" w:fldLock="1"/>
      </w:r>
      <w:r w:rsidRPr="00C853EC">
        <w:rPr>
          <w:rFonts w:ascii="Times New Roman" w:hAnsi="Times New Roman" w:cs="Times New Roman"/>
        </w:rPr>
        <w:instrText>ADDIN CSL_CITATION {"citationItems":[{"id":"ITEM-1","itemData":{"DOI":"10.1128/AAC.37.8.1679","ISSN":"00664804","PMID":"8215283","abstract":"We report our experience in the treatment with benzoimidazole carbamates (mebendazole and albendazole) of 337 patients affected by hydatid cysts with different localizations. The treated cysts showed degenerative modifications in 50.6% of the cases after mebendazole treatment and in about 80% after albendazole treatment. Relapses after therapy were observed in 30% of the cases; about 95% of the recurring cysts showed good susceptibility to a further cycle of therapy with benzoimidazole carbamates. Side effects observed with either drug were not severe and always reversible, consisting mainly of abdominal pains and increased levels of transaminases in serum. Among the factors that may influence the therapeutic results are the drug employed, the age of the cysts, the age of the patient, and the localization of the cysts and their morphological characteristics. Moreover, it can be hypothesized that each hydatid cyst has an intrinsic sensitivity to benzoimidazole carbamates.","author":[{"dropping-particle":"","family":"Teggi","given":"A.","non-dropping-particle":"","parse-names":false,"suffix":""},{"dropping-particle":"","family":"Lastilla","given":"M. G.","non-dropping-particle":"","parse-names":false,"suffix":""},{"dropping-particle":"","family":"Rosa","given":"F.","non-dropping-particle":"De","parse-names":false,"suffix":""}],"container-title":"Antimicrobial Agents and Chemotherapy","id":"ITEM-1","issue":"8","issued":{"date-parts":[["1993"]]},"page":"1679-1684","title":"Therapy of human hydatid disease with mebendazole and albendazole","type":"article-journal","volume":"37"},"uris":["http://www.mendeley.com/documents/?uuid=ecb9494f-f269-3efd-ad6f-32b2131b4374"]}],"mendeley":{"formattedCitation":"&lt;sup&gt;2&lt;/sup&gt;","plainTextFormattedCitation":"2","previouslyFormattedCitation":"&lt;sup&gt;2&lt;/sup&gt;"},"properties":{"noteIndex":0},"schema":"https://github.com/citation-style-language/schema/raw/master/csl-citation.json"}</w:instrText>
      </w:r>
      <w:r w:rsidRPr="00C853EC">
        <w:rPr>
          <w:rFonts w:ascii="Times New Roman" w:hAnsi="Times New Roman" w:cs="Times New Roman"/>
        </w:rPr>
        <w:fldChar w:fldCharType="separate"/>
      </w:r>
      <w:r w:rsidRPr="00C853EC">
        <w:rPr>
          <w:rFonts w:ascii="Times New Roman" w:hAnsi="Times New Roman" w:cs="Times New Roman"/>
          <w:noProof/>
          <w:vertAlign w:val="superscript"/>
        </w:rPr>
        <w:t>2</w:t>
      </w:r>
      <w:r w:rsidRPr="00C853EC">
        <w:rPr>
          <w:rFonts w:ascii="Times New Roman" w:hAnsi="Times New Roman" w:cs="Times New Roman"/>
        </w:rPr>
        <w:fldChar w:fldCharType="end"/>
      </w:r>
      <w:r w:rsidR="004A72A8" w:rsidRPr="00C853EC">
        <w:rPr>
          <w:rFonts w:ascii="Times New Roman" w:hAnsi="Times New Roman" w:cs="Times New Roman"/>
        </w:rPr>
        <w:t>.</w:t>
      </w:r>
      <w:r w:rsidRPr="00C853EC">
        <w:rPr>
          <w:rFonts w:ascii="Times New Roman" w:hAnsi="Times New Roman" w:cs="Times New Roman"/>
        </w:rPr>
        <w:t xml:space="preserve"> </w:t>
      </w:r>
      <w:r w:rsidR="00F169C5" w:rsidRPr="00C853EC">
        <w:rPr>
          <w:rFonts w:ascii="Times New Roman" w:hAnsi="Times New Roman" w:cs="Times New Roman"/>
        </w:rPr>
        <w:t>It has also been used extensively in</w:t>
      </w:r>
      <w:r w:rsidRPr="00C853EC">
        <w:rPr>
          <w:rFonts w:ascii="Times New Roman" w:hAnsi="Times New Roman" w:cs="Times New Roman"/>
        </w:rPr>
        <w:t xml:space="preserve"> programmatic contexts, where a single dose </w:t>
      </w:r>
      <w:r w:rsidR="00D01B4C" w:rsidRPr="00C853EC">
        <w:rPr>
          <w:rFonts w:ascii="Times New Roman" w:hAnsi="Times New Roman" w:cs="Times New Roman"/>
        </w:rPr>
        <w:t xml:space="preserve">has been delivered to communities as part of </w:t>
      </w:r>
      <w:r w:rsidR="00E024D3" w:rsidRPr="00C853EC">
        <w:rPr>
          <w:rFonts w:ascii="Times New Roman" w:hAnsi="Times New Roman" w:cs="Times New Roman"/>
        </w:rPr>
        <w:t xml:space="preserve">mass </w:t>
      </w:r>
      <w:r w:rsidR="00D01B4C" w:rsidRPr="00C853EC">
        <w:rPr>
          <w:rFonts w:ascii="Times New Roman" w:hAnsi="Times New Roman" w:cs="Times New Roman"/>
        </w:rPr>
        <w:t xml:space="preserve">treatment </w:t>
      </w:r>
      <w:r w:rsidR="00E024D3" w:rsidRPr="00C853EC">
        <w:rPr>
          <w:rFonts w:ascii="Times New Roman" w:hAnsi="Times New Roman" w:cs="Times New Roman"/>
        </w:rPr>
        <w:t>against</w:t>
      </w:r>
      <w:r w:rsidR="0078162C" w:rsidRPr="00C853EC">
        <w:rPr>
          <w:rFonts w:ascii="Times New Roman" w:hAnsi="Times New Roman" w:cs="Times New Roman"/>
        </w:rPr>
        <w:t xml:space="preserve"> </w:t>
      </w:r>
      <w:r w:rsidR="00D01B4C" w:rsidRPr="00C853EC">
        <w:rPr>
          <w:rFonts w:ascii="Times New Roman" w:hAnsi="Times New Roman" w:cs="Times New Roman"/>
        </w:rPr>
        <w:t>soil-transmitted helminth</w:t>
      </w:r>
      <w:r w:rsidR="00E024D3" w:rsidRPr="00C853EC">
        <w:rPr>
          <w:rFonts w:ascii="Times New Roman" w:hAnsi="Times New Roman" w:cs="Times New Roman"/>
        </w:rPr>
        <w:t>iase</w:t>
      </w:r>
      <w:r w:rsidR="00D01B4C" w:rsidRPr="00C853EC">
        <w:rPr>
          <w:rFonts w:ascii="Times New Roman" w:hAnsi="Times New Roman" w:cs="Times New Roman"/>
        </w:rPr>
        <w:t>s</w:t>
      </w:r>
      <w:r w:rsidR="00D01B4C" w:rsidRPr="00C853EC">
        <w:rPr>
          <w:rFonts w:ascii="Times New Roman" w:hAnsi="Times New Roman" w:cs="Times New Roman"/>
        </w:rPr>
        <w:fldChar w:fldCharType="begin" w:fldLock="1"/>
      </w:r>
      <w:r w:rsidR="00D01B4C" w:rsidRPr="00C853EC">
        <w:rPr>
          <w:rFonts w:ascii="Times New Roman" w:hAnsi="Times New Roman" w:cs="Times New Roman"/>
        </w:rPr>
        <w:instrText>ADDIN CSL_CITATION {"citationItems":[{"id":"ITEM-1","itemData":{"DOI":"10.1371/journal.pntd.0007471","ISSN":"1935-2735","author":[{"dropping-particle":"","family":"Vlaminck","given":"Johnny","non-dropping-particle":"","parse-names":false,"suffix":""},{"dropping-particle":"","family":"Cools","given":"Piet","non-dropping-particle":"","parse-names":false,"suffix":""},{"dropping-particle":"","family":"Albonico","given":"Marco","non-dropping-particle":"","parse-names":false,"suffix":""},{"dropping-particle":"","family":"Ame","given":"Shaali","non-dropping-particle":"","parse-names":false,"suffix":""},{"dropping-particle":"","family":"Ayana","given":"Mio","non-dropping-particle":"","parse-names":false,"suffix":""},{"dropping-particle":"","family":"Cringoli","given":"Giuseppe","non-dropping-particle":"","parse-names":false,"suffix":""},{"dropping-particle":"","family":"Dana","given":"Daniel","non-dropping-particle":"","parse-names":false,"suffix":""},{"dropping-particle":"","family":"Keiser","given":"Jennifer","non-dropping-particle":"","parse-names":false,"suffix":""},{"dropping-particle":"","family":"Maurelli","given":"Maria P.","non-dropping-particle":"","parse-names":false,"suffix":""},{"dropping-particle":"","family":"Matoso","given":"Leonardo F.","non-dropping-particle":"","parse-names":false,"suffix":""},{"dropping-particle":"","family":"Montresor","given":"Antonio","non-dropping-particle":"","parse-names":false,"suffix":""},{"dropping-particle":"","family":"Mekonnen","given":"Zeleke","non-dropping-particle":"","parse-names":false,"suffix":""},{"dropping-particle":"","family":"Mirams","given":"Greg","non-dropping-particle":"","parse-names":false,"suffix":""},{"dropping-particle":"","family":"Corrêa-Oliveira","given":"Rodrigo","non-dropping-particle":"","parse-names":false,"suffix":""},{"dropping-particle":"","family":"Pinto","given":"Simone A.","non-dropping-particle":"","parse-names":false,"suffix":""},{"dropping-particle":"","family":"Rinaldi","given":"Laura","non-dropping-particle":"","parse-names":false,"suffix":""},{"dropping-particle":"","family":"Sayasone","given":"Somphou","non-dropping-particle":"","parse-names":false,"suffix":""},{"dropping-particle":"","family":"Thomas","given":"Eurion","non-dropping-particle":"","parse-names":false,"suffix":""},{"dropping-particle":"","family":"Vercruysse","given":"Jozef","non-dropping-particle":"","parse-names":false,"suffix":""},{"dropping-particle":"","family":"Verweij","given":"Jaco J.","non-dropping-particle":"","parse-names":false,"suffix":""},{"dropping-particle":"","family":"Levecke","given":"Bruno","non-dropping-particle":"","parse-names":false,"suffix":""}],"container-title":"PLOS Neglected Tropical Diseases","editor":[{"dropping-particle":"","family":"Cantacessi","given":"Cinzia","non-dropping-particle":"","parse-names":false,"suffix":""}],"id":"ITEM-1","issue":"8","issued":{"date-parts":[["2019","8","1"]]},"page":"e0007471","title":"Therapeutic efficacy of albendazole against soil-transmitted helminthiasis in children measured by five diagnostic methods","type":"article-journal","volume":"13"},"uris":["http://www.mendeley.com/documents/?uuid=00075203-d4e6-3969-9072-b227015d4f40"]}],"mendeley":{"formattedCitation":"&lt;sup&gt;3&lt;/sup&gt;","plainTextFormattedCitation":"3","previouslyFormattedCitation":"&lt;sup&gt;3&lt;/sup&gt;"},"properties":{"noteIndex":0},"schema":"https://github.com/citation-style-language/schema/raw/master/csl-citation.json"}</w:instrText>
      </w:r>
      <w:r w:rsidR="00D01B4C" w:rsidRPr="00C853EC">
        <w:rPr>
          <w:rFonts w:ascii="Times New Roman" w:hAnsi="Times New Roman" w:cs="Times New Roman"/>
        </w:rPr>
        <w:fldChar w:fldCharType="separate"/>
      </w:r>
      <w:r w:rsidR="00D01B4C" w:rsidRPr="00C853EC">
        <w:rPr>
          <w:rFonts w:ascii="Times New Roman" w:hAnsi="Times New Roman" w:cs="Times New Roman"/>
          <w:noProof/>
          <w:vertAlign w:val="superscript"/>
        </w:rPr>
        <w:t>3</w:t>
      </w:r>
      <w:r w:rsidR="00D01B4C" w:rsidRPr="00C853EC">
        <w:rPr>
          <w:rFonts w:ascii="Times New Roman" w:hAnsi="Times New Roman" w:cs="Times New Roman"/>
        </w:rPr>
        <w:fldChar w:fldCharType="end"/>
      </w:r>
      <w:r w:rsidR="00D01B4C" w:rsidRPr="00C853EC">
        <w:rPr>
          <w:rFonts w:ascii="Times New Roman" w:hAnsi="Times New Roman" w:cs="Times New Roman"/>
        </w:rPr>
        <w:t xml:space="preserve"> (</w:t>
      </w:r>
      <w:r w:rsidR="001D050E" w:rsidRPr="00C853EC">
        <w:rPr>
          <w:rFonts w:ascii="Times New Roman" w:hAnsi="Times New Roman" w:cs="Times New Roman"/>
        </w:rPr>
        <w:t xml:space="preserve">STHs, </w:t>
      </w:r>
      <w:r w:rsidR="00E024D3" w:rsidRPr="00C853EC">
        <w:rPr>
          <w:rFonts w:ascii="Times New Roman" w:hAnsi="Times New Roman" w:cs="Times New Roman"/>
        </w:rPr>
        <w:t xml:space="preserve">due to </w:t>
      </w:r>
      <w:r w:rsidR="00D01B4C" w:rsidRPr="00C853EC">
        <w:rPr>
          <w:rFonts w:ascii="Times New Roman" w:hAnsi="Times New Roman" w:cs="Times New Roman"/>
          <w:i/>
        </w:rPr>
        <w:t>Ascaris lumbricoides</w:t>
      </w:r>
      <w:r w:rsidR="00D01B4C" w:rsidRPr="00C853EC">
        <w:rPr>
          <w:rFonts w:ascii="Times New Roman" w:hAnsi="Times New Roman" w:cs="Times New Roman"/>
        </w:rPr>
        <w:t xml:space="preserve">, </w:t>
      </w:r>
      <w:r w:rsidR="00D01B4C" w:rsidRPr="00C853EC">
        <w:rPr>
          <w:rFonts w:ascii="Times New Roman" w:hAnsi="Times New Roman" w:cs="Times New Roman"/>
          <w:i/>
        </w:rPr>
        <w:t>Trichuris</w:t>
      </w:r>
      <w:r w:rsidR="00D01B4C" w:rsidRPr="00C853EC">
        <w:rPr>
          <w:rFonts w:ascii="Times New Roman" w:hAnsi="Times New Roman" w:cs="Times New Roman"/>
        </w:rPr>
        <w:t xml:space="preserve"> </w:t>
      </w:r>
      <w:r w:rsidR="00D01B4C" w:rsidRPr="00C853EC">
        <w:rPr>
          <w:rFonts w:ascii="Times New Roman" w:hAnsi="Times New Roman" w:cs="Times New Roman"/>
          <w:i/>
        </w:rPr>
        <w:t>trich</w:t>
      </w:r>
      <w:r w:rsidR="004A72A8" w:rsidRPr="00C853EC">
        <w:rPr>
          <w:rFonts w:ascii="Times New Roman" w:hAnsi="Times New Roman" w:cs="Times New Roman"/>
          <w:i/>
        </w:rPr>
        <w:t>i</w:t>
      </w:r>
      <w:r w:rsidR="00D01B4C" w:rsidRPr="00C853EC">
        <w:rPr>
          <w:rFonts w:ascii="Times New Roman" w:hAnsi="Times New Roman" w:cs="Times New Roman"/>
          <w:i/>
        </w:rPr>
        <w:t>ura</w:t>
      </w:r>
      <w:r w:rsidR="00D01B4C" w:rsidRPr="00C853EC">
        <w:rPr>
          <w:rFonts w:ascii="Times New Roman" w:hAnsi="Times New Roman" w:cs="Times New Roman"/>
        </w:rPr>
        <w:t xml:space="preserve">, </w:t>
      </w:r>
      <w:r w:rsidR="00D01B4C" w:rsidRPr="00C853EC">
        <w:rPr>
          <w:rFonts w:ascii="Times New Roman" w:hAnsi="Times New Roman" w:cs="Times New Roman"/>
          <w:i/>
        </w:rPr>
        <w:t>Necator americanus</w:t>
      </w:r>
      <w:r w:rsidR="00D01B4C" w:rsidRPr="00C853EC">
        <w:rPr>
          <w:rFonts w:ascii="Times New Roman" w:hAnsi="Times New Roman" w:cs="Times New Roman"/>
        </w:rPr>
        <w:t xml:space="preserve"> and </w:t>
      </w:r>
      <w:r w:rsidR="00D01B4C" w:rsidRPr="00C853EC">
        <w:rPr>
          <w:rFonts w:ascii="Times New Roman" w:hAnsi="Times New Roman" w:cs="Times New Roman"/>
          <w:i/>
        </w:rPr>
        <w:t>Ancylostoma duodenale</w:t>
      </w:r>
      <w:r w:rsidR="00D01B4C" w:rsidRPr="00C853EC">
        <w:rPr>
          <w:rFonts w:ascii="Times New Roman" w:hAnsi="Times New Roman" w:cs="Times New Roman"/>
        </w:rPr>
        <w:t>)</w:t>
      </w:r>
      <w:r w:rsidR="0050714D" w:rsidRPr="00C853EC">
        <w:rPr>
          <w:rFonts w:ascii="Times New Roman" w:hAnsi="Times New Roman" w:cs="Times New Roman"/>
        </w:rPr>
        <w:t xml:space="preserve">; </w:t>
      </w:r>
      <w:r w:rsidR="00D01B4C" w:rsidRPr="00C853EC">
        <w:rPr>
          <w:rFonts w:ascii="Times New Roman" w:hAnsi="Times New Roman" w:cs="Times New Roman"/>
        </w:rPr>
        <w:t>lymphatic filariasis</w:t>
      </w:r>
      <w:r w:rsidR="00D01B4C" w:rsidRPr="00C853EC">
        <w:rPr>
          <w:rFonts w:ascii="Times New Roman" w:hAnsi="Times New Roman" w:cs="Times New Roman"/>
        </w:rPr>
        <w:fldChar w:fldCharType="begin" w:fldLock="1"/>
      </w:r>
      <w:r w:rsidR="00D01B4C" w:rsidRPr="00C853EC">
        <w:rPr>
          <w:rFonts w:ascii="Times New Roman" w:hAnsi="Times New Roman" w:cs="Times New Roman"/>
        </w:rPr>
        <w:instrText>ADDIN CSL_CITATION {"citationItems":[{"id":"ITEM-1","itemData":{"DOI":"10.1371/journal.pntd.0000696","ISSN":"1935-2735","author":[{"dropping-particle":"","family":"Simonsen","given":"Paul E.","non-dropping-particle":"","parse-names":false,"suffix":""},{"dropping-particle":"","family":"Pedersen","given":"Erling M.","non-dropping-particle":"","parse-names":false,"suffix":""},{"dropping-particle":"","family":"Rwegoshora","given":"Rwehumbiza T.","non-dropping-particle":"","parse-names":false,"suffix":""},{"dropping-particle":"","family":"Malecela","given":"Mwelecele N.","non-dropping-particle":"","parse-names":false,"suffix":""},{"dropping-particle":"","family":"Derua","given":"Yahya A.","non-dropping-particle":"","parse-names":false,"suffix":""},{"dropping-particle":"","family":"Magesa","given":"Stephen M.","non-dropping-particle":"","parse-names":false,"suffix":""}],"container-title":"PLoS Neglected Tropical Diseases","editor":[{"dropping-particle":"","family":"Lammie","given":"Patrick J.","non-dropping-particle":"","parse-names":false,"suffix":""}],"id":"ITEM-1","issue":"6","issued":{"date-parts":[["2010","6","1"]]},"page":"e696","title":"Lymphatic Filariasis Control in Tanzania: Effect of Repeated Mass Drug Administration with Ivermectin and Albendazole on Infection and Transmission","type":"article-journal","volume":"4"},"uris":["http://www.mendeley.com/documents/?uuid=59e138c4-dd9d-3080-9254-090d9b6da966"]}],"mendeley":{"formattedCitation":"&lt;sup&gt;4&lt;/sup&gt;","plainTextFormattedCitation":"4","previouslyFormattedCitation":"&lt;sup&gt;4&lt;/sup&gt;"},"properties":{"noteIndex":0},"schema":"https://github.com/citation-style-language/schema/raw/master/csl-citation.json"}</w:instrText>
      </w:r>
      <w:r w:rsidR="00D01B4C" w:rsidRPr="00C853EC">
        <w:rPr>
          <w:rFonts w:ascii="Times New Roman" w:hAnsi="Times New Roman" w:cs="Times New Roman"/>
        </w:rPr>
        <w:fldChar w:fldCharType="separate"/>
      </w:r>
      <w:r w:rsidR="00D01B4C" w:rsidRPr="00C853EC">
        <w:rPr>
          <w:rFonts w:ascii="Times New Roman" w:hAnsi="Times New Roman" w:cs="Times New Roman"/>
          <w:noProof/>
          <w:vertAlign w:val="superscript"/>
        </w:rPr>
        <w:t>4</w:t>
      </w:r>
      <w:r w:rsidR="00D01B4C" w:rsidRPr="00C853EC">
        <w:rPr>
          <w:rFonts w:ascii="Times New Roman" w:hAnsi="Times New Roman" w:cs="Times New Roman"/>
        </w:rPr>
        <w:fldChar w:fldCharType="end"/>
      </w:r>
      <w:r w:rsidR="00D01B4C" w:rsidRPr="00C853EC">
        <w:rPr>
          <w:rFonts w:ascii="Times New Roman" w:hAnsi="Times New Roman" w:cs="Times New Roman"/>
        </w:rPr>
        <w:t xml:space="preserve"> (delivered </w:t>
      </w:r>
      <w:r w:rsidR="00E024D3" w:rsidRPr="00C853EC">
        <w:rPr>
          <w:rFonts w:ascii="Times New Roman" w:hAnsi="Times New Roman" w:cs="Times New Roman"/>
        </w:rPr>
        <w:t xml:space="preserve">alone or </w:t>
      </w:r>
      <w:r w:rsidR="00D01B4C" w:rsidRPr="00C853EC">
        <w:rPr>
          <w:rFonts w:ascii="Times New Roman" w:hAnsi="Times New Roman" w:cs="Times New Roman"/>
        </w:rPr>
        <w:t xml:space="preserve">alongside ivermectin </w:t>
      </w:r>
      <w:r w:rsidR="004367F5" w:rsidRPr="00C853EC">
        <w:rPr>
          <w:rFonts w:ascii="Times New Roman" w:hAnsi="Times New Roman" w:cs="Times New Roman"/>
        </w:rPr>
        <w:t>and/</w:t>
      </w:r>
      <w:r w:rsidR="00D01B4C" w:rsidRPr="00C853EC">
        <w:rPr>
          <w:rFonts w:ascii="Times New Roman" w:hAnsi="Times New Roman" w:cs="Times New Roman"/>
        </w:rPr>
        <w:t>or diethylcarbamazine</w:t>
      </w:r>
      <w:r w:rsidR="00E173C9" w:rsidRPr="00C853EC">
        <w:rPr>
          <w:rFonts w:ascii="Times New Roman" w:hAnsi="Times New Roman" w:cs="Times New Roman"/>
        </w:rPr>
        <w:fldChar w:fldCharType="begin" w:fldLock="1"/>
      </w:r>
      <w:r w:rsidR="00223DF5" w:rsidRPr="00C853EC">
        <w:rPr>
          <w:rFonts w:ascii="Times New Roman" w:hAnsi="Times New Roman" w:cs="Times New Roman"/>
        </w:rPr>
        <w:instrText>ADDIN CSL_CITATION {"citationItems":[{"id":"ITEM-1","itemData":{"DOI":"10.1002/14651858.CD003753.PUB4/MEDIA/CDSR/CD003753/IMAGE_N/NCD003753-CMP-004-08.PNG","ISSN":"1469493X","PMID":"30620051","abstract":"Background: The Global Programme to Eliminate Lymphatic Filariasis recommends mass treatment of albendazole co-administered with the microfilaricidal (antifilarial) drugs diethylcarbamazine (DEC) or ivermectin; and recommends albendazole alone in areas where loiasis is endemic. Objectives: To assess the effects of albendazole alone, and the effects of adding albendazole to DEC or ivermectin, in people and communities with lymphatic filariasis. Search methods: We searched the Cochrane Infectious Diseases Group Specialized Register, the Cochrane Central Register of Controlled Trials, MEDLINE (PubMed), Embase (OVID), LILACS (BIREME), and reference lists of included trials. We also searched the World Health Organization (WHO) International Clinical Trials Registry Platform and ClinicalTrials.gov to identify ongoing trials. We performed all searches up to 15 January 2018. Selection criteria: We included randomized controlled trials (RCTs) and cluster-RCTs that compared albendazole to placebo or no placebo, or compared albendazole combined with a microfilaricidal drug to a microfilaricidal drug alone, given to people known to have lymphatic filariasis or communities where lymphatic filariasis was known to be endemic. We sought data on measures of transmission potential (microfilariae (mf) prevalence and density); markers of adult worm infection (antigenaemia prevalence and density, and adult worm prevalence detected by ultrasound); and data on clinical disease and adverse events. Data collection and analysis: At least two review authors independently assessed the trials, evaluated the risks of bias, and extracted data. The main analysis examined albendazole overall, whether given alone or added to a microfilaricidal drug. We used data collected from all randomized individuals at time of longest follow-up (up to 12 months) for meta-analysis of outcomes. We evaluated mf density data up to six months and at 12 months follow-up to ensure that we did not miss any subtle temporal effects. We conducted additional analyses for different follow-up periods and whether trials reported on individuals known to be infected or both infected and uninfected. We analysed dichotomous data using the risk ratio (RR) with a 95% confidence interval (CI). We could not meta-analyse data on parasite density outcomes and we summarized them in tables. Where data were missing, we contacted trial authors. We used GRADE to assess the certainty of evidence. Main results: We included 13 tria…","author":[{"dropping-particle":"","family":"Macfarlane","given":"Cara L.","non-dropping-particle":"","parse-names":false,"suffix":""},{"dropping-particle":"","family":"Budhathoki","given":"Shyam S.","non-dropping-particle":"","parse-names":false,"suffix":""},{"dropping-particle":"","family":"Johnson","given":"Samuel","non-dropping-particle":"","parse-names":false,"suffix":""},{"dropping-particle":"","family":"Richardson","given":"Marty","non-dropping-particle":"","parse-names":false,"suffix":""},{"dropping-particle":"","family":"Garner","given":"Paul","non-dropping-particle":"","parse-names":false,"suffix":""}],"container-title":"Cochrane Database of Systematic Reviews","id":"ITEM-1","issue":"1","issued":{"date-parts":[["2019","1","8"]]},"publisher":"John Wiley and Sons Ltd","title":"Albendazole alone or in combination with microfilaricidal drugs for lymphatic filariasis","type":"article-journal","volume":"2019"},"uris":["http://www.mendeley.com/documents/?uuid=dc271b75-ccff-3083-96a1-e10c804e2347"]}],"mendeley":{"formattedCitation":"&lt;sup&gt;5&lt;/sup&gt;","plainTextFormattedCitation":"5","previouslyFormattedCitation":"&lt;sup&gt;5&lt;/sup&gt;"},"properties":{"noteIndex":0},"schema":"https://github.com/citation-style-language/schema/raw/master/csl-citation.json"}</w:instrText>
      </w:r>
      <w:r w:rsidR="00E173C9" w:rsidRPr="00C853EC">
        <w:rPr>
          <w:rFonts w:ascii="Times New Roman" w:hAnsi="Times New Roman" w:cs="Times New Roman"/>
        </w:rPr>
        <w:fldChar w:fldCharType="separate"/>
      </w:r>
      <w:r w:rsidR="00E173C9" w:rsidRPr="00C853EC">
        <w:rPr>
          <w:rFonts w:ascii="Times New Roman" w:hAnsi="Times New Roman" w:cs="Times New Roman"/>
          <w:noProof/>
          <w:vertAlign w:val="superscript"/>
        </w:rPr>
        <w:t>5</w:t>
      </w:r>
      <w:r w:rsidR="00E173C9" w:rsidRPr="00C853EC">
        <w:rPr>
          <w:rFonts w:ascii="Times New Roman" w:hAnsi="Times New Roman" w:cs="Times New Roman"/>
        </w:rPr>
        <w:fldChar w:fldCharType="end"/>
      </w:r>
      <w:r w:rsidR="00D01B4C" w:rsidRPr="00C853EC">
        <w:rPr>
          <w:rFonts w:ascii="Times New Roman" w:hAnsi="Times New Roman" w:cs="Times New Roman"/>
        </w:rPr>
        <w:t>) and</w:t>
      </w:r>
      <w:r w:rsidR="00DB592A" w:rsidRPr="00C853EC">
        <w:rPr>
          <w:rFonts w:ascii="Times New Roman" w:hAnsi="Times New Roman" w:cs="Times New Roman"/>
        </w:rPr>
        <w:t xml:space="preserve"> in</w:t>
      </w:r>
      <w:r w:rsidR="00D01B4C" w:rsidRPr="00C853EC">
        <w:rPr>
          <w:rFonts w:ascii="Times New Roman" w:hAnsi="Times New Roman" w:cs="Times New Roman"/>
        </w:rPr>
        <w:t xml:space="preserve"> individuals w</w:t>
      </w:r>
      <w:r w:rsidR="00E024D3" w:rsidRPr="00C853EC">
        <w:rPr>
          <w:rFonts w:ascii="Times New Roman" w:hAnsi="Times New Roman" w:cs="Times New Roman"/>
        </w:rPr>
        <w:t>ith</w:t>
      </w:r>
      <w:r w:rsidR="00D01B4C" w:rsidRPr="00C853EC">
        <w:rPr>
          <w:rFonts w:ascii="Times New Roman" w:hAnsi="Times New Roman" w:cs="Times New Roman"/>
        </w:rPr>
        <w:t xml:space="preserve"> loiasis </w:t>
      </w:r>
      <w:r w:rsidR="00E024D3" w:rsidRPr="00C853EC">
        <w:rPr>
          <w:rFonts w:ascii="Times New Roman" w:hAnsi="Times New Roman" w:cs="Times New Roman"/>
        </w:rPr>
        <w:t xml:space="preserve">whose </w:t>
      </w:r>
      <w:r w:rsidR="00E024D3" w:rsidRPr="00C853EC">
        <w:rPr>
          <w:rFonts w:ascii="Times New Roman" w:hAnsi="Times New Roman" w:cs="Times New Roman"/>
          <w:i/>
        </w:rPr>
        <w:t>Loa loa</w:t>
      </w:r>
      <w:r w:rsidR="00E024D3" w:rsidRPr="00C853EC">
        <w:rPr>
          <w:rFonts w:ascii="Times New Roman" w:hAnsi="Times New Roman" w:cs="Times New Roman"/>
        </w:rPr>
        <w:t xml:space="preserve"> microfilarial densities</w:t>
      </w:r>
      <w:r w:rsidR="00D01B4C" w:rsidRPr="00C853EC">
        <w:rPr>
          <w:rFonts w:ascii="Times New Roman" w:hAnsi="Times New Roman" w:cs="Times New Roman"/>
        </w:rPr>
        <w:t xml:space="preserve"> </w:t>
      </w:r>
      <w:r w:rsidR="00E024D3" w:rsidRPr="00C853EC">
        <w:rPr>
          <w:rFonts w:ascii="Times New Roman" w:hAnsi="Times New Roman" w:cs="Times New Roman"/>
        </w:rPr>
        <w:t xml:space="preserve">are </w:t>
      </w:r>
      <w:r w:rsidR="00D01B4C" w:rsidRPr="00C853EC">
        <w:rPr>
          <w:rFonts w:ascii="Times New Roman" w:hAnsi="Times New Roman" w:cs="Times New Roman"/>
        </w:rPr>
        <w:t xml:space="preserve">high enough to preclude safe treatment with </w:t>
      </w:r>
      <w:r w:rsidR="00E024D3" w:rsidRPr="00C853EC">
        <w:rPr>
          <w:rFonts w:ascii="Times New Roman" w:hAnsi="Times New Roman" w:cs="Times New Roman"/>
        </w:rPr>
        <w:t xml:space="preserve">microfilaricidal </w:t>
      </w:r>
      <w:r w:rsidR="00D01B4C" w:rsidRPr="00C853EC">
        <w:rPr>
          <w:rFonts w:ascii="Times New Roman" w:hAnsi="Times New Roman" w:cs="Times New Roman"/>
        </w:rPr>
        <w:t>anthelmintics</w:t>
      </w:r>
      <w:r w:rsidR="0078162C" w:rsidRPr="00C853EC">
        <w:rPr>
          <w:rFonts w:ascii="Times New Roman" w:hAnsi="Times New Roman" w:cs="Times New Roman"/>
        </w:rPr>
        <w:t xml:space="preserve"> </w:t>
      </w:r>
      <w:r w:rsidR="00DC0DC3">
        <w:rPr>
          <w:rFonts w:ascii="Times New Roman" w:hAnsi="Times New Roman" w:cs="Times New Roman"/>
        </w:rPr>
        <w:t>(</w:t>
      </w:r>
      <w:r w:rsidR="0078162C" w:rsidRPr="00C853EC">
        <w:rPr>
          <w:rFonts w:ascii="Times New Roman" w:hAnsi="Times New Roman" w:cs="Times New Roman"/>
        </w:rPr>
        <w:t xml:space="preserve">such as </w:t>
      </w:r>
      <w:r w:rsidR="00E024D3" w:rsidRPr="00C853EC">
        <w:rPr>
          <w:rFonts w:ascii="Times New Roman" w:hAnsi="Times New Roman" w:cs="Times New Roman"/>
        </w:rPr>
        <w:t xml:space="preserve">diethylcarbamazine or </w:t>
      </w:r>
      <w:r w:rsidR="0078162C" w:rsidRPr="00C853EC">
        <w:rPr>
          <w:rFonts w:ascii="Times New Roman" w:hAnsi="Times New Roman" w:cs="Times New Roman"/>
        </w:rPr>
        <w:t>ivermectin</w:t>
      </w:r>
      <w:r w:rsidR="00DC0DC3">
        <w:rPr>
          <w:rFonts w:ascii="Times New Roman" w:hAnsi="Times New Roman" w:cs="Times New Roman"/>
        </w:rPr>
        <w:t>)</w:t>
      </w:r>
      <w:r w:rsidR="00D01B4C" w:rsidRPr="00C853EC">
        <w:rPr>
          <w:rFonts w:ascii="Times New Roman" w:hAnsi="Times New Roman" w:cs="Times New Roman"/>
        </w:rPr>
        <w:fldChar w:fldCharType="begin" w:fldLock="1"/>
      </w:r>
      <w:r w:rsidR="00223DF5" w:rsidRPr="00C853EC">
        <w:rPr>
          <w:rFonts w:ascii="Times New Roman" w:hAnsi="Times New Roman" w:cs="Times New Roman"/>
        </w:rPr>
        <w:instrText>ADDIN CSL_CITATION {"citationItems":[{"id":"ITEM-1","itemData":{"DOI":"10.1056/NEJMoa1705026","ISSN":"0028-4793","abstract":"BackgroundImplementation of an ivermectin-based community treatment strategy for the elimination of onchocerciasis or lymphatic filariasis has been delayed in Central Africa because of the occurrence of serious adverse events, including death, in persons with high levels of circulating Loa loa microfilariae. The LoaScope, a field-friendly diagnostic tool to quantify L. loa microfilariae in peripheral blood, enables rapid, point-of-care identification of persons at risk for serious adverse events. MethodsA test-and-not-treat strategy was used in the approach to ivermectin treatment in the Okola health district in Cameroon, where the distribution of ivermectin was halted in 1999 after the occurrence of fatal events related to L. loa infection. The LoaScope was used to identify persons with an L. loa microfilarial density greater than 20,000 microfilariae per milliliter of blood, who were considered to be at risk for serious adverse events, and exclude them from ivermectin distribution. Active surveillance f...","author":[{"dropping-particle":"","family":"Kamgno","given":"Joseph","non-dropping-particle":"","parse-names":false,"suffix":""},{"dropping-particle":"","family":"Pion","given":"Sébastien D.","non-dropping-particle":"","parse-names":false,"suffix":""},{"dropping-particle":"","family":"Chesnais","given":"Cédric B.","non-dropping-particle":"","parse-names":false,"suffix":""},{"dropping-particle":"","family":"Bakalar","given":"Matthew H.","non-dropping-particle":"","parse-names":false,"suffix":""},{"dropping-particle":"V.","family":"D’Ambrosio","given":"Michael","non-dropping-particle":"","parse-names":false,"suffix":""},{"dropping-particle":"","family":"Mackenzie","given":"Charles D.","non-dropping-particle":"","parse-names":false,"suffix":""},{"dropping-particle":"","family":"Nana-Djeunga","given":"Hugues C.","non-dropping-particle":"","parse-names":false,"suffix":""},{"dropping-particle":"","family":"Gounoue-Kamkumo","given":"Raceline","non-dropping-particle":"","parse-names":false,"suffix":""},{"dropping-particle":"","family":"Njitchouang","given":"Guy-Roger","non-dropping-particle":"","parse-names":false,"suffix":""},{"dropping-particle":"","family":"Nwane","given":"Philippe","non-dropping-particle":"","parse-names":false,"suffix":""},{"dropping-particle":"","family":"Tchatchueng-Mbouga","given":"Jules B.","non-dropping-particle":"","parse-names":false,"suffix":""},{"dropping-particle":"","family":"Wanji","given":"Samuel","non-dropping-particle":"","parse-names":false,"suffix":""},{"dropping-particle":"","family":"Stolk","given":"Wilma A.","non-dropping-particle":"","parse-names":false,"suffix":""},{"dropping-particle":"","family":"Fletcher","given":"Daniel A.","non-dropping-particle":"","parse-names":false,"suffix":""},{"dropping-particle":"","family":"Klion","given":"Amy D.","non-dropping-particle":"","parse-names":false,"suffix":""},{"dropping-particle":"","family":"Nutman","given":"Thomas B.","non-dropping-particle":"","parse-names":false,"suffix":""},{"dropping-particle":"","family":"Boussinesq","given":"Michel","non-dropping-particle":"","parse-names":false,"suffix":""}],"container-title":"New England Journal of Medicine","id":"ITEM-1","issue":"21","issued":{"date-parts":[["2017","11","23"]]},"page":"2044-2052","publisher":"Massachusetts Medical Society","title":"A Test-and-Not-Treat Strategy for Onchocerciasis in &lt;i&gt;Loa loa&lt;/i&gt; –Endemic Areas","type":"article-journal","volume":"377"},"uris":["http://www.mendeley.com/documents/?uuid=5a3224eb-b71d-3a59-a6da-e532966d65b3"]}],"mendeley":{"formattedCitation":"&lt;sup&gt;6&lt;/sup&gt;","plainTextFormattedCitation":"6","previouslyFormattedCitation":"&lt;sup&gt;6&lt;/sup&gt;"},"properties":{"noteIndex":0},"schema":"https://github.com/citation-style-language/schema/raw/master/csl-citation.json"}</w:instrText>
      </w:r>
      <w:r w:rsidR="00D01B4C" w:rsidRPr="00C853EC">
        <w:rPr>
          <w:rFonts w:ascii="Times New Roman" w:hAnsi="Times New Roman" w:cs="Times New Roman"/>
        </w:rPr>
        <w:fldChar w:fldCharType="separate"/>
      </w:r>
      <w:r w:rsidR="00E173C9" w:rsidRPr="00C853EC">
        <w:rPr>
          <w:rFonts w:ascii="Times New Roman" w:hAnsi="Times New Roman" w:cs="Times New Roman"/>
          <w:noProof/>
          <w:vertAlign w:val="superscript"/>
        </w:rPr>
        <w:t>6</w:t>
      </w:r>
      <w:r w:rsidR="00D01B4C" w:rsidRPr="00C853EC">
        <w:rPr>
          <w:rFonts w:ascii="Times New Roman" w:hAnsi="Times New Roman" w:cs="Times New Roman"/>
        </w:rPr>
        <w:fldChar w:fldCharType="end"/>
      </w:r>
      <w:r w:rsidR="00D01B4C" w:rsidRPr="00C853EC">
        <w:rPr>
          <w:rFonts w:ascii="Times New Roman" w:hAnsi="Times New Roman" w:cs="Times New Roman"/>
        </w:rPr>
        <w:t xml:space="preserve">. </w:t>
      </w:r>
    </w:p>
    <w:p w14:paraId="1A935D2D" w14:textId="27A6C7A0" w:rsidR="00F0550C" w:rsidRPr="00C853EC" w:rsidRDefault="00E173C9" w:rsidP="000F00F7">
      <w:pPr>
        <w:jc w:val="both"/>
        <w:rPr>
          <w:rFonts w:ascii="Times New Roman" w:hAnsi="Times New Roman" w:cs="Times New Roman"/>
        </w:rPr>
      </w:pPr>
      <w:r w:rsidRPr="00C853EC">
        <w:rPr>
          <w:rFonts w:ascii="Times New Roman" w:hAnsi="Times New Roman" w:cs="Times New Roman"/>
        </w:rPr>
        <w:t>Whilst</w:t>
      </w:r>
      <w:r w:rsidR="009E31A1" w:rsidRPr="00C853EC">
        <w:rPr>
          <w:rFonts w:ascii="Times New Roman" w:hAnsi="Times New Roman" w:cs="Times New Roman"/>
        </w:rPr>
        <w:t xml:space="preserve"> the</w:t>
      </w:r>
      <w:r w:rsidRPr="00C853EC">
        <w:rPr>
          <w:rFonts w:ascii="Times New Roman" w:hAnsi="Times New Roman" w:cs="Times New Roman"/>
        </w:rPr>
        <w:t xml:space="preserve"> </w:t>
      </w:r>
      <w:r w:rsidR="00DA1DB4" w:rsidRPr="00C853EC">
        <w:rPr>
          <w:rFonts w:ascii="Times New Roman" w:hAnsi="Times New Roman" w:cs="Times New Roman"/>
        </w:rPr>
        <w:t xml:space="preserve">therapeutic efficacy </w:t>
      </w:r>
      <w:r w:rsidR="009E31A1" w:rsidRPr="00C853EC">
        <w:rPr>
          <w:rFonts w:ascii="Times New Roman" w:hAnsi="Times New Roman" w:cs="Times New Roman"/>
        </w:rPr>
        <w:t xml:space="preserve">of albendazole </w:t>
      </w:r>
      <w:r w:rsidR="00DA1DB4" w:rsidRPr="00C853EC">
        <w:rPr>
          <w:rFonts w:ascii="Times New Roman" w:hAnsi="Times New Roman" w:cs="Times New Roman"/>
        </w:rPr>
        <w:t>has been established for a wide array of helmint</w:t>
      </w:r>
      <w:r w:rsidR="00DD3560" w:rsidRPr="00C853EC">
        <w:rPr>
          <w:rFonts w:ascii="Times New Roman" w:hAnsi="Times New Roman" w:cs="Times New Roman"/>
        </w:rPr>
        <w:t>h</w:t>
      </w:r>
      <w:r w:rsidR="00DA1DB4" w:rsidRPr="00C853EC">
        <w:rPr>
          <w:rFonts w:ascii="Times New Roman" w:hAnsi="Times New Roman" w:cs="Times New Roman"/>
        </w:rPr>
        <w:t xml:space="preserve">ic parasites, </w:t>
      </w:r>
      <w:r w:rsidR="0050549B" w:rsidRPr="00C853EC">
        <w:rPr>
          <w:rFonts w:ascii="Times New Roman" w:hAnsi="Times New Roman" w:cs="Times New Roman"/>
        </w:rPr>
        <w:t xml:space="preserve">the drug’s </w:t>
      </w:r>
      <w:r w:rsidR="00DA1DB4" w:rsidRPr="00C853EC">
        <w:rPr>
          <w:rFonts w:ascii="Times New Roman" w:hAnsi="Times New Roman" w:cs="Times New Roman"/>
        </w:rPr>
        <w:t xml:space="preserve">pharmacokinetics </w:t>
      </w:r>
      <w:r w:rsidR="0050549B" w:rsidRPr="00C853EC">
        <w:rPr>
          <w:rFonts w:ascii="Times New Roman" w:hAnsi="Times New Roman" w:cs="Times New Roman"/>
        </w:rPr>
        <w:t>(</w:t>
      </w:r>
      <w:r w:rsidR="00DA1DB4" w:rsidRPr="00C853EC">
        <w:rPr>
          <w:rFonts w:ascii="Times New Roman" w:hAnsi="Times New Roman" w:cs="Times New Roman"/>
        </w:rPr>
        <w:t xml:space="preserve">and those of its pharmacologically active metabolite, </w:t>
      </w:r>
      <w:r w:rsidR="00EB3BC8" w:rsidRPr="00C853EC">
        <w:rPr>
          <w:rFonts w:ascii="Times New Roman" w:hAnsi="Times New Roman" w:cs="Times New Roman"/>
        </w:rPr>
        <w:t>a</w:t>
      </w:r>
      <w:r w:rsidR="00DA1DB4" w:rsidRPr="00C853EC">
        <w:rPr>
          <w:rFonts w:ascii="Times New Roman" w:hAnsi="Times New Roman" w:cs="Times New Roman"/>
        </w:rPr>
        <w:t xml:space="preserve">lbendazole </w:t>
      </w:r>
      <w:r w:rsidR="00EB3BC8" w:rsidRPr="00C853EC">
        <w:rPr>
          <w:rFonts w:ascii="Times New Roman" w:hAnsi="Times New Roman" w:cs="Times New Roman"/>
        </w:rPr>
        <w:t>s</w:t>
      </w:r>
      <w:r w:rsidR="00DA1DB4" w:rsidRPr="00C853EC">
        <w:rPr>
          <w:rFonts w:ascii="Times New Roman" w:hAnsi="Times New Roman" w:cs="Times New Roman"/>
        </w:rPr>
        <w:t>ulfoxide</w:t>
      </w:r>
      <w:r w:rsidR="0050549B" w:rsidRPr="00C853EC">
        <w:rPr>
          <w:rFonts w:ascii="Times New Roman" w:hAnsi="Times New Roman" w:cs="Times New Roman"/>
        </w:rPr>
        <w:t xml:space="preserve">) </w:t>
      </w:r>
      <w:r w:rsidR="00DA1DB4" w:rsidRPr="00C853EC">
        <w:rPr>
          <w:rFonts w:ascii="Times New Roman" w:hAnsi="Times New Roman" w:cs="Times New Roman"/>
        </w:rPr>
        <w:t>are characterised by extensive inter</w:t>
      </w:r>
      <w:r w:rsidR="00E024D3" w:rsidRPr="00C853EC">
        <w:rPr>
          <w:rFonts w:ascii="Times New Roman" w:hAnsi="Times New Roman" w:cs="Times New Roman"/>
        </w:rPr>
        <w:t>-</w:t>
      </w:r>
      <w:r w:rsidR="00DA1DB4" w:rsidRPr="00C853EC">
        <w:rPr>
          <w:rFonts w:ascii="Times New Roman" w:hAnsi="Times New Roman" w:cs="Times New Roman"/>
        </w:rPr>
        <w:t xml:space="preserve"> and intra-individual variation. This variation has been consistently observed across a wide range of studies (see </w:t>
      </w:r>
      <w:r w:rsidR="0032423A" w:rsidRPr="00C853EC">
        <w:rPr>
          <w:rFonts w:ascii="Times New Roman" w:hAnsi="Times New Roman" w:cs="Times New Roman"/>
        </w:rPr>
        <w:t>Jung Cook</w:t>
      </w:r>
      <w:r w:rsidRPr="00C853EC">
        <w:rPr>
          <w:rFonts w:ascii="Times New Roman" w:hAnsi="Times New Roman" w:cs="Times New Roman"/>
        </w:rPr>
        <w:t xml:space="preserve"> et al</w:t>
      </w:r>
      <w:r w:rsidR="0032423A" w:rsidRPr="00C853EC">
        <w:rPr>
          <w:rFonts w:ascii="Times New Roman" w:hAnsi="Times New Roman" w:cs="Times New Roman"/>
        </w:rPr>
        <w:t xml:space="preserve"> 2012</w:t>
      </w:r>
      <w:r w:rsidR="00DA1DB4" w:rsidRPr="00C853EC">
        <w:rPr>
          <w:rFonts w:ascii="Times New Roman" w:hAnsi="Times New Roman" w:cs="Times New Roman"/>
        </w:rPr>
        <w:fldChar w:fldCharType="begin" w:fldLock="1"/>
      </w:r>
      <w:r w:rsidR="00223DF5" w:rsidRPr="00C853EC">
        <w:rPr>
          <w:rFonts w:ascii="Times New Roman" w:hAnsi="Times New Roman" w:cs="Times New Roman"/>
        </w:rPr>
        <w:instrText>ADDIN CSL_CITATION {"citationItems":[{"id":"ITEM-1","itemData":{"DOI":"10.1586/ECP.11.72","ISSN":"1751-2433","abstract":"Human neurocysticercosis is a severe disease caused by the installation\nof Taenia solium larvae in the CNS. A wide variety of clinical\nmanifestations are related to neurocysticercosis. These are determined\nby a number of important factors, including the number and location of\nthe cysts, the stage of cystercerci and the host response to the\ninfection. Epilepsy, focal neurological signs and increased intracranial\npressure are the most common clinical manifestations of the disease.\nNeurocysticercosis is still deeply rooted in Latin America, Africa and\nAsia. Albendazole and praziquantel are the drugs used in the treatment\nof cysticercosis. Both drugs have limited solubility and extensive\nmetabolism, and thus great interindividual variability in plasma levels\nis found. This article focuses on current knowledge of the\npharmacokinetics and the drug interactions of the anthelmintic drugs and\nthe perspectives in the treatment of this parasitic disease.","author":[{"dropping-particle":"","family":"Jung-Cook","given":"Helgi","non-dropping-particle":"","parse-names":false,"suffix":""}],"container-title":"EXPERT REVIEW OF CLINICAL PHARMACOLOGY","id":"ITEM-1","issue":"1","issued":{"date-parts":[["2012","1"]]},"page":"21-30","publisher":"INFORMA HEALTHCARE","publisher-place":"TELEPHONE HOUSE, 69-77 PAUL STREET, LONDON EC2A 4LQ, ENGLAND","title":"Pharmacokinetic variability of anthelmintics: implications for the treatment of neurocysticercosis","type":"article-journal","volume":"5"},"uris":["http://www.mendeley.com/documents/?uuid=0743a009-bd3b-4407-856a-f29131b9424e"]}],"mendeley":{"formattedCitation":"&lt;sup&gt;7&lt;/sup&gt;","plainTextFormattedCitation":"7","previouslyFormattedCitation":"&lt;sup&gt;7&lt;/sup&gt;"},"properties":{"noteIndex":0},"schema":"https://github.com/citation-style-language/schema/raw/master/csl-citation.json"}</w:instrText>
      </w:r>
      <w:r w:rsidR="00DA1DB4" w:rsidRPr="00C853EC">
        <w:rPr>
          <w:rFonts w:ascii="Times New Roman" w:hAnsi="Times New Roman" w:cs="Times New Roman"/>
        </w:rPr>
        <w:fldChar w:fldCharType="separate"/>
      </w:r>
      <w:r w:rsidRPr="00C853EC">
        <w:rPr>
          <w:rFonts w:ascii="Times New Roman" w:hAnsi="Times New Roman" w:cs="Times New Roman"/>
          <w:noProof/>
          <w:vertAlign w:val="superscript"/>
        </w:rPr>
        <w:t>7</w:t>
      </w:r>
      <w:r w:rsidR="00DA1DB4" w:rsidRPr="00C853EC">
        <w:rPr>
          <w:rFonts w:ascii="Times New Roman" w:hAnsi="Times New Roman" w:cs="Times New Roman"/>
        </w:rPr>
        <w:fldChar w:fldCharType="end"/>
      </w:r>
      <w:r w:rsidR="00DA1DB4" w:rsidRPr="00C853EC">
        <w:rPr>
          <w:rFonts w:ascii="Times New Roman" w:hAnsi="Times New Roman" w:cs="Times New Roman"/>
        </w:rPr>
        <w:t xml:space="preserve"> for a review and its implications for treatment), </w:t>
      </w:r>
      <w:r w:rsidR="00056C9E" w:rsidRPr="00C853EC">
        <w:rPr>
          <w:rFonts w:ascii="Times New Roman" w:hAnsi="Times New Roman" w:cs="Times New Roman"/>
        </w:rPr>
        <w:t xml:space="preserve">and is </w:t>
      </w:r>
      <w:r w:rsidR="00D86D4B" w:rsidRPr="00C853EC">
        <w:rPr>
          <w:rFonts w:ascii="Times New Roman" w:hAnsi="Times New Roman" w:cs="Times New Roman"/>
        </w:rPr>
        <w:t xml:space="preserve">typically attributed to </w:t>
      </w:r>
      <w:r w:rsidR="002B393C" w:rsidRPr="00C853EC">
        <w:rPr>
          <w:rFonts w:ascii="Times New Roman" w:hAnsi="Times New Roman" w:cs="Times New Roman"/>
        </w:rPr>
        <w:t>the</w:t>
      </w:r>
      <w:r w:rsidR="00DA1DB4" w:rsidRPr="00C853EC">
        <w:rPr>
          <w:rFonts w:ascii="Times New Roman" w:hAnsi="Times New Roman" w:cs="Times New Roman"/>
        </w:rPr>
        <w:t xml:space="preserve"> drug’s</w:t>
      </w:r>
      <w:r w:rsidR="00D86D4B" w:rsidRPr="00C853EC">
        <w:rPr>
          <w:rFonts w:ascii="Times New Roman" w:hAnsi="Times New Roman" w:cs="Times New Roman"/>
        </w:rPr>
        <w:t xml:space="preserve"> limited solubility </w:t>
      </w:r>
      <w:r w:rsidR="00755475" w:rsidRPr="00C853EC">
        <w:rPr>
          <w:rFonts w:ascii="Times New Roman" w:hAnsi="Times New Roman" w:cs="Times New Roman"/>
        </w:rPr>
        <w:t xml:space="preserve">in the gastrointestinal tract </w:t>
      </w:r>
      <w:r w:rsidR="00D86D4B" w:rsidRPr="00C853EC">
        <w:rPr>
          <w:rFonts w:ascii="Times New Roman" w:hAnsi="Times New Roman" w:cs="Times New Roman"/>
        </w:rPr>
        <w:t xml:space="preserve">and extensive </w:t>
      </w:r>
      <w:r w:rsidR="00DA1DB4" w:rsidRPr="00C853EC">
        <w:rPr>
          <w:rFonts w:ascii="Times New Roman" w:hAnsi="Times New Roman" w:cs="Times New Roman"/>
        </w:rPr>
        <w:t xml:space="preserve">first-pass </w:t>
      </w:r>
      <w:r w:rsidR="00D86D4B" w:rsidRPr="00C853EC">
        <w:rPr>
          <w:rFonts w:ascii="Times New Roman" w:hAnsi="Times New Roman" w:cs="Times New Roman"/>
        </w:rPr>
        <w:t>metabolism by the liver</w:t>
      </w:r>
      <w:r w:rsidR="00755475" w:rsidRPr="00C853EC">
        <w:rPr>
          <w:rFonts w:ascii="Times New Roman" w:hAnsi="Times New Roman" w:cs="Times New Roman"/>
        </w:rPr>
        <w:t xml:space="preserve"> </w:t>
      </w:r>
      <w:r w:rsidR="00DA1DB4" w:rsidRPr="00C853EC">
        <w:rPr>
          <w:rFonts w:ascii="Times New Roman" w:hAnsi="Times New Roman" w:cs="Times New Roman"/>
        </w:rPr>
        <w:t>(</w:t>
      </w:r>
      <w:r w:rsidR="002052D0" w:rsidRPr="00C853EC">
        <w:rPr>
          <w:rFonts w:ascii="Times New Roman" w:hAnsi="Times New Roman" w:cs="Times New Roman"/>
        </w:rPr>
        <w:t xml:space="preserve">responsible for </w:t>
      </w:r>
      <w:r w:rsidR="00FA250D" w:rsidRPr="00C853EC">
        <w:rPr>
          <w:rFonts w:ascii="Times New Roman" w:hAnsi="Times New Roman" w:cs="Times New Roman"/>
        </w:rPr>
        <w:t xml:space="preserve">rapid </w:t>
      </w:r>
      <w:r w:rsidR="002052D0" w:rsidRPr="00C853EC">
        <w:rPr>
          <w:rFonts w:ascii="Times New Roman" w:hAnsi="Times New Roman" w:cs="Times New Roman"/>
        </w:rPr>
        <w:t>conver</w:t>
      </w:r>
      <w:r w:rsidR="00FA250D" w:rsidRPr="00C853EC">
        <w:rPr>
          <w:rFonts w:ascii="Times New Roman" w:hAnsi="Times New Roman" w:cs="Times New Roman"/>
        </w:rPr>
        <w:t>sion of</w:t>
      </w:r>
      <w:r w:rsidR="002052D0" w:rsidRPr="00C853EC">
        <w:rPr>
          <w:rFonts w:ascii="Times New Roman" w:hAnsi="Times New Roman" w:cs="Times New Roman"/>
        </w:rPr>
        <w:t xml:space="preserve"> </w:t>
      </w:r>
      <w:r w:rsidR="004134E8" w:rsidRPr="00C853EC">
        <w:rPr>
          <w:rFonts w:ascii="Times New Roman" w:hAnsi="Times New Roman" w:cs="Times New Roman"/>
        </w:rPr>
        <w:t>a</w:t>
      </w:r>
      <w:r w:rsidR="00DA1DB4" w:rsidRPr="00C853EC">
        <w:rPr>
          <w:rFonts w:ascii="Times New Roman" w:hAnsi="Times New Roman" w:cs="Times New Roman"/>
        </w:rPr>
        <w:t xml:space="preserve">lbendazole </w:t>
      </w:r>
      <w:r w:rsidR="00FA250D" w:rsidRPr="00C853EC">
        <w:rPr>
          <w:rFonts w:ascii="Times New Roman" w:hAnsi="Times New Roman" w:cs="Times New Roman"/>
        </w:rPr>
        <w:t xml:space="preserve">to </w:t>
      </w:r>
      <w:r w:rsidR="004134E8" w:rsidRPr="00C853EC">
        <w:rPr>
          <w:rFonts w:ascii="Times New Roman" w:hAnsi="Times New Roman" w:cs="Times New Roman"/>
        </w:rPr>
        <w:t>a</w:t>
      </w:r>
      <w:r w:rsidR="00DA1DB4" w:rsidRPr="00C853EC">
        <w:rPr>
          <w:rFonts w:ascii="Times New Roman" w:hAnsi="Times New Roman" w:cs="Times New Roman"/>
        </w:rPr>
        <w:t xml:space="preserve">lbendazole </w:t>
      </w:r>
      <w:r w:rsidR="004134E8" w:rsidRPr="00C853EC">
        <w:rPr>
          <w:rFonts w:ascii="Times New Roman" w:hAnsi="Times New Roman" w:cs="Times New Roman"/>
        </w:rPr>
        <w:t>s</w:t>
      </w:r>
      <w:r w:rsidR="00DA1DB4" w:rsidRPr="00C853EC">
        <w:rPr>
          <w:rFonts w:ascii="Times New Roman" w:hAnsi="Times New Roman" w:cs="Times New Roman"/>
        </w:rPr>
        <w:t>ulfoxide)</w:t>
      </w:r>
      <w:r w:rsidR="00223DF5" w:rsidRPr="00C853EC">
        <w:rPr>
          <w:rFonts w:ascii="Times New Roman" w:hAnsi="Times New Roman" w:cs="Times New Roman"/>
        </w:rPr>
        <w:t>. This</w:t>
      </w:r>
      <w:r w:rsidR="00755475" w:rsidRPr="00C853EC">
        <w:rPr>
          <w:rFonts w:ascii="Times New Roman" w:hAnsi="Times New Roman" w:cs="Times New Roman"/>
        </w:rPr>
        <w:t xml:space="preserve"> variation is </w:t>
      </w:r>
      <w:r w:rsidR="002B17F2" w:rsidRPr="00C853EC">
        <w:rPr>
          <w:rFonts w:ascii="Times New Roman" w:hAnsi="Times New Roman" w:cs="Times New Roman"/>
        </w:rPr>
        <w:t xml:space="preserve">thought to contribute to the failure of cure in some </w:t>
      </w:r>
      <w:r w:rsidR="000F00F7" w:rsidRPr="00C853EC">
        <w:rPr>
          <w:rFonts w:ascii="Times New Roman" w:hAnsi="Times New Roman" w:cs="Times New Roman"/>
        </w:rPr>
        <w:t xml:space="preserve">treated </w:t>
      </w:r>
      <w:r w:rsidR="002B17F2" w:rsidRPr="00C853EC">
        <w:rPr>
          <w:rFonts w:ascii="Times New Roman" w:hAnsi="Times New Roman" w:cs="Times New Roman"/>
        </w:rPr>
        <w:t xml:space="preserve">patients </w:t>
      </w:r>
      <w:r w:rsidR="000F00F7" w:rsidRPr="00C853EC">
        <w:rPr>
          <w:rFonts w:ascii="Times New Roman" w:hAnsi="Times New Roman" w:cs="Times New Roman"/>
        </w:rPr>
        <w:t xml:space="preserve">– whilst </w:t>
      </w:r>
      <w:r w:rsidR="00AF3C7D" w:rsidRPr="00C853EC">
        <w:rPr>
          <w:rFonts w:ascii="Times New Roman" w:hAnsi="Times New Roman" w:cs="Times New Roman"/>
        </w:rPr>
        <w:t xml:space="preserve">some </w:t>
      </w:r>
      <w:r w:rsidR="001026B6" w:rsidRPr="00C853EC">
        <w:rPr>
          <w:rFonts w:ascii="Times New Roman" w:hAnsi="Times New Roman" w:cs="Times New Roman"/>
        </w:rPr>
        <w:t xml:space="preserve">require </w:t>
      </w:r>
      <w:r w:rsidR="00AF3C7D" w:rsidRPr="00C853EC">
        <w:rPr>
          <w:rFonts w:ascii="Times New Roman" w:hAnsi="Times New Roman" w:cs="Times New Roman"/>
        </w:rPr>
        <w:t xml:space="preserve">only one course of treatment, others require multiple </w:t>
      </w:r>
      <w:r w:rsidR="00223DF5" w:rsidRPr="00C853EC">
        <w:rPr>
          <w:rFonts w:ascii="Times New Roman" w:hAnsi="Times New Roman" w:cs="Times New Roman"/>
        </w:rPr>
        <w:t xml:space="preserve">rounds </w:t>
      </w:r>
      <w:r w:rsidR="00AF3C7D" w:rsidRPr="00C853EC">
        <w:rPr>
          <w:rFonts w:ascii="Times New Roman" w:hAnsi="Times New Roman" w:cs="Times New Roman"/>
        </w:rPr>
        <w:t>and in a limited number of instances, failure of treatment has been observed</w:t>
      </w:r>
      <w:r w:rsidR="00AB4978" w:rsidRPr="00C853EC">
        <w:rPr>
          <w:rFonts w:ascii="Times New Roman" w:hAnsi="Times New Roman" w:cs="Times New Roman"/>
        </w:rPr>
        <w:fldChar w:fldCharType="begin" w:fldLock="1"/>
      </w:r>
      <w:r w:rsidR="003E4E5C">
        <w:rPr>
          <w:rFonts w:ascii="Times New Roman" w:hAnsi="Times New Roman" w:cs="Times New Roman"/>
        </w:rPr>
        <w:instrText>ADDIN CSL_CITATION {"citationItems":[{"id":"ITEM-1","itemData":{"DOI":"10.1136/jnnp.62.6.659","ISSN":"00223050","abstract":"Seventeen patients with subarachnoid cysticerci received albendazole at doses of 15 mg/kg/day for eight days. All patients also received corticosteroids during the trial. Evaluation of the therapeutic response consisted of the comparison of the number of cysts shown by CT before and three months after treatment, and the evaluation of the clinical status of the patients before and after the trial. Before treatment, the 17 patients had 30 subarachnoid cysticerci, 11 of which were &gt; 50 mm in diameter. Seventeen cysts were located at the convexity of cerebral hemispheres, seven at the sylvian fissure, five at the ambiens cisterns, and one at the cerebellopontine angle cistern. Fourteen patients had seizures, 10 had hemiparesis, three were demented, one had diminution of visual acuity, and one had hemifacial spasm. Brain CT obtained after therapy showed resolution of 27 cysts (90% effectiveness). Fourteen (82%) patients had total resolution of all cysts. All but three patients were asymptomatic. Remaining deficits included hemiparesis in two patients and diminution of visual acuity in one. It is concluded that albendazole is an effective treatment for subarachnoid cysticerci as it causes disappearance of most lesions on CT, and produces considerable improvement in the clinical manifestations of the patients.","author":[{"dropping-particle":"","family":"Brutto","given":"Oscar H.","non-dropping-particle":"Del","parse-names":false,"suffix":""}],"container-title":"Journal of Neurology Neurosurgery and Psychiatry","id":"ITEM-1","issue":"6","issued":{"date-parts":[["1997"]]},"page":"659-661","publisher":"BMJ Publishing Group","title":"Albendazole therapy for subarachnoid cysticerci: Clinical and neuroimaging analysis of 17 patients","type":"article-journal","volume":"62"},"uris":["http://www.mendeley.com/documents/?uuid=f941ea00-bd16-3621-a9fd-24e08f223fb1"]},{"id":"ITEM-2","itemData":{"DOI":"10.1128/CMR.15.4.747-756.2002","ISSN":"08938512","PMID":"12364377","author":[{"dropping-particle":"","family":"García","given":"Hector H.","non-dropping-particle":"","parse-names":false,"suffix":""},{"dropping-particle":"","family":"Evans","given":"Carlton A.W.","non-dropping-particle":"","parse-names":false,"suffix":""},{"dropping-particle":"","family":"Nash","given":"Theodore E.","non-dropping-particle":"","parse-names":false,"suffix":""},{"dropping-particle":"","family":"Takayanagui","given":"Osvaldo M.","non-dropping-particle":"","parse-names":false,"suffix":""},{"dropping-particle":"","family":"White","given":"A. Clinton","non-dropping-particle":"","parse-names":false,"suffix":""},{"dropping-particle":"","family":"Botero","given":"David","non-dropping-particle":"","parse-names":false,"suffix":""},{"dropping-particle":"","family":"Rajshekhar","given":"Vedantam","non-dropping-particle":"","parse-names":false,"suffix":""},{"dropping-particle":"","family":"Tsang","given":"Victor C.W.","non-dropping-particle":"","parse-names":false,"suffix":""},{"dropping-particle":"","family":"Schantz","given":"Peter M.","non-dropping-particle":"","parse-names":false,"suffix":""},{"dropping-particle":"","family":"Allan","given":"James C.","non-dropping-particle":"","parse-names":false,"suffix":""},{"dropping-particle":"","family":"Flisser","given":"Ana","non-dropping-particle":"","parse-names":false,"suffix":""},{"dropping-particle":"","family":"Correa","given":"Dolores","non-dropping-particle":"","parse-names":false,"suffix":""},{"dropping-particle":"","family":"Sarti","given":"Elsa","non-dropping-particle":"","parse-names":false,"suffix":""},{"dropping-particle":"","family":"Friedland","given":"Jon S.","non-dropping-particle":"","parse-names":false,"suffix":""},{"dropping-particle":"","family":"Martinez","given":"S. Manuel","non-dropping-particle":"","parse-names":false,"suffix":""},{"dropping-particle":"","family":"Gonzalez","given":"Armando E.","non-dropping-particle":"","parse-names":false,"suffix":""},{"dropping-particle":"","family":"Gilman","given":"Robert H.","non-dropping-particle":"","parse-names":false,"suffix":""},{"dropping-particle":"","family":"Brutto","given":"Oscar H.","non-dropping-particle":"Del","parse-names":false,"suffix":""}],"container-title":"Clinical Microbiology Reviews","id":"ITEM-2","issue":"4","issued":{"date-parts":[["2002","10"]]},"page":"747-756","title":"Current consensus guidelines for treatment of neurocysticercosis","type":"article","volume":"15"},"uris":["http://www.mendeley.com/documents/?uuid=08ba8418-6ec0-318f-8c37-96759b049e44"]},{"id":"ITEM-3","itemData":{"DOI":"10.1586/ecp.11.72","ISSN":"17512433","abstract":"Human neurocysticercosis is a severe disease caused by the installation of Taenia solium larvae in the CNS. A wide variety of clinical manifestations are related to neurocysticercosis. These are determined by a number of important factors, including the number and location of the cysts, the stage of cystercerci and the host response to the infection. Epilepsy, focal neurological signs and increased intracranial pressure are the most common clinical manifestations of the disease. Neurocysticercosis is still deeply rooted in Latin America, Africa and Asia. Albendazole and praziquantel are the drugs used in the treatment of cysticercosis. Both drugs have limited solubility and extensive metabolism, and thus great interindividual variability in plasma levels is found. This article focuses on current knowledge of the pharmacokinetics and the drug interactions of the anthelmintic drugs and the perspectives in the treatment of this parasitic disease. © 2012 Expert Reviews Ltd.","author":[{"dropping-particle":"","family":"Jung-Cook","given":"Helgi","non-dropping-particle":"","parse-names":false,"suffix":""}],"container-title":"Expert Review of Clinical Pharmacology","id":"ITEM-3","issue":"1","issued":{"date-parts":[["2012","1"]]},"page":"21-30","title":"Pharmacokinetic variability of anthelmintics: Implications for the treatment of neurocysticercosis","type":"article","volume":"5"},"uris":["http://www.mendeley.com/documents/?uuid=96d98086-6c51-3291-b5f6-987385968a71"]}],"mendeley":{"formattedCitation":"&lt;sup&gt;8–10&lt;/sup&gt;","plainTextFormattedCitation":"8–10","previouslyFormattedCitation":"&lt;sup&gt;8–10&lt;/sup&gt;"},"properties":{"noteIndex":0},"schema":"https://github.com/citation-style-language/schema/raw/master/csl-citation.json"}</w:instrText>
      </w:r>
      <w:r w:rsidR="00AB4978" w:rsidRPr="00C853EC">
        <w:rPr>
          <w:rFonts w:ascii="Times New Roman" w:hAnsi="Times New Roman" w:cs="Times New Roman"/>
        </w:rPr>
        <w:fldChar w:fldCharType="separate"/>
      </w:r>
      <w:r w:rsidR="000F00F7" w:rsidRPr="00C853EC">
        <w:rPr>
          <w:rFonts w:ascii="Times New Roman" w:hAnsi="Times New Roman" w:cs="Times New Roman"/>
          <w:noProof/>
          <w:vertAlign w:val="superscript"/>
        </w:rPr>
        <w:t>8–10</w:t>
      </w:r>
      <w:r w:rsidR="00AB4978" w:rsidRPr="00C853EC">
        <w:rPr>
          <w:rFonts w:ascii="Times New Roman" w:hAnsi="Times New Roman" w:cs="Times New Roman"/>
        </w:rPr>
        <w:fldChar w:fldCharType="end"/>
      </w:r>
      <w:r w:rsidR="00D86D4B" w:rsidRPr="00C853EC">
        <w:rPr>
          <w:rFonts w:ascii="Times New Roman" w:hAnsi="Times New Roman" w:cs="Times New Roman"/>
        </w:rPr>
        <w:t>.</w:t>
      </w:r>
      <w:r w:rsidR="00AF3C7D" w:rsidRPr="00C853EC">
        <w:rPr>
          <w:rFonts w:ascii="Times New Roman" w:hAnsi="Times New Roman" w:cs="Times New Roman"/>
        </w:rPr>
        <w:t xml:space="preserve"> </w:t>
      </w:r>
      <w:r w:rsidR="00DA1DB4" w:rsidRPr="00C853EC">
        <w:rPr>
          <w:rFonts w:ascii="Times New Roman" w:hAnsi="Times New Roman" w:cs="Times New Roman"/>
        </w:rPr>
        <w:t>This variation in outcomes observed in clinical settings has also been seen in field studies, where</w:t>
      </w:r>
      <w:r w:rsidR="00157058" w:rsidRPr="00C853EC">
        <w:rPr>
          <w:rFonts w:ascii="Times New Roman" w:hAnsi="Times New Roman" w:cs="Times New Roman"/>
        </w:rPr>
        <w:t xml:space="preserve"> </w:t>
      </w:r>
      <w:r w:rsidR="003014BD">
        <w:rPr>
          <w:rFonts w:ascii="Times New Roman" w:hAnsi="Times New Roman" w:cs="Times New Roman"/>
        </w:rPr>
        <w:t xml:space="preserve">highly </w:t>
      </w:r>
      <w:r w:rsidR="00157058" w:rsidRPr="00C853EC">
        <w:rPr>
          <w:rFonts w:ascii="Times New Roman" w:hAnsi="Times New Roman" w:cs="Times New Roman"/>
        </w:rPr>
        <w:t>variable</w:t>
      </w:r>
      <w:r w:rsidR="00DA1DB4" w:rsidRPr="00C853EC">
        <w:rPr>
          <w:rFonts w:ascii="Times New Roman" w:hAnsi="Times New Roman" w:cs="Times New Roman"/>
        </w:rPr>
        <w:t xml:space="preserve"> </w:t>
      </w:r>
      <w:r w:rsidR="00F0550C" w:rsidRPr="00C853EC">
        <w:rPr>
          <w:rFonts w:ascii="Times New Roman" w:hAnsi="Times New Roman" w:cs="Times New Roman"/>
        </w:rPr>
        <w:t xml:space="preserve">cure rates </w:t>
      </w:r>
      <w:r w:rsidR="00157058" w:rsidRPr="00C853EC">
        <w:rPr>
          <w:rFonts w:ascii="Times New Roman" w:hAnsi="Times New Roman" w:cs="Times New Roman"/>
        </w:rPr>
        <w:t>STHs have been observed depending on the setting</w:t>
      </w:r>
      <w:r w:rsidR="00157058" w:rsidRPr="00C853EC">
        <w:rPr>
          <w:rFonts w:ascii="Times New Roman" w:hAnsi="Times New Roman" w:cs="Times New Roman"/>
        </w:rPr>
        <w:fldChar w:fldCharType="begin" w:fldLock="1"/>
      </w:r>
      <w:r w:rsidR="003E4E5C">
        <w:rPr>
          <w:rFonts w:ascii="Times New Roman" w:hAnsi="Times New Roman" w:cs="Times New Roman"/>
        </w:rPr>
        <w:instrText>ADDIN CSL_CITATION {"citationItems":[{"id":"ITEM-1","itemData":{"DOI":"10.1017/S0022149X17000426","ISSN":"1475-2697","PMID":"28716158","abstract":"Soil-transmitted helminthiasis (STH) is caused by Ascaris lumbricoides (roundworm), Trichuris trichiura (whipworm), and Ancylostoma duodenale and Necator americanus (hookworms). Mebendazole is one of the recommended preventive chemotherapy agents for STH. This review summarizes the efficacy data from 29 studies with single-dose 500 mg mebendazole in STH treatment and compares the results with those of a recently conducted phase 3 study of a 500 mg mebendazole chewable tablet against A. lumbricoides and T. trichiura infections. Studies that reported efficacy results against at least one STH infection were selected from the literature and efficacy data by each STH type were abstracted and pooled. Single-dose 500 mg mebendazole treatment resulted in a cure rate of 92.6% (range: 72.5-100%) for A. lumbricoides, 27.6% (range: 8.4-100%) for T. trichiura and 25.5% (range: 2.9-91.1%) for hookworms. Egg reduction rate for A. lumbricoides was 97.9% (range: 89.8-100%), for T. trichiura it was 72.9% (range: 31.6-93.0%) and for hookworms it was 72.0% (range: -6.5% (denoting an increase in egg count) to 98.3%). Similar results were observed in the studies that were placebo-controlled. In the phase 3 study, the cure rate and egg reduction rate reported was 83.7% and 97.9%, respectively, for A. lumbricoides and 33.9% and 59.7%, respectively, for T. trichiura. In conclusion, single-dose 500 mg mebendazole showed a high cure rate against A. lumbricoides and a substantial reduction in faecal egg count for all STH types. These results are consistent with the recently conducted phase 3 study of a new 500 mg chewable mebendazole tablet.","author":[{"dropping-particle":"","family":"Mrus","given":"J.","non-dropping-particle":"","parse-names":false,"suffix":""},{"dropping-particle":"","family":"Baeten","given":"B.","non-dropping-particle":"","parse-names":false,"suffix":""},{"dropping-particle":"","family":"Engelen","given":"M.","non-dropping-particle":"","parse-names":false,"suffix":""},{"dropping-particle":"","family":"Silber","given":"S. A.","non-dropping-particle":"","parse-names":false,"suffix":""}],"container-title":"Journal of helminthology","id":"ITEM-1","issue":"3","issued":{"date-parts":[["2018","5","1"]]},"page":"269-278","publisher":"J Helminthol","title":"Efficacy of single-dose 500 mg mebendazole in soil-transmitted helminth infections: a review","type":"article-journal","volume":"92"},"uris":["http://www.mendeley.com/documents/?uuid=a7bda0b0-ec83-32e6-8cc1-be55bcd25a4c"]}],"mendeley":{"formattedCitation":"&lt;sup&gt;11&lt;/sup&gt;","plainTextFormattedCitation":"11","previouslyFormattedCitation":"&lt;sup&gt;11&lt;/sup&gt;"},"properties":{"noteIndex":0},"schema":"https://github.com/citation-style-language/schema/raw/master/csl-citation.json"}</w:instrText>
      </w:r>
      <w:r w:rsidR="00157058" w:rsidRPr="00C853EC">
        <w:rPr>
          <w:rFonts w:ascii="Times New Roman" w:hAnsi="Times New Roman" w:cs="Times New Roman"/>
        </w:rPr>
        <w:fldChar w:fldCharType="separate"/>
      </w:r>
      <w:r w:rsidR="003E4E5C" w:rsidRPr="003E4E5C">
        <w:rPr>
          <w:rFonts w:ascii="Times New Roman" w:hAnsi="Times New Roman" w:cs="Times New Roman"/>
          <w:noProof/>
          <w:vertAlign w:val="superscript"/>
        </w:rPr>
        <w:t>11</w:t>
      </w:r>
      <w:r w:rsidR="00157058" w:rsidRPr="00C853EC">
        <w:rPr>
          <w:rFonts w:ascii="Times New Roman" w:hAnsi="Times New Roman" w:cs="Times New Roman"/>
        </w:rPr>
        <w:fldChar w:fldCharType="end"/>
      </w:r>
      <w:r w:rsidR="00157058" w:rsidRPr="00C853EC">
        <w:rPr>
          <w:rFonts w:ascii="Times New Roman" w:hAnsi="Times New Roman" w:cs="Times New Roman"/>
        </w:rPr>
        <w:t xml:space="preserve"> – for example, </w:t>
      </w:r>
      <w:r w:rsidR="00F0550C" w:rsidRPr="00C853EC">
        <w:rPr>
          <w:rFonts w:ascii="Times New Roman" w:hAnsi="Times New Roman" w:cs="Times New Roman"/>
        </w:rPr>
        <w:t xml:space="preserve">infection with hookworm </w:t>
      </w:r>
      <w:r w:rsidR="00712686" w:rsidRPr="00C853EC">
        <w:rPr>
          <w:rFonts w:ascii="Times New Roman" w:hAnsi="Times New Roman" w:cs="Times New Roman"/>
        </w:rPr>
        <w:t xml:space="preserve">treated using the drug </w:t>
      </w:r>
      <w:r w:rsidR="00F0550C" w:rsidRPr="00C853EC">
        <w:rPr>
          <w:rFonts w:ascii="Times New Roman" w:hAnsi="Times New Roman" w:cs="Times New Roman"/>
        </w:rPr>
        <w:t>var</w:t>
      </w:r>
      <w:r w:rsidR="00157058" w:rsidRPr="00C853EC">
        <w:rPr>
          <w:rFonts w:ascii="Times New Roman" w:hAnsi="Times New Roman" w:cs="Times New Roman"/>
        </w:rPr>
        <w:t>ied</w:t>
      </w:r>
      <w:r w:rsidR="00F0550C" w:rsidRPr="00C853EC">
        <w:rPr>
          <w:rFonts w:ascii="Times New Roman" w:hAnsi="Times New Roman" w:cs="Times New Roman"/>
        </w:rPr>
        <w:t xml:space="preserve"> from 53% to 95% </w:t>
      </w:r>
      <w:r w:rsidR="009B445D" w:rsidRPr="00C853EC">
        <w:rPr>
          <w:rFonts w:ascii="Times New Roman" w:hAnsi="Times New Roman" w:cs="Times New Roman"/>
        </w:rPr>
        <w:t>across</w:t>
      </w:r>
      <w:r w:rsidR="00F0550C" w:rsidRPr="00C853EC">
        <w:rPr>
          <w:rFonts w:ascii="Times New Roman" w:hAnsi="Times New Roman" w:cs="Times New Roman"/>
        </w:rPr>
        <w:t xml:space="preserve"> different communities</w:t>
      </w:r>
      <w:r w:rsidR="009B445D" w:rsidRPr="00C853EC">
        <w:rPr>
          <w:rFonts w:ascii="Times New Roman" w:hAnsi="Times New Roman" w:cs="Times New Roman"/>
        </w:rPr>
        <w:t xml:space="preserve"> in Ghana</w:t>
      </w:r>
      <w:r w:rsidR="00223DF5" w:rsidRPr="00C853EC">
        <w:rPr>
          <w:rFonts w:ascii="Times New Roman" w:hAnsi="Times New Roman" w:cs="Times New Roman"/>
        </w:rPr>
        <w:fldChar w:fldCharType="begin" w:fldLock="1"/>
      </w:r>
      <w:r w:rsidR="003E4E5C">
        <w:rPr>
          <w:rFonts w:ascii="Times New Roman" w:hAnsi="Times New Roman" w:cs="Times New Roman"/>
        </w:rPr>
        <w:instrText>ADDIN CSL_CITATION {"citationItems":[{"id":"ITEM-1","itemData":{"DOI":"10.4269/ajtmh.16-0682","ISSN":"00029637","abstract":"Mass drug administration (MDA) targeting school-age children is recommended by the World Health Organization for the global control of soil-transmitted helminth (STH) infections. Although considered safe and cost-effective to deliver, benzimidazole anthelminthics are variably effective against the three most common STHs, and widespread use has raised concern about the potential for emerging resistance. To identify factors mediating response to albendazole, we conducted a cross-sectional study of hookworm infection in the Kintampo North Municipality of Ghana in 2011. Among 140 school-age children residing in five contiguous communities, the hookworm prevalence was 59% (82/140). The overall cure rate following administration of single-dose albendazole (400 mg) was 35% (27/76), with a community-wide fecal egg reduction rate (ERR) of 61% (95% confidence interval: 51.8-71.1). Significant disparities were observed in albendazole effectiveness by community, with a cure rate as low as 0% (N = 24) in Jato Akuraa and ERRs ranging from 53% to 95% across the five study sites. Individual host factors associated with response to deworming treatment included time since last meal, pretreatment blood hemoglobin level, and mid-upper arm circumference. These data demonstrate significant community-level variation in the effectiveness of albendazole, even among populations living in close proximity. Identification of host factors that influence response to albendazole, most notably the timing of drug administration and nutritional factors, creates an opportunity to enhance the effectiveness of deworming through targeted interventions. These findings also demonstrate the importance of measuring anthelminthic response as part of the monitoring and evaluation of community-based deworming programs.","author":[{"dropping-particle":"","family":"Humphries","given":"Debbie","non-dropping-particle":"","parse-names":false,"suffix":""},{"dropping-particle":"","family":"Nguyen","given":"Sara","non-dropping-particle":"","parse-names":false,"suffix":""},{"dropping-particle":"","family":"Kumar","given":"Sunny","non-dropping-particle":"","parse-names":false,"suffix":""},{"dropping-particle":"","family":"Quagraine","given":"Josephine E.","non-dropping-particle":"","parse-names":false,"suffix":""},{"dropping-particle":"","family":"Otchere","given":"Joseph","non-dropping-particle":"","parse-names":false,"suffix":""},{"dropping-particle":"","family":"Harrison","given":"Lisa M.","non-dropping-particle":"","parse-names":false,"suffix":""},{"dropping-particle":"","family":"Wilson","given":"Michael","non-dropping-particle":"","parse-names":false,"suffix":""},{"dropping-particle":"","family":"Cappello","given":"Michael","non-dropping-particle":"","parse-names":false,"suffix":""}],"container-title":"American Journal of Tropical Medicine and Hygiene","id":"ITEM-1","issue":"2","issued":{"date-parts":[["2017"]]},"page":"347-354","publisher":"American Society of Tropical Medicine and Hygiene","title":"Effectiveness of albendazole for hookworm varies widely by community and correlates with nutritional factors: A cross-sectional study of school-age children in Ghana","type":"article-journal","volume":"96"},"uris":["http://www.mendeley.com/documents/?uuid=94628540-ffd3-3d64-bb2a-c291d02a451f"]}],"mendeley":{"formattedCitation":"&lt;sup&gt;12&lt;/sup&gt;","plainTextFormattedCitation":"12","previouslyFormattedCitation":"&lt;sup&gt;12&lt;/sup&gt;"},"properties":{"noteIndex":0},"schema":"https://github.com/citation-style-language/schema/raw/master/csl-citation.json"}</w:instrText>
      </w:r>
      <w:r w:rsidR="00223DF5" w:rsidRPr="00C853EC">
        <w:rPr>
          <w:rFonts w:ascii="Times New Roman" w:hAnsi="Times New Roman" w:cs="Times New Roman"/>
        </w:rPr>
        <w:fldChar w:fldCharType="separate"/>
      </w:r>
      <w:r w:rsidR="003E4E5C" w:rsidRPr="003E4E5C">
        <w:rPr>
          <w:rFonts w:ascii="Times New Roman" w:hAnsi="Times New Roman" w:cs="Times New Roman"/>
          <w:noProof/>
          <w:vertAlign w:val="superscript"/>
        </w:rPr>
        <w:t>12</w:t>
      </w:r>
      <w:r w:rsidR="00223DF5" w:rsidRPr="00C853EC">
        <w:rPr>
          <w:rFonts w:ascii="Times New Roman" w:hAnsi="Times New Roman" w:cs="Times New Roman"/>
        </w:rPr>
        <w:fldChar w:fldCharType="end"/>
      </w:r>
      <w:r w:rsidR="001D050E" w:rsidRPr="00C853EC">
        <w:rPr>
          <w:rFonts w:ascii="Times New Roman" w:hAnsi="Times New Roman" w:cs="Times New Roman"/>
        </w:rPr>
        <w:t xml:space="preserve">. </w:t>
      </w:r>
    </w:p>
    <w:p w14:paraId="226A3DAC" w14:textId="4DCE5F1A" w:rsidR="00DB592A" w:rsidRPr="00C853EC" w:rsidRDefault="006A56D0" w:rsidP="00682608">
      <w:pPr>
        <w:jc w:val="both"/>
        <w:rPr>
          <w:rFonts w:ascii="Times New Roman" w:hAnsi="Times New Roman" w:cs="Times New Roman"/>
        </w:rPr>
      </w:pPr>
      <w:r w:rsidRPr="00C853EC">
        <w:rPr>
          <w:rFonts w:ascii="Times New Roman" w:hAnsi="Times New Roman" w:cs="Times New Roman"/>
        </w:rPr>
        <w:t xml:space="preserve">A number of factors are thought to underlie this variation in pharmacokinetic dynamics – several </w:t>
      </w:r>
      <w:r w:rsidR="00DB592A" w:rsidRPr="00C853EC">
        <w:rPr>
          <w:rFonts w:ascii="Times New Roman" w:hAnsi="Times New Roman" w:cs="Times New Roman"/>
        </w:rPr>
        <w:t xml:space="preserve">studies have </w:t>
      </w:r>
      <w:r w:rsidR="00B67434" w:rsidRPr="00C853EC">
        <w:rPr>
          <w:rFonts w:ascii="Times New Roman" w:hAnsi="Times New Roman" w:cs="Times New Roman"/>
        </w:rPr>
        <w:t>examined</w:t>
      </w:r>
      <w:r w:rsidR="00DB592A" w:rsidRPr="00C853EC">
        <w:rPr>
          <w:rFonts w:ascii="Times New Roman" w:hAnsi="Times New Roman" w:cs="Times New Roman"/>
        </w:rPr>
        <w:t xml:space="preserve"> the influence of different </w:t>
      </w:r>
      <w:r w:rsidR="00755475" w:rsidRPr="00C853EC">
        <w:rPr>
          <w:rFonts w:ascii="Times New Roman" w:hAnsi="Times New Roman" w:cs="Times New Roman"/>
        </w:rPr>
        <w:t>drivers</w:t>
      </w:r>
      <w:r w:rsidR="00DB592A" w:rsidRPr="00C853EC">
        <w:rPr>
          <w:rFonts w:ascii="Times New Roman" w:hAnsi="Times New Roman" w:cs="Times New Roman"/>
        </w:rPr>
        <w:t>, including sex</w:t>
      </w:r>
      <w:r w:rsidR="00DB592A" w:rsidRPr="00C853EC">
        <w:rPr>
          <w:rFonts w:ascii="Times New Roman" w:hAnsi="Times New Roman" w:cs="Times New Roman"/>
        </w:rPr>
        <w:fldChar w:fldCharType="begin" w:fldLock="1"/>
      </w:r>
      <w:r w:rsidR="003E4E5C">
        <w:rPr>
          <w:rFonts w:ascii="Times New Roman" w:hAnsi="Times New Roman" w:cs="Times New Roman"/>
        </w:rPr>
        <w:instrText>ADDIN CSL_CITATION {"citationItems":[{"id":"ITEM-1","itemData":{"DOI":"10.1007/s00228-002-0488-8","ISSN":"0031-6970","abstract":"The pharmacokinetics of albendazole in different single oral doses (400\nmg, 800 mg &amp; 1200 mg) was studied and compared in healthy male and\nfemale human volunteers using a double-blind design. The serum levels of\nalbendazole main metabolites (albendazole sulphoxide and albendazole\nsulphone) were analysed using a modified high-pressure liquid\nchromatography method. For both metabolites, there was no significant\ndifference in the biological half-life (t(1/2)), time to reach peak\nconcentration (t(max)) and mean residence time (MRT) between men and\nwomen, whereas apparent oral clearance (Cl(p)/F) and apparent\ndistribution volume (V(d)/F) were less and serum pea concentration\n(C(max)) area under the serum concentration-time curve (AUC) and area\nunder the first moment curve (AUMC) were more in women than in men.\nThese observations indicate sex dimorphism in pharmacokinetics of\nalbendazole (observed for albendazole sulphoxide and albendazole\nsulphone) which were explained on the basis of a change in fraction of\nthe main drug turned to metabolite as a result of more extensive\nfirst-pass metabolism of the main drug in the liver of adult female\nsubjects.","author":[{"dropping-particle":"","family":"Mirfazaelian","given":"A","non-dropping-particle":"","parse-names":false,"suffix":""},{"dropping-particle":"","family":"Dadashzadeh","given":"S","non-dropping-particle":"","parse-names":false,"suffix":""},{"dropping-particle":"","family":"Rouini","given":"M R","non-dropping-particle":"","parse-names":false,"suffix":""}],"container-title":"EUROPEAN JOURNAL OF CLINICAL PHARMACOLOGY","id":"ITEM-1","issue":"6","issued":{"date-parts":[["2002","9"]]},"page":"403-408","publisher":"SPRINGER HEIDELBERG","publisher-place":"TIERGARTENSTRASSE 17, D-69121 HEIDELBERG, GERMANY","title":"Effect of gender in the disposition of albendazole metabolites in humans","type":"article-journal","volume":"58"},"uris":["http://www.mendeley.com/documents/?uuid=63d69518-bd5c-4728-9f2b-c7646c853f13"]}],"mendeley":{"formattedCitation":"&lt;sup&gt;13&lt;/sup&gt;","plainTextFormattedCitation":"13","previouslyFormattedCitation":"&lt;sup&gt;13&lt;/sup&gt;"},"properties":{"noteIndex":0},"schema":"https://github.com/citation-style-language/schema/raw/master/csl-citation.json"}</w:instrText>
      </w:r>
      <w:r w:rsidR="00DB592A" w:rsidRPr="00C853EC">
        <w:rPr>
          <w:rFonts w:ascii="Times New Roman" w:hAnsi="Times New Roman" w:cs="Times New Roman"/>
        </w:rPr>
        <w:fldChar w:fldCharType="separate"/>
      </w:r>
      <w:r w:rsidR="000F00F7" w:rsidRPr="00C853EC">
        <w:rPr>
          <w:rFonts w:ascii="Times New Roman" w:hAnsi="Times New Roman" w:cs="Times New Roman"/>
          <w:noProof/>
          <w:vertAlign w:val="superscript"/>
        </w:rPr>
        <w:t>13</w:t>
      </w:r>
      <w:r w:rsidR="00DB592A" w:rsidRPr="00C853EC">
        <w:rPr>
          <w:rFonts w:ascii="Times New Roman" w:hAnsi="Times New Roman" w:cs="Times New Roman"/>
        </w:rPr>
        <w:fldChar w:fldCharType="end"/>
      </w:r>
      <w:r w:rsidR="00DB592A" w:rsidRPr="00C853EC">
        <w:rPr>
          <w:rFonts w:ascii="Times New Roman" w:hAnsi="Times New Roman" w:cs="Times New Roman"/>
        </w:rPr>
        <w:t>, co-administered drugs</w:t>
      </w:r>
      <w:r w:rsidR="00DB592A" w:rsidRPr="00C853EC">
        <w:rPr>
          <w:rFonts w:ascii="Times New Roman" w:hAnsi="Times New Roman" w:cs="Times New Roman"/>
        </w:rPr>
        <w:fldChar w:fldCharType="begin" w:fldLock="1"/>
      </w:r>
      <w:r w:rsidR="003E4E5C">
        <w:rPr>
          <w:rFonts w:ascii="Times New Roman" w:hAnsi="Times New Roman" w:cs="Times New Roman"/>
        </w:rPr>
        <w:instrText>ADDIN CSL_CITATION {"citationItems":[{"id":"ITEM-1","itemData":{"DOI":"10.1179/000349803235001697","ISSN":"0003-4983","abstract":"A randomized, double-blind, placebo-controlled trial was conducted, to\ndetermine whether the co-administration of ivermectin with albendazole\nis safe and more effective against Onchocerca volvulus than ivermectin\nalone, and whether a significant pharmacokinetic interaction occurs.\nForty-two male onchocerciasis patients received ivermectin (200 mug/kg)\nalone, albendazole (400 mg) alone or the combination. Safety was\ndetermined from the results of detailed clinical and laboratory\nexaminations before treatment, during hospitalization and on day 30.\nMicrofilaricidal efficacy was estimated from the reductions in skin\ncounts between day 0 (pretreatment) and day 30. To determine efficacy\nagainst the adult worms, two independent observers examined histology\nslides prepared from nodules excised on day 180; changes in the skin\ncounts of skin microfilariae between days 30 and 365 provided additional\nindicators of the level of adulticidal activity. Pharmacokinetic\nparameters for ivermectin and albendazole sulphoxide were defined over\n72 h post-treatment. The co-administration of ivermectin with\nalbendazole did not produce more severe adverse effects than ivermectin\nalone. Both nodule examiners found that the combination was not\nmacrofilaricidal and that it was not clearly superior to ivermectin\nalone in the effects on reproductive activity; this was supported by the\nsimilar efficacy of the two regimens in the suppression of skin\nmicrofilariae. There was no significant pharmacokinetic interaction.\nAlthough the co-administration of ivermectin with albendazole appears\nsafe, it offers no advantage over ivermectin alone in the control of\nonchocerciasis. The combination does not require an alteration in the\ndosage of either component.","author":[{"dropping-particle":"","family":"Awadzi","given":"K","non-dropping-particle":"","parse-names":false,"suffix":""},{"dropping-particle":"","family":"Edwards","given":"G","non-dropping-particle":"","parse-names":false,"suffix":""},{"dropping-particle":"","family":"Duke","given":"B O L","non-dropping-particle":"","parse-names":false,"suffix":""},{"dropping-particle":"","family":"Opoku","given":"N O","non-dropping-particle":"","parse-names":false,"suffix":""},{"dropping-particle":"","family":"Attah","given":"S K","non-dropping-particle":"","parse-names":false,"suffix":""},{"dropping-particle":"","family":"Addy","given":"E T","non-dropping-particle":"","parse-names":false,"suffix":""},{"dropping-particle":"","family":"Ardrey","given":"A E","non-dropping-particle":"","parse-names":false,"suffix":""},{"dropping-particle":"","family":"Quartey","given":"B T","non-dropping-particle":"","parse-names":false,"suffix":""}],"container-title":"ANNALS OF TROPICAL MEDICINE AND PARASITOLOGY","id":"ITEM-1","issue":"2","issued":{"date-parts":[["2003","3"]]},"page":"165-178","publisher":"MANEY PUBLISHING","publisher-place":"HUDSON RD, LEEDS LS9 7DL, ENGLAND","title":"The co-administration of ivermectin and albendazole safety, pharmacokinetics and efficacy against Onchocerca volvulus","type":"article-journal","volume":"97"},"uris":["http://www.mendeley.com/documents/?uuid=be573490-d82a-42ad-9f19-4249334be4a6"]},{"id":"ITEM-2","itemData":{"DOI":"10.4269/ajtmh.2000.63.270","ISSN":"0002-9637","abstract":"The low bioavailability of albendazole affects the therapeutic response\nin patients with echinococcosis. Cimetidine co-administration is\nreported to improve bioavailability. To analyze the assumed\ndose-dependent bioavailability of albendazole, we administered 5 to 30\nmg/kg albendazole to 6 male volunteers in a randomized cross-over study.\nTo assess the effect of cimetidine (10 mg/kg twice daily), the drug was\ngiven with albendazole (20 mg/kg). A dose-dependent bioavailability was\nnot observed. This was due to inter-individual variability of the\nmaximal concentration (C-max 38%-72%) of albendazole sulphoxide\n(ABZSX), the active metabolite of albendazole. C-max was 0.21 +/- 0.14\nmg/L after 5 mg/kg and 0.39 +/- 0.19 mg/L after 30 mg/kg albendazole (P\n= 0.217). Cimetidine tended to decrease C-max by 52% (P = 0.109) and\nsignificantly inhibited ABZSX breakdown as indicated by the prolongation\nof ABZSX elimination half-life from 7.4 +/- 3.3 hr to 19.0 +/- 11.7 hr\n(P = 0.028). Remarkably, the inter-individual variability of C-max was\nsignificantly lower during cimetidine co-administration: 14% versus\n72%.","author":[{"dropping-particle":"","family":"Schipper","given":"H G","non-dropping-particle":"","parse-names":false,"suffix":""},{"dropping-particle":"","family":"Koopmans","given":"R P","non-dropping-particle":"","parse-names":false,"suffix":""},{"dropping-particle":"","family":"Nagy","given":"J","non-dropping-particle":"","parse-names":false,"suffix":""},{"dropping-particle":"","family":"Butter","given":"J J","non-dropping-particle":"","parse-names":false,"suffix":""},{"dropping-particle":"","family":"Kager","given":"P A","non-dropping-particle":"","parse-names":false,"suffix":""},{"dropping-particle":"","family":"Boxtel","given":"C J","non-dropping-particle":"Van","parse-names":false,"suffix":""}],"container-title":"AMERICAN JOURNAL OF TROPICAL MEDICINE AND HYGIENE","id":"ITEM-2","issue":"5-6","issued":{"date-parts":[["2000"]]},"page":"270-273","publisher":"AMER SOC TROP MED &amp; HYGIENE","publisher-place":"8000 WESTPARK DR, STE 130, MCLEAN, VA 22101 USA","title":"Effect of dose increase or cimetidine co-administration on albendazole bioavailability","type":"article-journal","volume":"63"},"uris":["http://www.mendeley.com/documents/?uuid=10542f69-7c95-42b0-80ed-502b22f5917d"]}],"mendeley":{"formattedCitation":"&lt;sup&gt;14,15&lt;/sup&gt;","plainTextFormattedCitation":"14,15","previouslyFormattedCitation":"&lt;sup&gt;14,15&lt;/sup&gt;"},"properties":{"noteIndex":0},"schema":"https://github.com/citation-style-language/schema/raw/master/csl-citation.json"}</w:instrText>
      </w:r>
      <w:r w:rsidR="00DB592A" w:rsidRPr="00C853EC">
        <w:rPr>
          <w:rFonts w:ascii="Times New Roman" w:hAnsi="Times New Roman" w:cs="Times New Roman"/>
        </w:rPr>
        <w:fldChar w:fldCharType="separate"/>
      </w:r>
      <w:r w:rsidR="000F00F7" w:rsidRPr="00C853EC">
        <w:rPr>
          <w:rFonts w:ascii="Times New Roman" w:hAnsi="Times New Roman" w:cs="Times New Roman"/>
          <w:noProof/>
          <w:vertAlign w:val="superscript"/>
        </w:rPr>
        <w:t>14,15</w:t>
      </w:r>
      <w:r w:rsidR="00DB592A" w:rsidRPr="00C853EC">
        <w:rPr>
          <w:rFonts w:ascii="Times New Roman" w:hAnsi="Times New Roman" w:cs="Times New Roman"/>
        </w:rPr>
        <w:fldChar w:fldCharType="end"/>
      </w:r>
      <w:r w:rsidR="00DB592A" w:rsidRPr="00C853EC">
        <w:rPr>
          <w:rFonts w:ascii="Times New Roman" w:hAnsi="Times New Roman" w:cs="Times New Roman"/>
        </w:rPr>
        <w:t xml:space="preserve">, delivery of </w:t>
      </w:r>
      <w:r w:rsidR="006C6E92">
        <w:rPr>
          <w:rFonts w:ascii="Times New Roman" w:hAnsi="Times New Roman" w:cs="Times New Roman"/>
        </w:rPr>
        <w:t xml:space="preserve">albendazole </w:t>
      </w:r>
      <w:r w:rsidR="00DB592A" w:rsidRPr="00C853EC">
        <w:rPr>
          <w:rFonts w:ascii="Times New Roman" w:hAnsi="Times New Roman" w:cs="Times New Roman"/>
        </w:rPr>
        <w:t>alongside a fatty meal</w:t>
      </w:r>
      <w:r w:rsidR="00DB592A" w:rsidRPr="00C853EC">
        <w:rPr>
          <w:rFonts w:ascii="Times New Roman" w:hAnsi="Times New Roman" w:cs="Times New Roman"/>
        </w:rPr>
        <w:fldChar w:fldCharType="begin" w:fldLock="1"/>
      </w:r>
      <w:r w:rsidR="003E4E5C">
        <w:rPr>
          <w:rFonts w:ascii="Times New Roman" w:hAnsi="Times New Roman" w:cs="Times New Roman"/>
        </w:rPr>
        <w:instrText>ADDIN CSL_CITATION {"citationItems":[{"id":"ITEM-1","itemData":{"ISSN":"0031-6970 (Print)","PMID":"3396623","abstract":"We have studied the systemic availability of oral albendazole in 6 patients with  echinococcosis either fasting or with breakfast. Albendazole sulphoxide, the pharmacologically active principle, was assayed by HPLC. Mean plasma concentrations and AUCs were 4.5 times higher when albendazole was given with breakfast than when administered in the fasting state. We conclude that therapy of echinococcosis with albendazole requires the drug to be taken with meals and that administration on an empty stomach might be more appropriate when intraluminal effects are desired, e.g. for intestinal parasites.","author":[{"dropping-particle":"","family":"Lange","given":"H","non-dropping-particle":"","parse-names":false,"suffix":""},{"dropping-particle":"","family":"Eggers","given":"R","non-dropping-particle":"","parse-names":false,"suffix":""},{"dropping-particle":"","family":"Bircher","given":"J","non-dropping-particle":"","parse-names":false,"suffix":""}],"container-title":"European journal of clinical pharmacology","id":"ITEM-1","issue":"3","issued":{"date-parts":[["1988"]]},"language":"eng","page":"315-317","publisher-place":"Germany","title":"Increased systemic availability of albendazole when taken with a fatty meal.","type":"article-journal","volume":"34"},"uris":["http://www.mendeley.com/documents/?uuid=03da6f89-a5fb-4abe-aff4-9eeff8bf9de5"]},{"id":"ITEM-2","itemData":{"DOI":"10.1111/j.1742-7843.2005.pto_172.x","ISSN":"1742-7835","author":[{"dropping-particle":"","family":"Mares","given":"S S","non-dropping-particle":"","parse-names":false,"suffix":""},{"dropping-particle":"","family":"Jung","given":"C H","non-dropping-particle":"","parse-names":false,"suffix":""},{"dropping-particle":"","family":"Lopez","given":"A T","non-dropping-particle":"","parse-names":false,"suffix":""},{"dropping-particle":"","family":"Gonzalez-Esquivel","given":"D F","non-dropping-particle":"","parse-names":false,"suffix":""}],"container-title":"BASIC &amp; CLINICAL PHARMACOLOGY &amp; TOXICOLOGY","id":"ITEM-2","issue":"2","issued":{"date-parts":[["2005","8"]]},"page":"122-124","publisher":"WILEY-BLACKWELL","publisher-place":"COMMERCE PLACE, 350 MAIN ST, MALDEN 02148, MA USA","title":"Influence of a Mexican diet on the bioavailability of albendazole","type":"article-journal","volume":"97"},"uris":["http://www.mendeley.com/documents/?uuid=c19a1e4f-5d55-4526-ab83-d4df5cf351d0"]}],"mendeley":{"formattedCitation":"&lt;sup&gt;16,17&lt;/sup&gt;","plainTextFormattedCitation":"16,17","previouslyFormattedCitation":"&lt;sup&gt;16,17&lt;/sup&gt;"},"properties":{"noteIndex":0},"schema":"https://github.com/citation-style-language/schema/raw/master/csl-citation.json"}</w:instrText>
      </w:r>
      <w:r w:rsidR="00DB592A" w:rsidRPr="00C853EC">
        <w:rPr>
          <w:rFonts w:ascii="Times New Roman" w:hAnsi="Times New Roman" w:cs="Times New Roman"/>
        </w:rPr>
        <w:fldChar w:fldCharType="separate"/>
      </w:r>
      <w:r w:rsidR="000F00F7" w:rsidRPr="00C853EC">
        <w:rPr>
          <w:rFonts w:ascii="Times New Roman" w:hAnsi="Times New Roman" w:cs="Times New Roman"/>
          <w:noProof/>
          <w:vertAlign w:val="superscript"/>
        </w:rPr>
        <w:t>16,17</w:t>
      </w:r>
      <w:r w:rsidR="00DB592A" w:rsidRPr="00C853EC">
        <w:rPr>
          <w:rFonts w:ascii="Times New Roman" w:hAnsi="Times New Roman" w:cs="Times New Roman"/>
        </w:rPr>
        <w:fldChar w:fldCharType="end"/>
      </w:r>
      <w:r w:rsidR="00DB592A" w:rsidRPr="00C853EC">
        <w:rPr>
          <w:rFonts w:ascii="Times New Roman" w:hAnsi="Times New Roman" w:cs="Times New Roman"/>
        </w:rPr>
        <w:t xml:space="preserve"> and infection status</w:t>
      </w:r>
      <w:r w:rsidR="00DB592A" w:rsidRPr="00C853EC">
        <w:rPr>
          <w:rFonts w:ascii="Times New Roman" w:hAnsi="Times New Roman" w:cs="Times New Roman"/>
        </w:rPr>
        <w:fldChar w:fldCharType="begin" w:fldLock="1"/>
      </w:r>
      <w:r w:rsidR="003E4E5C">
        <w:rPr>
          <w:rFonts w:ascii="Times New Roman" w:hAnsi="Times New Roman" w:cs="Times New Roman"/>
        </w:rPr>
        <w:instrText>ADDIN CSL_CITATION {"citationItems":[{"id":"ITEM-1","itemData":{"DOI":"10.1371/journal.pntd.0007325","ISSN":"1935-2735","author":[{"dropping-particle":"","family":"Edi","given":"Constant","non-dropping-particle":"","parse-names":false,"suffix":""},{"dropping-particle":"","family":"Bjerum","given":"Catherine M.","non-dropping-particle":"","parse-names":false,"suffix":""},{"dropping-particle":"","family":"Ouattara","given":"Allassane F.","non-dropping-particle":"","parse-names":false,"suffix":""},{"dropping-particle":"","family":"Chhonker","given":"Yashpal S.","non-dropping-particle":"","parse-names":false,"suffix":""},{"dropping-particle":"","family":"Penali","given":"Louis K.","non-dropping-particle":"","parse-names":false,"suffix":""},{"dropping-particle":"","family":"Méité","given":"Aboulaye","non-dropping-particle":"","parse-names":false,"suffix":""},{"dropping-particle":"","family":"Koudou","given":"Benjamin G.","non-dropping-particle":"","parse-names":false,"suffix":""},{"dropping-particle":"","family":"Weil","given":"Gary J.","non-dropping-particle":"","parse-names":false,"suffix":""},{"dropping-particle":"","family":"King","given":"Christopher L.","non-dropping-particle":"","parse-names":false,"suffix":""},{"dropping-particle":"","family":"Murry","given":"Daryl J.","non-dropping-particle":"","parse-names":false,"suffix":""}],"container-title":"PLOS Neglected Tropical Diseases","editor":[{"dropping-particle":"","family":"Keiser","given":"Jennifer","non-dropping-particle":"","parse-names":false,"suffix":""}],"id":"ITEM-1","issue":"5","issued":{"date-parts":[["2019","5","20"]]},"page":"e0007325","title":"Pharmacokinetics, safety, and efficacy of a single co-administered dose of diethylcarbamazine, albendazole and ivermectin in adults with and without Wuchereria bancrofti infection in Côte d’Ivoire","type":"article-journal","volume":"13"},"uris":["http://www.mendeley.com/documents/?uuid=763c80b5-ea1b-316f-b109-a3e6d6e66d0d"]}],"mendeley":{"formattedCitation":"&lt;sup&gt;18&lt;/sup&gt;","plainTextFormattedCitation":"18","previouslyFormattedCitation":"&lt;sup&gt;18&lt;/sup&gt;"},"properties":{"noteIndex":0},"schema":"https://github.com/citation-style-language/schema/raw/master/csl-citation.json"}</w:instrText>
      </w:r>
      <w:r w:rsidR="00DB592A" w:rsidRPr="00C853EC">
        <w:rPr>
          <w:rFonts w:ascii="Times New Roman" w:hAnsi="Times New Roman" w:cs="Times New Roman"/>
        </w:rPr>
        <w:fldChar w:fldCharType="separate"/>
      </w:r>
      <w:r w:rsidR="000F00F7" w:rsidRPr="00C853EC">
        <w:rPr>
          <w:rFonts w:ascii="Times New Roman" w:hAnsi="Times New Roman" w:cs="Times New Roman"/>
          <w:noProof/>
          <w:vertAlign w:val="superscript"/>
        </w:rPr>
        <w:t>18</w:t>
      </w:r>
      <w:r w:rsidR="00DB592A" w:rsidRPr="00C853EC">
        <w:rPr>
          <w:rFonts w:ascii="Times New Roman" w:hAnsi="Times New Roman" w:cs="Times New Roman"/>
        </w:rPr>
        <w:fldChar w:fldCharType="end"/>
      </w:r>
      <w:r w:rsidR="00DB592A" w:rsidRPr="00C853EC">
        <w:rPr>
          <w:rFonts w:ascii="Times New Roman" w:hAnsi="Times New Roman" w:cs="Times New Roman"/>
        </w:rPr>
        <w:t xml:space="preserve"> on the pharmacokinetic profile of </w:t>
      </w:r>
      <w:r w:rsidR="00B52675" w:rsidRPr="00C853EC">
        <w:rPr>
          <w:rFonts w:ascii="Times New Roman" w:hAnsi="Times New Roman" w:cs="Times New Roman"/>
        </w:rPr>
        <w:t>a</w:t>
      </w:r>
      <w:r w:rsidR="00DB592A" w:rsidRPr="00C853EC">
        <w:rPr>
          <w:rFonts w:ascii="Times New Roman" w:hAnsi="Times New Roman" w:cs="Times New Roman"/>
        </w:rPr>
        <w:t xml:space="preserve">lbendazole and/or </w:t>
      </w:r>
      <w:r w:rsidR="00B52675" w:rsidRPr="00C853EC">
        <w:rPr>
          <w:rFonts w:ascii="Times New Roman" w:hAnsi="Times New Roman" w:cs="Times New Roman"/>
        </w:rPr>
        <w:t>a</w:t>
      </w:r>
      <w:r w:rsidR="00DB592A" w:rsidRPr="00C853EC">
        <w:rPr>
          <w:rFonts w:ascii="Times New Roman" w:hAnsi="Times New Roman" w:cs="Times New Roman"/>
        </w:rPr>
        <w:t xml:space="preserve">lbendazole </w:t>
      </w:r>
      <w:r w:rsidR="00B52675" w:rsidRPr="00C853EC">
        <w:rPr>
          <w:rFonts w:ascii="Times New Roman" w:hAnsi="Times New Roman" w:cs="Times New Roman"/>
        </w:rPr>
        <w:t>s</w:t>
      </w:r>
      <w:r w:rsidR="00DB592A" w:rsidRPr="00C853EC">
        <w:rPr>
          <w:rFonts w:ascii="Times New Roman" w:hAnsi="Times New Roman" w:cs="Times New Roman"/>
        </w:rPr>
        <w:t>ulfoxide</w:t>
      </w:r>
      <w:r w:rsidR="00755475" w:rsidRPr="00C853EC">
        <w:rPr>
          <w:rFonts w:ascii="Times New Roman" w:hAnsi="Times New Roman" w:cs="Times New Roman"/>
        </w:rPr>
        <w:t>.</w:t>
      </w:r>
      <w:r w:rsidR="009C5352" w:rsidRPr="00C853EC">
        <w:rPr>
          <w:rFonts w:ascii="Times New Roman" w:hAnsi="Times New Roman" w:cs="Times New Roman"/>
        </w:rPr>
        <w:t xml:space="preserve"> T</w:t>
      </w:r>
      <w:r w:rsidR="00DB592A" w:rsidRPr="00C853EC">
        <w:rPr>
          <w:rFonts w:ascii="Times New Roman" w:hAnsi="Times New Roman" w:cs="Times New Roman"/>
        </w:rPr>
        <w:t xml:space="preserve">hese studies </w:t>
      </w:r>
      <w:r w:rsidR="009C5352" w:rsidRPr="00C853EC">
        <w:rPr>
          <w:rFonts w:ascii="Times New Roman" w:hAnsi="Times New Roman" w:cs="Times New Roman"/>
        </w:rPr>
        <w:t xml:space="preserve">typically only </w:t>
      </w:r>
      <w:r w:rsidR="008466E8">
        <w:rPr>
          <w:rFonts w:ascii="Times New Roman" w:hAnsi="Times New Roman" w:cs="Times New Roman"/>
        </w:rPr>
        <w:t xml:space="preserve">analyse </w:t>
      </w:r>
      <w:r w:rsidR="00DB592A" w:rsidRPr="00C853EC">
        <w:rPr>
          <w:rFonts w:ascii="Times New Roman" w:hAnsi="Times New Roman" w:cs="Times New Roman"/>
        </w:rPr>
        <w:t>a single factor</w:t>
      </w:r>
      <w:r w:rsidR="009C5352" w:rsidRPr="00C853EC">
        <w:rPr>
          <w:rFonts w:ascii="Times New Roman" w:hAnsi="Times New Roman" w:cs="Times New Roman"/>
        </w:rPr>
        <w:t xml:space="preserve"> however</w:t>
      </w:r>
      <w:r w:rsidR="00DB592A" w:rsidRPr="00C853EC">
        <w:rPr>
          <w:rFonts w:ascii="Times New Roman" w:hAnsi="Times New Roman" w:cs="Times New Roman"/>
        </w:rPr>
        <w:t xml:space="preserve">, and so a systematic understanding of the </w:t>
      </w:r>
      <w:r w:rsidR="006726DB">
        <w:rPr>
          <w:rFonts w:ascii="Times New Roman" w:hAnsi="Times New Roman" w:cs="Times New Roman"/>
        </w:rPr>
        <w:t xml:space="preserve">comparative impact of different factors on </w:t>
      </w:r>
      <w:r w:rsidR="00AE6768">
        <w:rPr>
          <w:rFonts w:ascii="Times New Roman" w:hAnsi="Times New Roman" w:cs="Times New Roman"/>
        </w:rPr>
        <w:t>albendazole’s</w:t>
      </w:r>
      <w:r w:rsidR="00DB592A" w:rsidRPr="00C853EC">
        <w:rPr>
          <w:rFonts w:ascii="Times New Roman" w:hAnsi="Times New Roman" w:cs="Times New Roman"/>
        </w:rPr>
        <w:t xml:space="preserve"> </w:t>
      </w:r>
      <w:r w:rsidR="00A96CAE" w:rsidRPr="00C853EC">
        <w:rPr>
          <w:rFonts w:ascii="Times New Roman" w:hAnsi="Times New Roman" w:cs="Times New Roman"/>
        </w:rPr>
        <w:t>pharmacokinet</w:t>
      </w:r>
      <w:r w:rsidR="00432A36">
        <w:rPr>
          <w:rFonts w:ascii="Times New Roman" w:hAnsi="Times New Roman" w:cs="Times New Roman"/>
        </w:rPr>
        <w:t>ic</w:t>
      </w:r>
      <w:r w:rsidR="006726DB">
        <w:rPr>
          <w:rFonts w:ascii="Times New Roman" w:hAnsi="Times New Roman" w:cs="Times New Roman"/>
        </w:rPr>
        <w:t>s</w:t>
      </w:r>
      <w:r w:rsidR="00DB592A" w:rsidRPr="00C853EC">
        <w:rPr>
          <w:rFonts w:ascii="Times New Roman" w:hAnsi="Times New Roman" w:cs="Times New Roman"/>
        </w:rPr>
        <w:t xml:space="preserve"> remains outstanding. </w:t>
      </w:r>
      <w:r w:rsidR="00432A36">
        <w:rPr>
          <w:rFonts w:ascii="Times New Roman" w:hAnsi="Times New Roman" w:cs="Times New Roman"/>
        </w:rPr>
        <w:t xml:space="preserve">Given </w:t>
      </w:r>
      <w:r w:rsidR="00973788">
        <w:rPr>
          <w:rFonts w:ascii="Times New Roman" w:hAnsi="Times New Roman" w:cs="Times New Roman"/>
        </w:rPr>
        <w:t xml:space="preserve">albendazole’s </w:t>
      </w:r>
      <w:r w:rsidR="00794C10" w:rsidRPr="00C853EC">
        <w:rPr>
          <w:rFonts w:ascii="Times New Roman" w:hAnsi="Times New Roman" w:cs="Times New Roman"/>
        </w:rPr>
        <w:t xml:space="preserve">widespread usage </w:t>
      </w:r>
      <w:r w:rsidR="00DB592A" w:rsidRPr="00C853EC">
        <w:rPr>
          <w:rFonts w:ascii="Times New Roman" w:hAnsi="Times New Roman" w:cs="Times New Roman"/>
        </w:rPr>
        <w:t>in programmatic contexts characterised by infrequent delivery (typically annually or biannually) of a single dose</w:t>
      </w:r>
      <w:r w:rsidR="00973788">
        <w:rPr>
          <w:rFonts w:ascii="Times New Roman" w:hAnsi="Times New Roman" w:cs="Times New Roman"/>
        </w:rPr>
        <w:t>, i</w:t>
      </w:r>
      <w:r w:rsidR="00DB592A" w:rsidRPr="00C853EC">
        <w:rPr>
          <w:rFonts w:ascii="Times New Roman" w:hAnsi="Times New Roman" w:cs="Times New Roman"/>
        </w:rPr>
        <w:t xml:space="preserve">nsight into mechanisms by which to </w:t>
      </w:r>
      <w:r w:rsidR="00265541">
        <w:rPr>
          <w:rFonts w:ascii="Times New Roman" w:hAnsi="Times New Roman" w:cs="Times New Roman"/>
        </w:rPr>
        <w:t>improve</w:t>
      </w:r>
      <w:r w:rsidR="00DB592A" w:rsidRPr="00C853EC">
        <w:rPr>
          <w:rFonts w:ascii="Times New Roman" w:hAnsi="Times New Roman" w:cs="Times New Roman"/>
        </w:rPr>
        <w:t xml:space="preserve"> the </w:t>
      </w:r>
      <w:r w:rsidR="00755475" w:rsidRPr="00C853EC">
        <w:rPr>
          <w:rFonts w:ascii="Times New Roman" w:hAnsi="Times New Roman" w:cs="Times New Roman"/>
        </w:rPr>
        <w:t xml:space="preserve">pharmacokinetic profile of </w:t>
      </w:r>
      <w:r w:rsidR="006856EC" w:rsidRPr="00C853EC">
        <w:rPr>
          <w:rFonts w:ascii="Times New Roman" w:hAnsi="Times New Roman" w:cs="Times New Roman"/>
        </w:rPr>
        <w:t>a</w:t>
      </w:r>
      <w:r w:rsidR="00755475" w:rsidRPr="00C853EC">
        <w:rPr>
          <w:rFonts w:ascii="Times New Roman" w:hAnsi="Times New Roman" w:cs="Times New Roman"/>
        </w:rPr>
        <w:t xml:space="preserve">lbendazole delivered in this context could have significant public health relevance. </w:t>
      </w:r>
    </w:p>
    <w:p w14:paraId="60CCBD68" w14:textId="234BED4C" w:rsidR="00682608" w:rsidRPr="00C853EC" w:rsidRDefault="00682608" w:rsidP="0078162C">
      <w:pPr>
        <w:jc w:val="both"/>
        <w:rPr>
          <w:rFonts w:ascii="Times New Roman" w:hAnsi="Times New Roman" w:cs="Times New Roman"/>
          <w:b/>
        </w:rPr>
      </w:pPr>
      <w:r w:rsidRPr="00C853EC">
        <w:rPr>
          <w:rFonts w:ascii="Times New Roman" w:hAnsi="Times New Roman" w:cs="Times New Roman"/>
        </w:rPr>
        <w:t xml:space="preserve">Motivated by </w:t>
      </w:r>
      <w:r w:rsidR="008550E8" w:rsidRPr="00C853EC">
        <w:rPr>
          <w:rFonts w:ascii="Times New Roman" w:hAnsi="Times New Roman" w:cs="Times New Roman"/>
        </w:rPr>
        <w:t>this</w:t>
      </w:r>
      <w:r w:rsidRPr="00C853EC">
        <w:rPr>
          <w:rFonts w:ascii="Times New Roman" w:hAnsi="Times New Roman" w:cs="Times New Roman"/>
        </w:rPr>
        <w:t xml:space="preserve">, we conducted a systematic review of the literature to identify references containing temporally disaggregated information on </w:t>
      </w:r>
      <w:r w:rsidR="00E33969" w:rsidRPr="00C853EC">
        <w:rPr>
          <w:rFonts w:ascii="Times New Roman" w:hAnsi="Times New Roman" w:cs="Times New Roman"/>
        </w:rPr>
        <w:t>a</w:t>
      </w:r>
      <w:r w:rsidRPr="00C853EC">
        <w:rPr>
          <w:rFonts w:ascii="Times New Roman" w:hAnsi="Times New Roman" w:cs="Times New Roman"/>
        </w:rPr>
        <w:t xml:space="preserve">lbendazole and/or </w:t>
      </w:r>
      <w:r w:rsidR="00E33969" w:rsidRPr="00C853EC">
        <w:rPr>
          <w:rFonts w:ascii="Times New Roman" w:hAnsi="Times New Roman" w:cs="Times New Roman"/>
        </w:rPr>
        <w:t>a</w:t>
      </w:r>
      <w:r w:rsidRPr="00C853EC">
        <w:rPr>
          <w:rFonts w:ascii="Times New Roman" w:hAnsi="Times New Roman" w:cs="Times New Roman"/>
        </w:rPr>
        <w:t xml:space="preserve">lbendazole </w:t>
      </w:r>
      <w:r w:rsidR="00E33969" w:rsidRPr="00C853EC">
        <w:rPr>
          <w:rFonts w:ascii="Times New Roman" w:hAnsi="Times New Roman" w:cs="Times New Roman"/>
        </w:rPr>
        <w:t>s</w:t>
      </w:r>
      <w:r w:rsidRPr="00C853EC">
        <w:rPr>
          <w:rFonts w:ascii="Times New Roman" w:hAnsi="Times New Roman" w:cs="Times New Roman"/>
        </w:rPr>
        <w:t xml:space="preserve">ulfoxide concentrations in the blood following treatment with a single oral dose. To this data, we fit a model of </w:t>
      </w:r>
      <w:r w:rsidR="00E314E5" w:rsidRPr="00C853EC">
        <w:rPr>
          <w:rFonts w:ascii="Times New Roman" w:hAnsi="Times New Roman" w:cs="Times New Roman"/>
        </w:rPr>
        <w:t>a</w:t>
      </w:r>
      <w:r w:rsidRPr="00C853EC">
        <w:rPr>
          <w:rFonts w:ascii="Times New Roman" w:hAnsi="Times New Roman" w:cs="Times New Roman"/>
        </w:rPr>
        <w:t xml:space="preserve">lbendazole and </w:t>
      </w:r>
      <w:r w:rsidR="00E314E5" w:rsidRPr="00C853EC">
        <w:rPr>
          <w:rFonts w:ascii="Times New Roman" w:hAnsi="Times New Roman" w:cs="Times New Roman"/>
        </w:rPr>
        <w:t>a</w:t>
      </w:r>
      <w:r w:rsidRPr="00C853EC">
        <w:rPr>
          <w:rFonts w:ascii="Times New Roman" w:hAnsi="Times New Roman" w:cs="Times New Roman"/>
        </w:rPr>
        <w:t xml:space="preserve">lbendazole </w:t>
      </w:r>
      <w:r w:rsidR="00E314E5" w:rsidRPr="00C853EC">
        <w:rPr>
          <w:rFonts w:ascii="Times New Roman" w:hAnsi="Times New Roman" w:cs="Times New Roman"/>
        </w:rPr>
        <w:t>s</w:t>
      </w:r>
      <w:r w:rsidRPr="00C853EC">
        <w:rPr>
          <w:rFonts w:ascii="Times New Roman" w:hAnsi="Times New Roman" w:cs="Times New Roman"/>
        </w:rPr>
        <w:t>ulfoxide’s dynamics that captures key phenomena associated with the drug’s metabolism, including extensive first-pass metabolism</w:t>
      </w:r>
      <w:r w:rsidR="006352B0" w:rsidRPr="00C853EC">
        <w:rPr>
          <w:rFonts w:ascii="Times New Roman" w:hAnsi="Times New Roman" w:cs="Times New Roman"/>
        </w:rPr>
        <w:fldChar w:fldCharType="begin" w:fldLock="1"/>
      </w:r>
      <w:r w:rsidR="003E4E5C">
        <w:rPr>
          <w:rFonts w:ascii="Times New Roman" w:hAnsi="Times New Roman" w:cs="Times New Roman"/>
        </w:rPr>
        <w:instrText>ADDIN CSL_CITATION {"citationItems":[{"id":"ITEM-1","itemData":{"DOI":"10.1038/clpt.1990.38","ISSN":"15326535","abstract":"We prospectively studied the effect of albendazole on microsomal reserve and on first-pass activation to albendazole sulfoxide in patients with hydatid disease. An aminopyrine breath test was performed in 12 patients while they were receiving albendazole treatment and while they were not. Excretion of14CO2in breath averaged 0.70% · kg · mmol-1± 0.20% · kg · mmol-1without treatment and 0.54% · kg · mmol-1± 0.14% · kg · mmol-1with treatment (p &lt; 0.005). Plasma levels of albendazole sulfoxide were measured 4 hours after the morning dose during the first and second half of the 4-week treatment cycles. In nine of the 12 patients albendazole sulfoxide levels decreased during the second half of the cycle by an average of 0.84 ± 0.76 μmol/L (p &lt; 0.02). Transaminase levels increased in 10 of the 12 patients during long-term albendazole treatment, and major side effects, including hepatotoxicity, neutropenia, and alopecia, were observed in three patients. We conclude that albendazole partially inhibits microsomal enzyme function but induces its own metabolism. Hepatotoxicity and other possible severe side effects necessitate close therapeutic monitoring of patients who are given albendazole. © 1990.","author":[{"dropping-particle":"","family":"Steiger","given":"Ursula","non-dropping-particle":"","parse-names":false,"suffix":""},{"dropping-particle":"","family":"Cotting","given":"Jacques","non-dropping-particle":"","parse-names":false,"suffix":""},{"dropping-particle":"","family":"Reichen","given":"Jürg","non-dropping-particle":"","parse-names":false,"suffix":""}],"container-title":"Clinical Pharmacology and Therapeutics","id":"ITEM-1","issue":"3","issued":{"date-parts":[["1990"]]},"page":"347-353","title":"Albendazole treatment of echinococcosis in humans: Effects on microsomal metabolism and drug tolerance","type":"article-journal","volume":"47"},"uris":["http://www.mendeley.com/documents/?uuid=abb34736-6d3d-3826-bb89-2ab5a0b55f10"]}],"mendeley":{"formattedCitation":"&lt;sup&gt;19&lt;/sup&gt;","plainTextFormattedCitation":"19","previouslyFormattedCitation":"&lt;sup&gt;19&lt;/sup&gt;"},"properties":{"noteIndex":0},"schema":"https://github.com/citation-style-language/schema/raw/master/csl-citation.json"}</w:instrText>
      </w:r>
      <w:r w:rsidR="006352B0" w:rsidRPr="00C853EC">
        <w:rPr>
          <w:rFonts w:ascii="Times New Roman" w:hAnsi="Times New Roman" w:cs="Times New Roman"/>
        </w:rPr>
        <w:fldChar w:fldCharType="separate"/>
      </w:r>
      <w:r w:rsidR="000F00F7" w:rsidRPr="00C853EC">
        <w:rPr>
          <w:rFonts w:ascii="Times New Roman" w:hAnsi="Times New Roman" w:cs="Times New Roman"/>
          <w:noProof/>
          <w:vertAlign w:val="superscript"/>
        </w:rPr>
        <w:t>19</w:t>
      </w:r>
      <w:r w:rsidR="006352B0" w:rsidRPr="00C853EC">
        <w:rPr>
          <w:rFonts w:ascii="Times New Roman" w:hAnsi="Times New Roman" w:cs="Times New Roman"/>
        </w:rPr>
        <w:fldChar w:fldCharType="end"/>
      </w:r>
      <w:r w:rsidRPr="00C853EC">
        <w:rPr>
          <w:rFonts w:ascii="Times New Roman" w:hAnsi="Times New Roman" w:cs="Times New Roman"/>
        </w:rPr>
        <w:t xml:space="preserve"> and its </w:t>
      </w:r>
      <w:r w:rsidR="004F2955" w:rsidRPr="00C853EC">
        <w:rPr>
          <w:rFonts w:ascii="Times New Roman" w:hAnsi="Times New Roman" w:cs="Times New Roman"/>
        </w:rPr>
        <w:t xml:space="preserve">established </w:t>
      </w:r>
      <w:r w:rsidRPr="00C853EC">
        <w:rPr>
          <w:rFonts w:ascii="Times New Roman" w:hAnsi="Times New Roman" w:cs="Times New Roman"/>
        </w:rPr>
        <w:t>low bioavailability</w:t>
      </w:r>
      <w:r w:rsidR="006352B0" w:rsidRPr="00C853EC">
        <w:rPr>
          <w:rFonts w:ascii="Times New Roman" w:hAnsi="Times New Roman" w:cs="Times New Roman"/>
        </w:rPr>
        <w:fldChar w:fldCharType="begin" w:fldLock="1"/>
      </w:r>
      <w:r w:rsidR="003E4E5C">
        <w:rPr>
          <w:rFonts w:ascii="Times New Roman" w:hAnsi="Times New Roman" w:cs="Times New Roman"/>
        </w:rPr>
        <w:instrText>ADDIN CSL_CITATION {"citationItems":[{"id":"ITEM-1","itemData":{"DOI":"10.4269/ajtmh.2002.66.260","ISSN":"0002-9637","abstract":"The assumed metabolic breakdown of albendazole by mucosal CYP3A4 enzymes\nwas studied by coadministering albendazole (10 mg/kg) with grapefruit\njuice. Concentrations of albendazole sulfoxide (ABZSX), the active\nmetabolite of albendazole, were compared with those after albendazole\nwas administered with water, a fatty meal, or grapefruit juice plus\ncimetidine (10 mg/kg). In comparison to water, maximum ABZSX\nconcentration (C-max) was enhanced 6.5-fold by a fatty meal (from 0.24\n+/- 0.09 mg/l to 1.55 +/- 0.30 mg/l; mean +/-SD; P &lt; 0.001) and 3.2-fold\nby grapefruit juice (from 0.24 +/- 0.09 mg/l to 0.76 +/- 0.37 mg/L; P =\n0.031). When grapefruit juice was combined with cimetidine, C-max was\nsignificantly lower than with grapefruit juice alone (0.41 +/- 0.29 mg/l\nand 0.76 +/- 0.37 mg/l, respectively; P = 0.022). The area under the\nconcentration-time curve from 0 to infinity (AUC(0-Omega)) followed a\ncomparable pattern. Half-life (T-1/2) was 8.8 +/- 4.2 hr and 8.2 +/- 4.3\nhr after administration with water or a fatty meal (P = 1.000).\nGrapefruit juice shortened T-1/2 by 46% (P = 0.026). We hypothesize\nthat albendazole is metabolized by CYP3A4 enzymes in the intestinal\nmucosa. This process can be inhibited by grapefruit juice. Cimetidine\ndecreased albendazole bioavailability.","author":[{"dropping-particle":"","family":"Nagy","given":"J","non-dropping-particle":"","parse-names":false,"suffix":""},{"dropping-particle":"","family":"Schipper","given":"H G","non-dropping-particle":"","parse-names":false,"suffix":""},{"dropping-particle":"","family":"Koopmans","given":"R P","non-dropping-particle":"","parse-names":false,"suffix":""},{"dropping-particle":"","family":"Butter","given":"J J","non-dropping-particle":"","parse-names":false,"suffix":""},{"dropping-particle":"","family":"Boxtel","given":"C J","non-dropping-particle":"Van","parse-names":false,"suffix":""},{"dropping-particle":"","family":"Kager","given":"P A","non-dropping-particle":"","parse-names":false,"suffix":""}],"container-title":"AMERICAN JOURNAL OF TROPICAL MEDICINE AND HYGIENE","id":"ITEM-1","issue":"3","issued":{"date-parts":[["2002","3"]]},"page":"260-263","publisher":"AMER SOC TROP MED &amp; HYGIENE","publisher-place":"8000 WESTPARK DR, STE 130, MCLEAN, VA 22101 USA","title":"Effect of grapefruit juice or cimetidine coadministration on albendazole bioavailability","type":"article-journal","volume":"66"},"uris":["http://www.mendeley.com/documents/?uuid=254a5ed0-07cf-4cfe-9279-8f0a81a8f7de"]}],"mendeley":{"formattedCitation":"&lt;sup&gt;20&lt;/sup&gt;","plainTextFormattedCitation":"20","previouslyFormattedCitation":"&lt;sup&gt;20&lt;/sup&gt;"},"properties":{"noteIndex":0},"schema":"https://github.com/citation-style-language/schema/raw/master/csl-citation.json"}</w:instrText>
      </w:r>
      <w:r w:rsidR="006352B0" w:rsidRPr="00C853EC">
        <w:rPr>
          <w:rFonts w:ascii="Times New Roman" w:hAnsi="Times New Roman" w:cs="Times New Roman"/>
        </w:rPr>
        <w:fldChar w:fldCharType="separate"/>
      </w:r>
      <w:r w:rsidR="000F00F7" w:rsidRPr="00C853EC">
        <w:rPr>
          <w:rFonts w:ascii="Times New Roman" w:hAnsi="Times New Roman" w:cs="Times New Roman"/>
          <w:noProof/>
          <w:vertAlign w:val="superscript"/>
        </w:rPr>
        <w:t>20</w:t>
      </w:r>
      <w:r w:rsidR="006352B0" w:rsidRPr="00C853EC">
        <w:rPr>
          <w:rFonts w:ascii="Times New Roman" w:hAnsi="Times New Roman" w:cs="Times New Roman"/>
        </w:rPr>
        <w:fldChar w:fldCharType="end"/>
      </w:r>
      <w:r w:rsidRPr="00C853EC">
        <w:rPr>
          <w:rFonts w:ascii="Times New Roman" w:hAnsi="Times New Roman" w:cs="Times New Roman"/>
        </w:rPr>
        <w:t xml:space="preserve">. We fit this model to data collated as part of the systematic review </w:t>
      </w:r>
      <w:r w:rsidR="00B31AD7" w:rsidRPr="00C853EC">
        <w:rPr>
          <w:rFonts w:ascii="Times New Roman" w:hAnsi="Times New Roman" w:cs="Times New Roman"/>
        </w:rPr>
        <w:t>to</w:t>
      </w:r>
      <w:r w:rsidRPr="00C853EC">
        <w:rPr>
          <w:rFonts w:ascii="Times New Roman" w:hAnsi="Times New Roman" w:cs="Times New Roman"/>
        </w:rPr>
        <w:t xml:space="preserve"> infer key pharmacokinetic parameters, including </w:t>
      </w:r>
      <w:r w:rsidR="00FD1144" w:rsidRPr="00C853EC">
        <w:rPr>
          <w:rFonts w:ascii="Times New Roman" w:hAnsi="Times New Roman" w:cs="Times New Roman"/>
        </w:rPr>
        <w:t>a</w:t>
      </w:r>
      <w:r w:rsidRPr="00C853EC">
        <w:rPr>
          <w:rFonts w:ascii="Times New Roman" w:hAnsi="Times New Roman" w:cs="Times New Roman"/>
        </w:rPr>
        <w:t xml:space="preserve">lbendazole bioavailability, </w:t>
      </w:r>
      <w:r w:rsidR="00FD1144" w:rsidRPr="00C853EC">
        <w:rPr>
          <w:rFonts w:ascii="Times New Roman" w:hAnsi="Times New Roman" w:cs="Times New Roman"/>
        </w:rPr>
        <w:t>a</w:t>
      </w:r>
      <w:r w:rsidRPr="00C853EC">
        <w:rPr>
          <w:rFonts w:ascii="Times New Roman" w:hAnsi="Times New Roman" w:cs="Times New Roman"/>
        </w:rPr>
        <w:t xml:space="preserve">lbendazole </w:t>
      </w:r>
      <w:r w:rsidR="00FD1144" w:rsidRPr="00C853EC">
        <w:rPr>
          <w:rFonts w:ascii="Times New Roman" w:hAnsi="Times New Roman" w:cs="Times New Roman"/>
        </w:rPr>
        <w:t>s</w:t>
      </w:r>
      <w:r w:rsidRPr="00C853EC">
        <w:rPr>
          <w:rFonts w:ascii="Times New Roman" w:hAnsi="Times New Roman" w:cs="Times New Roman"/>
        </w:rPr>
        <w:t>ulfoxide half-life, AUC and C</w:t>
      </w:r>
      <w:r w:rsidRPr="00C853EC">
        <w:rPr>
          <w:rFonts w:ascii="Times New Roman" w:hAnsi="Times New Roman" w:cs="Times New Roman"/>
          <w:vertAlign w:val="subscript"/>
        </w:rPr>
        <w:t>Max</w:t>
      </w:r>
      <w:r w:rsidRPr="00C853EC">
        <w:rPr>
          <w:rFonts w:ascii="Times New Roman" w:hAnsi="Times New Roman" w:cs="Times New Roman"/>
        </w:rPr>
        <w:t xml:space="preserve">. We then relate these parameter estimates to characteristics of the patient populations being treated and the treatment regimen received. </w:t>
      </w:r>
    </w:p>
    <w:p w14:paraId="298B3B64" w14:textId="77777777" w:rsidR="00321F9A" w:rsidRPr="00C853EC" w:rsidRDefault="00321F9A" w:rsidP="00321F9A">
      <w:pPr>
        <w:rPr>
          <w:rFonts w:ascii="Times New Roman" w:hAnsi="Times New Roman" w:cs="Times New Roman"/>
          <w:b/>
          <w:sz w:val="28"/>
        </w:rPr>
      </w:pPr>
      <w:r w:rsidRPr="00C853EC">
        <w:rPr>
          <w:rFonts w:ascii="Times New Roman" w:hAnsi="Times New Roman" w:cs="Times New Roman"/>
          <w:b/>
          <w:sz w:val="28"/>
        </w:rPr>
        <w:t>Methods</w:t>
      </w:r>
    </w:p>
    <w:p w14:paraId="5D72216D" w14:textId="77777777" w:rsidR="004D4195" w:rsidRPr="00C853EC" w:rsidRDefault="004D4195" w:rsidP="00321F9A">
      <w:pPr>
        <w:rPr>
          <w:rFonts w:ascii="Times New Roman" w:hAnsi="Times New Roman" w:cs="Times New Roman"/>
          <w:b/>
        </w:rPr>
      </w:pPr>
      <w:r w:rsidRPr="00C853EC">
        <w:rPr>
          <w:rFonts w:ascii="Times New Roman" w:hAnsi="Times New Roman" w:cs="Times New Roman"/>
          <w:b/>
        </w:rPr>
        <w:t>Systematic Review of Albendazole Pharmacokinetic Literature</w:t>
      </w:r>
    </w:p>
    <w:p w14:paraId="7E7931FA" w14:textId="4B6F24F4" w:rsidR="00E47C4A" w:rsidRPr="00C853EC" w:rsidRDefault="004D4195" w:rsidP="004D4195">
      <w:pPr>
        <w:jc w:val="both"/>
        <w:rPr>
          <w:rFonts w:ascii="Times New Roman" w:hAnsi="Times New Roman" w:cs="Times New Roman"/>
        </w:rPr>
      </w:pPr>
      <w:r w:rsidRPr="00C853EC">
        <w:rPr>
          <w:rFonts w:ascii="Times New Roman" w:hAnsi="Times New Roman" w:cs="Times New Roman"/>
        </w:rPr>
        <w:t>Web of Science and PubMed databases were searched on 4</w:t>
      </w:r>
      <w:r w:rsidRPr="00C853EC">
        <w:rPr>
          <w:rFonts w:ascii="Times New Roman" w:hAnsi="Times New Roman" w:cs="Times New Roman"/>
          <w:vertAlign w:val="superscript"/>
        </w:rPr>
        <w:t>th</w:t>
      </w:r>
      <w:r w:rsidRPr="00C853EC">
        <w:rPr>
          <w:rFonts w:ascii="Times New Roman" w:hAnsi="Times New Roman" w:cs="Times New Roman"/>
        </w:rPr>
        <w:t xml:space="preserve"> July 2019 using the keywords “</w:t>
      </w:r>
      <w:r w:rsidR="001A2130">
        <w:rPr>
          <w:rFonts w:ascii="Times New Roman" w:hAnsi="Times New Roman" w:cs="Times New Roman"/>
        </w:rPr>
        <w:t>a</w:t>
      </w:r>
      <w:r w:rsidRPr="00C853EC">
        <w:rPr>
          <w:rFonts w:ascii="Times New Roman" w:hAnsi="Times New Roman" w:cs="Times New Roman"/>
        </w:rPr>
        <w:t xml:space="preserve">lbendazole” AND (treatment* OR dose* OR pharma* OR “half-life” OR “half life”) in order to identify references containing temporally disaggregated data detailing the concentration of </w:t>
      </w:r>
      <w:r w:rsidR="001A2130">
        <w:rPr>
          <w:rFonts w:ascii="Times New Roman" w:hAnsi="Times New Roman" w:cs="Times New Roman"/>
        </w:rPr>
        <w:t>a</w:t>
      </w:r>
      <w:r w:rsidRPr="00C853EC">
        <w:rPr>
          <w:rFonts w:ascii="Times New Roman" w:hAnsi="Times New Roman" w:cs="Times New Roman"/>
        </w:rPr>
        <w:t xml:space="preserve">lbendazole </w:t>
      </w:r>
      <w:r w:rsidRPr="00C853EC">
        <w:rPr>
          <w:rFonts w:ascii="Times New Roman" w:hAnsi="Times New Roman" w:cs="Times New Roman"/>
        </w:rPr>
        <w:lastRenderedPageBreak/>
        <w:t xml:space="preserve">and/or </w:t>
      </w:r>
      <w:r w:rsidR="001A2130">
        <w:rPr>
          <w:rFonts w:ascii="Times New Roman" w:hAnsi="Times New Roman" w:cs="Times New Roman"/>
        </w:rPr>
        <w:t>a</w:t>
      </w:r>
      <w:r w:rsidRPr="00C853EC">
        <w:rPr>
          <w:rFonts w:ascii="Times New Roman" w:hAnsi="Times New Roman" w:cs="Times New Roman"/>
        </w:rPr>
        <w:t xml:space="preserve">lbendazole </w:t>
      </w:r>
      <w:r w:rsidR="001A2130">
        <w:rPr>
          <w:rFonts w:ascii="Times New Roman" w:hAnsi="Times New Roman" w:cs="Times New Roman"/>
        </w:rPr>
        <w:t>s</w:t>
      </w:r>
      <w:r w:rsidRPr="00C853EC">
        <w:rPr>
          <w:rFonts w:ascii="Times New Roman" w:hAnsi="Times New Roman" w:cs="Times New Roman"/>
        </w:rPr>
        <w:t>ulfoxide in the blood following treatment with a single dose of the drug. A total of 5690 unique records were identified through this search process, with 206 records retained for full text evaluation following Title and Abstract screening</w:t>
      </w:r>
      <w:r w:rsidR="003E7E9B" w:rsidRPr="00C853EC">
        <w:rPr>
          <w:rFonts w:ascii="Times New Roman" w:hAnsi="Times New Roman" w:cs="Times New Roman"/>
        </w:rPr>
        <w:t xml:space="preserve"> </w:t>
      </w:r>
      <w:r w:rsidR="003E7E9B" w:rsidRPr="00C853EC">
        <w:rPr>
          <w:rFonts w:ascii="Times New Roman" w:hAnsi="Times New Roman" w:cs="Times New Roman"/>
          <w:b/>
        </w:rPr>
        <w:t>(Fig 1)</w:t>
      </w:r>
      <w:r w:rsidRPr="00C853EC">
        <w:rPr>
          <w:rFonts w:ascii="Times New Roman" w:hAnsi="Times New Roman" w:cs="Times New Roman"/>
        </w:rPr>
        <w:t>.</w:t>
      </w:r>
      <w:r w:rsidR="007C337C" w:rsidRPr="00C853EC">
        <w:rPr>
          <w:rFonts w:ascii="Times New Roman" w:hAnsi="Times New Roman" w:cs="Times New Roman"/>
        </w:rPr>
        <w:t xml:space="preserve"> S</w:t>
      </w:r>
      <w:r w:rsidR="00E47C4A" w:rsidRPr="00C853EC">
        <w:rPr>
          <w:rFonts w:ascii="Times New Roman" w:hAnsi="Times New Roman" w:cs="Times New Roman"/>
        </w:rPr>
        <w:t xml:space="preserve">tudies </w:t>
      </w:r>
      <w:r w:rsidR="007C337C" w:rsidRPr="00C853EC">
        <w:rPr>
          <w:rFonts w:ascii="Times New Roman" w:hAnsi="Times New Roman" w:cs="Times New Roman"/>
        </w:rPr>
        <w:t xml:space="preserve">lacking the </w:t>
      </w:r>
      <w:r w:rsidR="00E47C4A" w:rsidRPr="00C853EC">
        <w:rPr>
          <w:rFonts w:ascii="Times New Roman" w:hAnsi="Times New Roman" w:cs="Times New Roman"/>
        </w:rPr>
        <w:t xml:space="preserve">required information on blood concentration levels over time, </w:t>
      </w:r>
      <w:r w:rsidR="007C337C" w:rsidRPr="00C853EC">
        <w:rPr>
          <w:rFonts w:ascii="Times New Roman" w:hAnsi="Times New Roman" w:cs="Times New Roman"/>
        </w:rPr>
        <w:t xml:space="preserve">or that had been </w:t>
      </w:r>
      <w:r w:rsidR="00E47C4A" w:rsidRPr="00C853EC">
        <w:rPr>
          <w:rFonts w:ascii="Times New Roman" w:hAnsi="Times New Roman" w:cs="Times New Roman"/>
        </w:rPr>
        <w:t xml:space="preserve">carried out </w:t>
      </w:r>
      <w:r w:rsidR="007C337C" w:rsidRPr="00C853EC">
        <w:rPr>
          <w:rFonts w:ascii="Times New Roman" w:hAnsi="Times New Roman" w:cs="Times New Roman"/>
          <w:i/>
          <w:iCs/>
        </w:rPr>
        <w:t>in vitro</w:t>
      </w:r>
      <w:r w:rsidR="007C337C" w:rsidRPr="00C853EC">
        <w:rPr>
          <w:rFonts w:ascii="Times New Roman" w:hAnsi="Times New Roman" w:cs="Times New Roman"/>
        </w:rPr>
        <w:t xml:space="preserve"> or in non-human subjects were subsequently excluded.</w:t>
      </w:r>
      <w:r w:rsidR="00E47C4A" w:rsidRPr="00C853EC">
        <w:rPr>
          <w:rFonts w:ascii="Times New Roman" w:hAnsi="Times New Roman" w:cs="Times New Roman"/>
        </w:rPr>
        <w:t xml:space="preserve"> </w:t>
      </w:r>
      <w:r w:rsidR="00987EB5" w:rsidRPr="00C853EC">
        <w:rPr>
          <w:rFonts w:ascii="Times New Roman" w:hAnsi="Times New Roman" w:cs="Times New Roman"/>
        </w:rPr>
        <w:t>Following this, a</w:t>
      </w:r>
      <w:r w:rsidRPr="00C853EC">
        <w:rPr>
          <w:rFonts w:ascii="Times New Roman" w:hAnsi="Times New Roman" w:cs="Times New Roman"/>
        </w:rPr>
        <w:t xml:space="preserve"> total of</w:t>
      </w:r>
      <w:r w:rsidR="00996BC6" w:rsidRPr="00C853EC">
        <w:rPr>
          <w:rFonts w:ascii="Times New Roman" w:hAnsi="Times New Roman" w:cs="Times New Roman"/>
        </w:rPr>
        <w:t xml:space="preserve"> 32</w:t>
      </w:r>
      <w:r w:rsidRPr="00C853EC">
        <w:rPr>
          <w:rFonts w:ascii="Times New Roman" w:hAnsi="Times New Roman" w:cs="Times New Roman"/>
        </w:rPr>
        <w:t xml:space="preserve"> references were </w:t>
      </w:r>
      <w:r w:rsidR="00987EB5" w:rsidRPr="00C853EC">
        <w:rPr>
          <w:rFonts w:ascii="Times New Roman" w:hAnsi="Times New Roman" w:cs="Times New Roman"/>
        </w:rPr>
        <w:t>included</w:t>
      </w:r>
      <w:r w:rsidRPr="00C853EC">
        <w:rPr>
          <w:rFonts w:ascii="Times New Roman" w:hAnsi="Times New Roman" w:cs="Times New Roman"/>
        </w:rPr>
        <w:t xml:space="preserve">, yielding </w:t>
      </w:r>
      <w:r w:rsidR="00817E0A" w:rsidRPr="00C853EC">
        <w:rPr>
          <w:rFonts w:ascii="Times New Roman" w:hAnsi="Times New Roman" w:cs="Times New Roman"/>
        </w:rPr>
        <w:t xml:space="preserve">92 </w:t>
      </w:r>
      <w:r w:rsidR="00E47C4A" w:rsidRPr="00C853EC">
        <w:rPr>
          <w:rFonts w:ascii="Times New Roman" w:hAnsi="Times New Roman" w:cs="Times New Roman"/>
        </w:rPr>
        <w:t xml:space="preserve">time series </w:t>
      </w:r>
      <w:r w:rsidR="009520A8" w:rsidRPr="00C853EC">
        <w:rPr>
          <w:rFonts w:ascii="Times New Roman" w:hAnsi="Times New Roman" w:cs="Times New Roman"/>
        </w:rPr>
        <w:t>describing</w:t>
      </w:r>
      <w:r w:rsidR="00E47C4A" w:rsidRPr="00C853EC">
        <w:rPr>
          <w:rFonts w:ascii="Times New Roman" w:hAnsi="Times New Roman" w:cs="Times New Roman"/>
        </w:rPr>
        <w:t xml:space="preserve"> the evolution of blood concentrations of </w:t>
      </w:r>
      <w:r w:rsidR="00987EB5" w:rsidRPr="00C853EC">
        <w:rPr>
          <w:rFonts w:ascii="Times New Roman" w:hAnsi="Times New Roman" w:cs="Times New Roman"/>
        </w:rPr>
        <w:t>a</w:t>
      </w:r>
      <w:r w:rsidR="00E47C4A" w:rsidRPr="00C853EC">
        <w:rPr>
          <w:rFonts w:ascii="Times New Roman" w:hAnsi="Times New Roman" w:cs="Times New Roman"/>
        </w:rPr>
        <w:t xml:space="preserve">lbendazole and/or </w:t>
      </w:r>
      <w:r w:rsidR="00987EB5" w:rsidRPr="00C853EC">
        <w:rPr>
          <w:rFonts w:ascii="Times New Roman" w:hAnsi="Times New Roman" w:cs="Times New Roman"/>
        </w:rPr>
        <w:t>a</w:t>
      </w:r>
      <w:r w:rsidR="00E47C4A" w:rsidRPr="00C853EC">
        <w:rPr>
          <w:rFonts w:ascii="Times New Roman" w:hAnsi="Times New Roman" w:cs="Times New Roman"/>
        </w:rPr>
        <w:t xml:space="preserve">lbendazole </w:t>
      </w:r>
      <w:r w:rsidR="00987EB5" w:rsidRPr="00C853EC">
        <w:rPr>
          <w:rFonts w:ascii="Times New Roman" w:hAnsi="Times New Roman" w:cs="Times New Roman"/>
        </w:rPr>
        <w:t>s</w:t>
      </w:r>
      <w:r w:rsidR="00E47C4A" w:rsidRPr="00C853EC">
        <w:rPr>
          <w:rFonts w:ascii="Times New Roman" w:hAnsi="Times New Roman" w:cs="Times New Roman"/>
        </w:rPr>
        <w:t>ulfoxide following treatment with a single dose. For each time series,</w:t>
      </w:r>
      <w:r w:rsidR="00FF054E" w:rsidRPr="00C853EC">
        <w:rPr>
          <w:rFonts w:ascii="Times New Roman" w:hAnsi="Times New Roman" w:cs="Times New Roman"/>
        </w:rPr>
        <w:t xml:space="preserve"> we extracted the </w:t>
      </w:r>
      <w:r w:rsidR="00E47C4A" w:rsidRPr="00C853EC">
        <w:rPr>
          <w:rFonts w:ascii="Times New Roman" w:hAnsi="Times New Roman" w:cs="Times New Roman"/>
        </w:rPr>
        <w:t xml:space="preserve">data </w:t>
      </w:r>
      <w:r w:rsidR="00FF054E" w:rsidRPr="00C853EC">
        <w:rPr>
          <w:rFonts w:ascii="Times New Roman" w:hAnsi="Times New Roman" w:cs="Times New Roman"/>
        </w:rPr>
        <w:t xml:space="preserve">describing evolution of albendazole/albendazole sulfoxide levels over time, as well as an array </w:t>
      </w:r>
      <w:r w:rsidR="00E47C4A" w:rsidRPr="00C853EC">
        <w:rPr>
          <w:rFonts w:ascii="Times New Roman" w:hAnsi="Times New Roman" w:cs="Times New Roman"/>
        </w:rPr>
        <w:t>of metadata</w:t>
      </w:r>
      <w:r w:rsidR="00FF054E" w:rsidRPr="00C853EC">
        <w:rPr>
          <w:rFonts w:ascii="Times New Roman" w:hAnsi="Times New Roman" w:cs="Times New Roman"/>
        </w:rPr>
        <w:t xml:space="preserve">. These include </w:t>
      </w:r>
      <w:r w:rsidR="00E47C4A" w:rsidRPr="00C853EC">
        <w:rPr>
          <w:rFonts w:ascii="Times New Roman" w:hAnsi="Times New Roman" w:cs="Times New Roman"/>
        </w:rPr>
        <w:t>characteristics of the treatment regimen (dose, fasting state</w:t>
      </w:r>
      <w:r w:rsidR="00A708F2" w:rsidRPr="00C853EC">
        <w:rPr>
          <w:rFonts w:ascii="Times New Roman" w:hAnsi="Times New Roman" w:cs="Times New Roman"/>
        </w:rPr>
        <w:t>, co-administered drugs</w:t>
      </w:r>
      <w:r w:rsidR="00E47C4A" w:rsidRPr="00C853EC">
        <w:rPr>
          <w:rFonts w:ascii="Times New Roman" w:hAnsi="Times New Roman" w:cs="Times New Roman"/>
        </w:rPr>
        <w:t>)</w:t>
      </w:r>
      <w:r w:rsidR="00FF054E" w:rsidRPr="00C853EC">
        <w:rPr>
          <w:rFonts w:ascii="Times New Roman" w:hAnsi="Times New Roman" w:cs="Times New Roman"/>
        </w:rPr>
        <w:t xml:space="preserve">, as well as the patients </w:t>
      </w:r>
      <w:r w:rsidR="00E47C4A" w:rsidRPr="00C853EC">
        <w:rPr>
          <w:rFonts w:ascii="Times New Roman" w:hAnsi="Times New Roman" w:cs="Times New Roman"/>
        </w:rPr>
        <w:t>receiving treatment (sex, ag</w:t>
      </w:r>
      <w:r w:rsidR="00A708F2" w:rsidRPr="00C853EC">
        <w:rPr>
          <w:rFonts w:ascii="Times New Roman" w:hAnsi="Times New Roman" w:cs="Times New Roman"/>
        </w:rPr>
        <w:t>e, infection status</w:t>
      </w:r>
      <w:r w:rsidR="00C465A8" w:rsidRPr="00C853EC">
        <w:rPr>
          <w:rFonts w:ascii="Times New Roman" w:hAnsi="Times New Roman" w:cs="Times New Roman"/>
        </w:rPr>
        <w:t xml:space="preserve"> and </w:t>
      </w:r>
      <w:r w:rsidR="00987EB5" w:rsidRPr="00C853EC">
        <w:rPr>
          <w:rFonts w:ascii="Times New Roman" w:hAnsi="Times New Roman" w:cs="Times New Roman"/>
        </w:rPr>
        <w:t>weight</w:t>
      </w:r>
      <w:r w:rsidR="00E47C4A" w:rsidRPr="00C853EC">
        <w:rPr>
          <w:rFonts w:ascii="Times New Roman" w:hAnsi="Times New Roman" w:cs="Times New Roman"/>
        </w:rPr>
        <w:t>)</w:t>
      </w:r>
      <w:r w:rsidR="00FF054E" w:rsidRPr="00C853EC">
        <w:rPr>
          <w:rFonts w:ascii="Times New Roman" w:hAnsi="Times New Roman" w:cs="Times New Roman"/>
        </w:rPr>
        <w:t xml:space="preserve">. In the majority of instances, presented data were reported for a population of patients rather than individuals. In these instances, </w:t>
      </w:r>
      <w:r w:rsidR="002444D3" w:rsidRPr="00C853EC">
        <w:rPr>
          <w:rFonts w:ascii="Times New Roman" w:hAnsi="Times New Roman" w:cs="Times New Roman"/>
        </w:rPr>
        <w:t xml:space="preserve">population averages for factors such as age, weight etc were </w:t>
      </w:r>
      <w:r w:rsidR="00904636">
        <w:rPr>
          <w:rFonts w:ascii="Times New Roman" w:hAnsi="Times New Roman" w:cs="Times New Roman"/>
        </w:rPr>
        <w:t>extracted</w:t>
      </w:r>
      <w:r w:rsidR="00E47C4A" w:rsidRPr="00C853EC">
        <w:rPr>
          <w:rFonts w:ascii="Times New Roman" w:hAnsi="Times New Roman" w:cs="Times New Roman"/>
        </w:rPr>
        <w:t xml:space="preserve">. A full list of these references, as well as further information about each study and how the data was extracted is available in </w:t>
      </w:r>
      <w:r w:rsidR="00E47C4A" w:rsidRPr="00C853EC">
        <w:rPr>
          <w:rFonts w:ascii="Times New Roman" w:hAnsi="Times New Roman" w:cs="Times New Roman"/>
          <w:b/>
          <w:bCs/>
          <w:i/>
          <w:iCs/>
        </w:rPr>
        <w:t>Supplementary Information: Data Extraction, Collation and Initial Processing</w:t>
      </w:r>
      <w:r w:rsidR="00E47C4A" w:rsidRPr="00C853EC">
        <w:rPr>
          <w:rFonts w:ascii="Times New Roman" w:hAnsi="Times New Roman" w:cs="Times New Roman"/>
        </w:rPr>
        <w:t xml:space="preserve">. </w:t>
      </w:r>
    </w:p>
    <w:p w14:paraId="0A7F4CCB" w14:textId="77777777" w:rsidR="00321F9A" w:rsidRPr="00C853EC" w:rsidRDefault="00321F9A" w:rsidP="00A708F2">
      <w:pPr>
        <w:jc w:val="both"/>
        <w:rPr>
          <w:rFonts w:ascii="Times New Roman" w:hAnsi="Times New Roman" w:cs="Times New Roman"/>
          <w:b/>
        </w:rPr>
      </w:pPr>
      <w:r w:rsidRPr="00C853EC">
        <w:rPr>
          <w:rFonts w:ascii="Times New Roman" w:hAnsi="Times New Roman" w:cs="Times New Roman"/>
          <w:b/>
        </w:rPr>
        <w:t>Mathematical Model Construction and Fitting</w:t>
      </w:r>
    </w:p>
    <w:p w14:paraId="50B1BCB8" w14:textId="4B991520" w:rsidR="00711378" w:rsidRPr="00C853EC" w:rsidRDefault="002F42D0" w:rsidP="00711378">
      <w:pPr>
        <w:jc w:val="both"/>
        <w:rPr>
          <w:rFonts w:ascii="Times New Roman" w:hAnsi="Times New Roman" w:cs="Times New Roman"/>
        </w:rPr>
      </w:pPr>
      <w:r w:rsidRPr="00C853EC">
        <w:rPr>
          <w:rFonts w:ascii="Times New Roman" w:hAnsi="Times New Roman" w:cs="Times New Roman"/>
        </w:rPr>
        <w:t xml:space="preserve">We developed a model describing the evolution of albendazole and albendazole sulfoxide concentrations in the blood following receipt of a single dose, based on series of linked ordinary differential equations (ODEs) </w:t>
      </w:r>
      <w:r w:rsidR="001628B2" w:rsidRPr="00C853EC">
        <w:rPr>
          <w:rFonts w:ascii="Times New Roman" w:hAnsi="Times New Roman" w:cs="Times New Roman"/>
        </w:rPr>
        <w:t xml:space="preserve">of </w:t>
      </w:r>
      <w:r w:rsidR="002348CD" w:rsidRPr="00C853EC">
        <w:rPr>
          <w:rFonts w:ascii="Times New Roman" w:hAnsi="Times New Roman" w:cs="Times New Roman"/>
        </w:rPr>
        <w:t>a</w:t>
      </w:r>
      <w:r w:rsidR="001628B2" w:rsidRPr="00C853EC">
        <w:rPr>
          <w:rFonts w:ascii="Times New Roman" w:hAnsi="Times New Roman" w:cs="Times New Roman"/>
        </w:rPr>
        <w:t>lbendazole and its metabolite</w:t>
      </w:r>
      <w:r w:rsidR="00F76438">
        <w:rPr>
          <w:rFonts w:ascii="Times New Roman" w:hAnsi="Times New Roman" w:cs="Times New Roman"/>
        </w:rPr>
        <w:t xml:space="preserve"> albendazole sulfoxide</w:t>
      </w:r>
      <w:r w:rsidR="00B10CE9" w:rsidRPr="00C853EC">
        <w:rPr>
          <w:rFonts w:ascii="Times New Roman" w:hAnsi="Times New Roman" w:cs="Times New Roman"/>
        </w:rPr>
        <w:t xml:space="preserve"> </w:t>
      </w:r>
      <w:r w:rsidR="00B10CE9" w:rsidRPr="00C853EC">
        <w:rPr>
          <w:rFonts w:ascii="Times New Roman" w:hAnsi="Times New Roman" w:cs="Times New Roman"/>
          <w:b/>
          <w:bCs/>
        </w:rPr>
        <w:t>(Fig 2)</w:t>
      </w:r>
      <w:r w:rsidR="001628B2" w:rsidRPr="00C853EC">
        <w:rPr>
          <w:rFonts w:ascii="Times New Roman" w:hAnsi="Times New Roman" w:cs="Times New Roman"/>
        </w:rPr>
        <w:t xml:space="preserve">. It incorporates a number of pharmacokinetic phenomena relevant to </w:t>
      </w:r>
      <w:r w:rsidR="002348CD" w:rsidRPr="00C853EC">
        <w:rPr>
          <w:rFonts w:ascii="Times New Roman" w:hAnsi="Times New Roman" w:cs="Times New Roman"/>
        </w:rPr>
        <w:t>a</w:t>
      </w:r>
      <w:r w:rsidR="001628B2" w:rsidRPr="00C853EC">
        <w:rPr>
          <w:rFonts w:ascii="Times New Roman" w:hAnsi="Times New Roman" w:cs="Times New Roman"/>
        </w:rPr>
        <w:t>lbendazole, including its well-established, limited bioavailability (thought to be a product of its poor solubility along the gastrointestinal tract</w:t>
      </w:r>
      <w:r w:rsidR="001628B2" w:rsidRPr="00C853EC">
        <w:rPr>
          <w:rFonts w:ascii="Times New Roman" w:hAnsi="Times New Roman" w:cs="Times New Roman"/>
        </w:rPr>
        <w:fldChar w:fldCharType="begin" w:fldLock="1"/>
      </w:r>
      <w:r w:rsidR="003E4E5C">
        <w:rPr>
          <w:rFonts w:ascii="Times New Roman" w:hAnsi="Times New Roman" w:cs="Times New Roman"/>
        </w:rPr>
        <w:instrText>ADDIN CSL_CITATION {"citationItems":[{"id":"ITEM-1","itemData":{"DOI":"10.1111/j.2042-7158.1998.tb03303.x","ISSN":"0022-3573","abstract":"In several studies of patients with neurocysticercosis under treatment\nwith albendazole the pharmacokinetic data were difficult to interpret,\nprobably because of slow and erratic drug dissolution response and\nabsorption problems in-vivo. Because there is no information available\nabout the physicochemical properties of the drug, the aim of this work\nwas to explain this erratic behaviour by fully characterizing the\nsolution behaviour of the drug and its metabolite. To accomplish this,\nthe physicochemical properties, pK(a) and solubility, and in-vitro\nplasma binding of albendazole and its main metabolite, albendazole\nsulphoxide, were studied by conventional methods. The intestinal and\ngastric absorption and dissolution behaviour of albendazole were also\nstudied.\nThe solubility of both compounds is very low. Both are amphoteric\nmolecules with two ionization steps, with pK(a) values of 10.26 and 2.80\nfor albendazole and 9.79 and 0.20 for albendazole sulphoxide; low pK(a)\nvalues were obtained by performing linear free energy relationship\ncalculations. On the other hand, protein binding studies showed that\nalbendazole is 89-92% bound to plasma proteins whereas for albendazole\nsulphoxide the figure is 62-67%. This metabolite is bound by albumin\nand to alpha(1)-glycoprotein. Absorption of albendazole occurs along the\ngastrointestinal tract and is limited by its solubility. Good\ndissolution profiles were observed when 0.1 M HCl was used as\ndissolution medium.\nThe results show that 0.1 M HCl enables discrimination between the\ndrug-release characteristics of different products.","author":[{"dropping-particle":"","family":"Jung","given":"H","non-dropping-particle":"","parse-names":false,"suffix":""},{"dropping-particle":"","family":"Medina","given":"L","non-dropping-particle":"","parse-names":false,"suffix":""},{"dropping-particle":"","family":"Garcia","given":"L","non-dropping-particle":"","parse-names":false,"suffix":""},{"dropping-particle":"","family":"Fuentes","given":"I","non-dropping-particle":"","parse-names":false,"suffix":""},{"dropping-particle":"","family":"Moreno-Esparza","given":"R","non-dropping-particle":"","parse-names":false,"suffix":""}],"container-title":"JOURNAL OF PHARMACY AND PHARMACOLOGY","id":"ITEM-1","issue":"1","issued":{"date-parts":[["1998","1"]]},"page":"43-48","publisher":"ROYAL PHARMACEUTICAL SOC GREAT BRITAIN","publisher-place":"1 LAMBETH HIGH ST, LONDON SE1 7JN, ENGLAND","title":"Absorption studies of albendazole and some physicochemical properties of the drug and its metabolite albendazole sulphoxide","type":"article-journal","volume":"50"},"uris":["http://www.mendeley.com/documents/?uuid=87c9828e-da36-43c1-908e-1f8235b35239"]}],"mendeley":{"formattedCitation":"&lt;sup&gt;21&lt;/sup&gt;","plainTextFormattedCitation":"21","previouslyFormattedCitation":"&lt;sup&gt;21&lt;/sup&gt;"},"properties":{"noteIndex":0},"schema":"https://github.com/citation-style-language/schema/raw/master/csl-citation.json"}</w:instrText>
      </w:r>
      <w:r w:rsidR="001628B2" w:rsidRPr="00C853EC">
        <w:rPr>
          <w:rFonts w:ascii="Times New Roman" w:hAnsi="Times New Roman" w:cs="Times New Roman"/>
        </w:rPr>
        <w:fldChar w:fldCharType="separate"/>
      </w:r>
      <w:r w:rsidR="000F00F7" w:rsidRPr="00C853EC">
        <w:rPr>
          <w:rFonts w:ascii="Times New Roman" w:hAnsi="Times New Roman" w:cs="Times New Roman"/>
          <w:noProof/>
          <w:vertAlign w:val="superscript"/>
        </w:rPr>
        <w:t>21</w:t>
      </w:r>
      <w:r w:rsidR="001628B2" w:rsidRPr="00C853EC">
        <w:rPr>
          <w:rFonts w:ascii="Times New Roman" w:hAnsi="Times New Roman" w:cs="Times New Roman"/>
        </w:rPr>
        <w:fldChar w:fldCharType="end"/>
      </w:r>
      <w:r w:rsidR="001628B2" w:rsidRPr="00C853EC">
        <w:rPr>
          <w:rFonts w:ascii="Times New Roman" w:hAnsi="Times New Roman" w:cs="Times New Roman"/>
        </w:rPr>
        <w:t xml:space="preserve">) and the extensive first-pass metabolism of </w:t>
      </w:r>
      <w:r w:rsidR="002348CD" w:rsidRPr="00C853EC">
        <w:rPr>
          <w:rFonts w:ascii="Times New Roman" w:hAnsi="Times New Roman" w:cs="Times New Roman"/>
        </w:rPr>
        <w:t>a</w:t>
      </w:r>
      <w:r w:rsidR="001628B2" w:rsidRPr="00C853EC">
        <w:rPr>
          <w:rFonts w:ascii="Times New Roman" w:hAnsi="Times New Roman" w:cs="Times New Roman"/>
        </w:rPr>
        <w:t xml:space="preserve">lbendazole to </w:t>
      </w:r>
      <w:r w:rsidR="002348CD" w:rsidRPr="00C853EC">
        <w:rPr>
          <w:rFonts w:ascii="Times New Roman" w:hAnsi="Times New Roman" w:cs="Times New Roman"/>
        </w:rPr>
        <w:t>a</w:t>
      </w:r>
      <w:r w:rsidR="001628B2" w:rsidRPr="00C853EC">
        <w:rPr>
          <w:rFonts w:ascii="Times New Roman" w:hAnsi="Times New Roman" w:cs="Times New Roman"/>
        </w:rPr>
        <w:t xml:space="preserve">lbendazole </w:t>
      </w:r>
      <w:r w:rsidR="002348CD" w:rsidRPr="00C853EC">
        <w:rPr>
          <w:rFonts w:ascii="Times New Roman" w:hAnsi="Times New Roman" w:cs="Times New Roman"/>
        </w:rPr>
        <w:t>s</w:t>
      </w:r>
      <w:r w:rsidR="001628B2" w:rsidRPr="00C853EC">
        <w:rPr>
          <w:rFonts w:ascii="Times New Roman" w:hAnsi="Times New Roman" w:cs="Times New Roman"/>
        </w:rPr>
        <w:t>ulfoxide known to occur in the liver</w:t>
      </w:r>
      <w:r w:rsidR="001628B2" w:rsidRPr="00C853EC">
        <w:rPr>
          <w:rFonts w:ascii="Times New Roman" w:hAnsi="Times New Roman" w:cs="Times New Roman"/>
        </w:rPr>
        <w:fldChar w:fldCharType="begin" w:fldLock="1"/>
      </w:r>
      <w:r w:rsidR="003E4E5C">
        <w:rPr>
          <w:rFonts w:ascii="Times New Roman" w:hAnsi="Times New Roman" w:cs="Times New Roman"/>
        </w:rPr>
        <w:instrText>ADDIN CSL_CITATION {"citationItems":[{"id":"ITEM-1","itemData":{"ISSN":"0341-6593","PMID":"1425320","abstract":"Pharmacokinetic studies on Albendazole after peroral administration demonstrate a rapid and complete biotransformation. The major metabolites Albendazole sulphoxide and -sulphone were detected in the plasma; the parent compound was only found sporadically at very low levels. These results indicate removal by the liver and/or the gut at first pass. After evidence is found that the liver has the capacity to sulphoxidize and to sulphonize Albendazole, biotransformation of the gut was examined using an isolated perfused rat gut model. A high-performance liquid chromatography method was used to simultaneously determinate Albendazole, -sulphoxide and -sulphone. Albendazole was biotransformed partly to Albendazole sulphoxide by the gut, whereby the metabolite but not the parent compound was absorbed. It is concluded, that the gut has the capacity to biotransform Albendazole. However, biotransformation is limited to the first step, the sulphoxidation.","author":[{"dropping-particle":"","family":"Lawrenz","given":"A","non-dropping-particle":"","parse-names":false,"suffix":""},{"dropping-particle":"","family":"Eglit","given":"S","non-dropping-particle":"","parse-names":false,"suffix":""},{"dropping-particle":"","family":"Kroker","given":"R","non-dropping-particle":"","parse-names":false,"suffix":""}],"container-title":"DTW. Deutsche tierarztliche Wochenschrift","id":"ITEM-1","issue":"10","issued":{"date-parts":[["1992","10"]]},"page":"416-8","title":"[The metabolism of albendazole in the isolated perfused intestine of rats].","type":"article-journal","volume":"99"},"uris":["http://www.mendeley.com/documents/?uuid=a1439580-c84e-3a19-b957-fd47774325a9"]}],"mendeley":{"formattedCitation":"&lt;sup&gt;22&lt;/sup&gt;","plainTextFormattedCitation":"22","previouslyFormattedCitation":"&lt;sup&gt;22&lt;/sup&gt;"},"properties":{"noteIndex":0},"schema":"https://github.com/citation-style-language/schema/raw/master/csl-citation.json"}</w:instrText>
      </w:r>
      <w:r w:rsidR="001628B2" w:rsidRPr="00C853EC">
        <w:rPr>
          <w:rFonts w:ascii="Times New Roman" w:hAnsi="Times New Roman" w:cs="Times New Roman"/>
        </w:rPr>
        <w:fldChar w:fldCharType="separate"/>
      </w:r>
      <w:r w:rsidR="000F00F7" w:rsidRPr="00C853EC">
        <w:rPr>
          <w:rFonts w:ascii="Times New Roman" w:hAnsi="Times New Roman" w:cs="Times New Roman"/>
          <w:noProof/>
          <w:vertAlign w:val="superscript"/>
        </w:rPr>
        <w:t>22</w:t>
      </w:r>
      <w:r w:rsidR="001628B2" w:rsidRPr="00C853EC">
        <w:rPr>
          <w:rFonts w:ascii="Times New Roman" w:hAnsi="Times New Roman" w:cs="Times New Roman"/>
        </w:rPr>
        <w:fldChar w:fldCharType="end"/>
      </w:r>
      <w:r w:rsidR="001628B2" w:rsidRPr="00C853EC">
        <w:rPr>
          <w:rFonts w:ascii="Times New Roman" w:hAnsi="Times New Roman" w:cs="Times New Roman"/>
        </w:rPr>
        <w:t xml:space="preserve">. </w:t>
      </w:r>
      <w:r w:rsidR="00711378" w:rsidRPr="00C853EC">
        <w:rPr>
          <w:rFonts w:ascii="Times New Roman" w:hAnsi="Times New Roman" w:cs="Times New Roman"/>
        </w:rPr>
        <w:t xml:space="preserve">This model was fitted individually to each of the </w:t>
      </w:r>
      <w:r w:rsidR="00336172" w:rsidRPr="00C853EC">
        <w:rPr>
          <w:rFonts w:ascii="Times New Roman" w:hAnsi="Times New Roman" w:cs="Times New Roman"/>
        </w:rPr>
        <w:t>92</w:t>
      </w:r>
      <w:r w:rsidR="00B245AB" w:rsidRPr="00C853EC">
        <w:rPr>
          <w:rFonts w:ascii="Times New Roman" w:hAnsi="Times New Roman" w:cs="Times New Roman"/>
        </w:rPr>
        <w:t xml:space="preserve"> </w:t>
      </w:r>
      <w:r w:rsidR="00711378" w:rsidRPr="00C853EC">
        <w:rPr>
          <w:rFonts w:ascii="Times New Roman" w:hAnsi="Times New Roman" w:cs="Times New Roman"/>
        </w:rPr>
        <w:t xml:space="preserve">collated </w:t>
      </w:r>
      <w:r w:rsidR="00B245AB" w:rsidRPr="00C853EC">
        <w:rPr>
          <w:rFonts w:ascii="Times New Roman" w:hAnsi="Times New Roman" w:cs="Times New Roman"/>
        </w:rPr>
        <w:t xml:space="preserve">time-series </w:t>
      </w:r>
      <w:r w:rsidR="00E705C1" w:rsidRPr="00C853EC">
        <w:rPr>
          <w:rFonts w:ascii="Times New Roman" w:hAnsi="Times New Roman" w:cs="Times New Roman"/>
        </w:rPr>
        <w:t xml:space="preserve">within a Bayesian framework, utilising </w:t>
      </w:r>
      <w:r w:rsidR="00711378" w:rsidRPr="00C853EC">
        <w:rPr>
          <w:rFonts w:ascii="Times New Roman" w:hAnsi="Times New Roman" w:cs="Times New Roman"/>
        </w:rPr>
        <w:t xml:space="preserve">an adaptive Metropolis-Hastings based Markov </w:t>
      </w:r>
      <w:r w:rsidR="003B6679" w:rsidRPr="00C853EC">
        <w:rPr>
          <w:rFonts w:ascii="Times New Roman" w:hAnsi="Times New Roman" w:cs="Times New Roman"/>
        </w:rPr>
        <w:t>C</w:t>
      </w:r>
      <w:r w:rsidR="00711378" w:rsidRPr="00C853EC">
        <w:rPr>
          <w:rFonts w:ascii="Times New Roman" w:hAnsi="Times New Roman" w:cs="Times New Roman"/>
        </w:rPr>
        <w:t xml:space="preserve">hain Monte Carlo </w:t>
      </w:r>
      <w:r w:rsidR="006543BC" w:rsidRPr="00C853EC">
        <w:rPr>
          <w:rFonts w:ascii="Times New Roman" w:hAnsi="Times New Roman" w:cs="Times New Roman"/>
        </w:rPr>
        <w:t xml:space="preserve">(MCMC) </w:t>
      </w:r>
      <w:r w:rsidR="00711378" w:rsidRPr="00C853EC">
        <w:rPr>
          <w:rFonts w:ascii="Times New Roman" w:hAnsi="Times New Roman" w:cs="Times New Roman"/>
        </w:rPr>
        <w:t>sampling scheme</w:t>
      </w:r>
      <w:r w:rsidR="00C35108" w:rsidRPr="00C853EC">
        <w:rPr>
          <w:rFonts w:ascii="Times New Roman" w:hAnsi="Times New Roman" w:cs="Times New Roman"/>
        </w:rPr>
        <w:t xml:space="preserve"> for parameter inference</w:t>
      </w:r>
      <w:r w:rsidR="00711378" w:rsidRPr="00C853EC">
        <w:rPr>
          <w:rFonts w:ascii="Times New Roman" w:hAnsi="Times New Roman" w:cs="Times New Roman"/>
        </w:rPr>
        <w:t>. Uninformative priors were used for each of the parameters being inferred.</w:t>
      </w:r>
      <w:r w:rsidR="001628B2" w:rsidRPr="00C853EC">
        <w:rPr>
          <w:rFonts w:ascii="Times New Roman" w:hAnsi="Times New Roman" w:cs="Times New Roman"/>
        </w:rPr>
        <w:t xml:space="preserve"> </w:t>
      </w:r>
      <w:r w:rsidR="00711378" w:rsidRPr="00C853EC">
        <w:rPr>
          <w:rFonts w:ascii="Times New Roman" w:hAnsi="Times New Roman" w:cs="Times New Roman"/>
        </w:rPr>
        <w:t xml:space="preserve">For each dataset, a total of </w:t>
      </w:r>
      <w:r w:rsidR="00EE5452" w:rsidRPr="00C853EC">
        <w:rPr>
          <w:rFonts w:ascii="Times New Roman" w:hAnsi="Times New Roman" w:cs="Times New Roman"/>
        </w:rPr>
        <w:t>25</w:t>
      </w:r>
      <w:r w:rsidR="00711378" w:rsidRPr="00C853EC">
        <w:rPr>
          <w:rFonts w:ascii="Times New Roman" w:hAnsi="Times New Roman" w:cs="Times New Roman"/>
        </w:rPr>
        <w:t xml:space="preserve">,000 iterations were run, with the first </w:t>
      </w:r>
      <w:r w:rsidR="007F2C85" w:rsidRPr="00C853EC">
        <w:rPr>
          <w:rFonts w:ascii="Times New Roman" w:hAnsi="Times New Roman" w:cs="Times New Roman"/>
        </w:rPr>
        <w:t>5</w:t>
      </w:r>
      <w:r w:rsidR="00711378" w:rsidRPr="00C853EC">
        <w:rPr>
          <w:rFonts w:ascii="Times New Roman" w:hAnsi="Times New Roman" w:cs="Times New Roman"/>
        </w:rPr>
        <w:t xml:space="preserve">,000 discarded as burn in, and leaving </w:t>
      </w:r>
      <w:r w:rsidR="005654D3" w:rsidRPr="00C853EC">
        <w:rPr>
          <w:rFonts w:ascii="Times New Roman" w:hAnsi="Times New Roman" w:cs="Times New Roman"/>
        </w:rPr>
        <w:t>2</w:t>
      </w:r>
      <w:r w:rsidR="00711378" w:rsidRPr="00C853EC">
        <w:rPr>
          <w:rFonts w:ascii="Times New Roman" w:hAnsi="Times New Roman" w:cs="Times New Roman"/>
        </w:rPr>
        <w:t xml:space="preserve">0,000 iterations available for parameter inference. Further information on the exact formulation of the model and the fitting process is available in </w:t>
      </w:r>
      <w:r w:rsidR="00711378" w:rsidRPr="00C853EC">
        <w:rPr>
          <w:rFonts w:ascii="Times New Roman" w:hAnsi="Times New Roman" w:cs="Times New Roman"/>
          <w:b/>
          <w:bCs/>
          <w:i/>
          <w:iCs/>
        </w:rPr>
        <w:t>Supplementary Information: Model Construction, Fitting and Inference</w:t>
      </w:r>
      <w:r w:rsidR="00D16C5B" w:rsidRPr="00C853EC">
        <w:rPr>
          <w:rFonts w:ascii="Times New Roman" w:hAnsi="Times New Roman" w:cs="Times New Roman"/>
        </w:rPr>
        <w:t>.</w:t>
      </w:r>
    </w:p>
    <w:p w14:paraId="4DA1C8CB" w14:textId="77777777" w:rsidR="001628B2" w:rsidRPr="00C853EC" w:rsidRDefault="001628B2" w:rsidP="00711378">
      <w:pPr>
        <w:jc w:val="both"/>
        <w:rPr>
          <w:rFonts w:ascii="Times New Roman" w:hAnsi="Times New Roman" w:cs="Times New Roman"/>
          <w:b/>
        </w:rPr>
      </w:pPr>
      <w:r w:rsidRPr="00C853EC">
        <w:rPr>
          <w:rFonts w:ascii="Times New Roman" w:hAnsi="Times New Roman" w:cs="Times New Roman"/>
          <w:b/>
        </w:rPr>
        <w:t>Regression Linking Pharmacokinetic Properties to Patient Characteristics</w:t>
      </w:r>
    </w:p>
    <w:p w14:paraId="758C2D5D" w14:textId="50C09D7C" w:rsidR="00E9632D" w:rsidRPr="00C853EC" w:rsidRDefault="009D33F7" w:rsidP="002B7F53">
      <w:pPr>
        <w:jc w:val="both"/>
        <w:rPr>
          <w:rFonts w:ascii="Times New Roman" w:hAnsi="Times New Roman" w:cs="Times New Roman"/>
        </w:rPr>
      </w:pPr>
      <w:r>
        <w:rPr>
          <w:rFonts w:ascii="Times New Roman" w:hAnsi="Times New Roman" w:cs="Times New Roman"/>
        </w:rPr>
        <w:t xml:space="preserve">From the 92 fitted time-series, we extracted estimates of key pharmacokinetic </w:t>
      </w:r>
      <w:r w:rsidR="009F0F0F">
        <w:rPr>
          <w:rFonts w:ascii="Times New Roman" w:hAnsi="Times New Roman" w:cs="Times New Roman"/>
        </w:rPr>
        <w:t>parameters</w:t>
      </w:r>
      <w:r>
        <w:rPr>
          <w:rFonts w:ascii="Times New Roman" w:hAnsi="Times New Roman" w:cs="Times New Roman"/>
        </w:rPr>
        <w:t xml:space="preserve"> and regressed the</w:t>
      </w:r>
      <w:r w:rsidR="0088770A">
        <w:rPr>
          <w:rFonts w:ascii="Times New Roman" w:hAnsi="Times New Roman" w:cs="Times New Roman"/>
        </w:rPr>
        <w:t>m</w:t>
      </w:r>
      <w:r>
        <w:rPr>
          <w:rFonts w:ascii="Times New Roman" w:hAnsi="Times New Roman" w:cs="Times New Roman"/>
        </w:rPr>
        <w:t xml:space="preserve"> onto the collected metadata </w:t>
      </w:r>
      <w:r w:rsidR="002B7F53" w:rsidRPr="00C853EC">
        <w:rPr>
          <w:rFonts w:ascii="Times New Roman" w:hAnsi="Times New Roman" w:cs="Times New Roman"/>
        </w:rPr>
        <w:t xml:space="preserve">(describing aspects of the patient population and treatment regimen received) to assess the influence of </w:t>
      </w:r>
      <w:r>
        <w:rPr>
          <w:rFonts w:ascii="Times New Roman" w:hAnsi="Times New Roman" w:cs="Times New Roman"/>
        </w:rPr>
        <w:t xml:space="preserve">various </w:t>
      </w:r>
      <w:r w:rsidR="002B7F53" w:rsidRPr="00C853EC">
        <w:rPr>
          <w:rFonts w:ascii="Times New Roman" w:hAnsi="Times New Roman" w:cs="Times New Roman"/>
        </w:rPr>
        <w:t>factors on variation in albendazole and albendazole sulfoxide</w:t>
      </w:r>
      <w:r w:rsidR="00E9632D" w:rsidRPr="00C853EC">
        <w:rPr>
          <w:rFonts w:ascii="Times New Roman" w:hAnsi="Times New Roman" w:cs="Times New Roman"/>
        </w:rPr>
        <w:t>’s pharmacokinetic</w:t>
      </w:r>
      <w:r w:rsidR="00D161B3">
        <w:rPr>
          <w:rFonts w:ascii="Times New Roman" w:hAnsi="Times New Roman" w:cs="Times New Roman"/>
        </w:rPr>
        <w:t>s</w:t>
      </w:r>
      <w:r w:rsidR="002B7F53" w:rsidRPr="00C853EC">
        <w:rPr>
          <w:rFonts w:ascii="Times New Roman" w:hAnsi="Times New Roman" w:cs="Times New Roman"/>
        </w:rPr>
        <w:t xml:space="preserve">. </w:t>
      </w:r>
      <w:r w:rsidR="00E9632D" w:rsidRPr="00C853EC">
        <w:rPr>
          <w:rFonts w:ascii="Times New Roman" w:hAnsi="Times New Roman" w:cs="Times New Roman"/>
        </w:rPr>
        <w:t xml:space="preserve">There </w:t>
      </w:r>
      <w:r w:rsidR="00D161B3">
        <w:rPr>
          <w:rFonts w:ascii="Times New Roman" w:hAnsi="Times New Roman" w:cs="Times New Roman"/>
        </w:rPr>
        <w:t xml:space="preserve">pharmacokinetic </w:t>
      </w:r>
      <w:r w:rsidR="00E9632D" w:rsidRPr="00C853EC">
        <w:rPr>
          <w:rFonts w:ascii="Times New Roman" w:hAnsi="Times New Roman" w:cs="Times New Roman"/>
        </w:rPr>
        <w:t xml:space="preserve">parameters were </w:t>
      </w:r>
      <m:oMath>
        <m:sSub>
          <m:sSubPr>
            <m:ctrlPr>
              <w:rPr>
                <w:rFonts w:ascii="Cambria Math" w:hAnsi="Cambria Math" w:cs="Times New Roman"/>
                <w:i/>
                <w:iCs/>
              </w:rPr>
            </m:ctrlPr>
          </m:sSubPr>
          <m:e>
            <m:r>
              <w:rPr>
                <w:rFonts w:ascii="Cambria Math" w:hAnsi="Cambria Math" w:cs="Times New Roman"/>
              </w:rPr>
              <m:t>k</m:t>
            </m:r>
          </m:e>
          <m:sub>
            <m:r>
              <w:rPr>
                <w:rFonts w:ascii="Cambria Math" w:hAnsi="Cambria Math" w:cs="Times New Roman"/>
              </w:rPr>
              <m:t>AlbSO</m:t>
            </m:r>
          </m:sub>
        </m:sSub>
      </m:oMath>
      <w:r w:rsidR="00E9632D" w:rsidRPr="00C853EC">
        <w:rPr>
          <w:rFonts w:ascii="Times New Roman" w:hAnsi="Times New Roman" w:cs="Times New Roman"/>
          <w:vertAlign w:val="subscript"/>
        </w:rPr>
        <w:t xml:space="preserve"> </w:t>
      </w:r>
      <w:r w:rsidR="00E9632D" w:rsidRPr="00C853EC">
        <w:rPr>
          <w:rFonts w:ascii="Times New Roman" w:hAnsi="Times New Roman" w:cs="Times New Roman"/>
        </w:rPr>
        <w:t xml:space="preserve">(the half-life of albendazole sulfoxide), the </w:t>
      </w:r>
      <w:r w:rsidR="004531A1" w:rsidRPr="00C853EC">
        <w:rPr>
          <w:rFonts w:ascii="Times New Roman" w:hAnsi="Times New Roman" w:cs="Times New Roman"/>
        </w:rPr>
        <w:t>bioavailability</w:t>
      </w:r>
      <w:r w:rsidR="00E9632D" w:rsidRPr="00C853EC">
        <w:rPr>
          <w:rFonts w:ascii="Times New Roman" w:hAnsi="Times New Roman" w:cs="Times New Roman"/>
        </w:rPr>
        <w:t xml:space="preserve"> of </w:t>
      </w:r>
      <w:r w:rsidR="004531A1">
        <w:rPr>
          <w:rFonts w:ascii="Times New Roman" w:hAnsi="Times New Roman" w:cs="Times New Roman"/>
        </w:rPr>
        <w:t>albendazole (</w:t>
      </w:r>
      <w:r w:rsidR="00E9632D" w:rsidRPr="00C853EC">
        <w:rPr>
          <w:rFonts w:ascii="Times New Roman" w:hAnsi="Times New Roman" w:cs="Times New Roman"/>
        </w:rPr>
        <w:t>the proportion of administered albendazole absor</w:t>
      </w:r>
      <w:r w:rsidR="0064292B">
        <w:rPr>
          <w:rFonts w:ascii="Times New Roman" w:hAnsi="Times New Roman" w:cs="Times New Roman"/>
        </w:rPr>
        <w:t>bed</w:t>
      </w:r>
      <w:r w:rsidR="00E9632D" w:rsidRPr="00C853EC">
        <w:rPr>
          <w:rFonts w:ascii="Times New Roman" w:hAnsi="Times New Roman" w:cs="Times New Roman"/>
        </w:rPr>
        <w:t xml:space="preserve"> from the gut into the blood), </w:t>
      </w: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Max</m:t>
            </m:r>
          </m:sub>
        </m:sSub>
      </m:oMath>
      <w:r w:rsidR="00E9632D" w:rsidRPr="00C853EC">
        <w:rPr>
          <w:rFonts w:ascii="Times New Roman" w:hAnsi="Times New Roman" w:cs="Times New Roman"/>
          <w:vertAlign w:val="subscript"/>
        </w:rPr>
        <w:t xml:space="preserve"> </w:t>
      </w:r>
      <w:r w:rsidR="00E9632D" w:rsidRPr="00C853EC">
        <w:rPr>
          <w:rFonts w:ascii="Times New Roman" w:hAnsi="Times New Roman" w:cs="Times New Roman"/>
        </w:rPr>
        <w:t xml:space="preserve">(the peak concentration of the drug in the blood) and </w:t>
      </w:r>
      <m:oMath>
        <m:r>
          <w:rPr>
            <w:rFonts w:ascii="Cambria Math" w:hAnsi="Cambria Math" w:cs="Times New Roman"/>
          </w:rPr>
          <m:t>AUC</m:t>
        </m:r>
      </m:oMath>
      <w:r w:rsidR="00EA1B16" w:rsidRPr="00C853EC">
        <w:rPr>
          <w:rFonts w:ascii="Times New Roman" w:hAnsi="Times New Roman" w:cs="Times New Roman"/>
        </w:rPr>
        <w:t xml:space="preserve"> </w:t>
      </w:r>
      <w:r w:rsidR="00E9632D" w:rsidRPr="00C853EC">
        <w:rPr>
          <w:rFonts w:ascii="Times New Roman" w:hAnsi="Times New Roman" w:cs="Times New Roman"/>
        </w:rPr>
        <w:t>(reflecting the total exposure to the drug after administration of the dose, calculated over a time-period of 50 hours).</w:t>
      </w:r>
      <w:r w:rsidR="00F26DB7" w:rsidRPr="00C853E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k</m:t>
            </m:r>
          </m:e>
          <m:sub>
            <m:r>
              <w:rPr>
                <w:rFonts w:ascii="Cambria Math" w:hAnsi="Cambria Math" w:cs="Times New Roman"/>
              </w:rPr>
              <m:t>AlbSO</m:t>
            </m:r>
          </m:sub>
        </m:sSub>
      </m:oMath>
      <w:r w:rsidR="00F26DB7" w:rsidRPr="00C853EC">
        <w:rPr>
          <w:rFonts w:ascii="Times New Roman" w:hAnsi="Times New Roman" w:cs="Times New Roman"/>
          <w:vertAlign w:val="subscript"/>
        </w:rPr>
        <w:t xml:space="preserve"> </w:t>
      </w:r>
      <w:r w:rsidR="00F26DB7" w:rsidRPr="00C853EC">
        <w:rPr>
          <w:rFonts w:ascii="Times New Roman" w:hAnsi="Times New Roman" w:cs="Times New Roman"/>
        </w:rPr>
        <w:t xml:space="preserve">and </w:t>
      </w:r>
      <m:oMath>
        <m:r>
          <w:rPr>
            <w:rFonts w:ascii="Cambria Math" w:hAnsi="Cambria Math" w:cs="Times New Roman"/>
          </w:rPr>
          <m:t>bioavailability</m:t>
        </m:r>
      </m:oMath>
      <w:r w:rsidR="00AB3F2E">
        <w:rPr>
          <w:rFonts w:ascii="Times New Roman" w:eastAsiaTheme="minorEastAsia" w:hAnsi="Times New Roman" w:cs="Times New Roman"/>
          <w:iCs/>
        </w:rPr>
        <w:t xml:space="preserve"> </w:t>
      </w:r>
      <w:r w:rsidR="00F26DB7" w:rsidRPr="00C853EC">
        <w:rPr>
          <w:rFonts w:ascii="Times New Roman" w:hAnsi="Times New Roman" w:cs="Times New Roman"/>
        </w:rPr>
        <w:t>are model parameters directly estimated during the fitting process described above</w:t>
      </w:r>
      <w:r w:rsidR="00B2053F">
        <w:rPr>
          <w:rFonts w:ascii="Times New Roman" w:hAnsi="Times New Roman" w:cs="Times New Roman"/>
        </w:rPr>
        <w:t xml:space="preserve"> (see </w:t>
      </w:r>
      <w:r w:rsidR="00B2053F">
        <w:rPr>
          <w:rFonts w:ascii="Times New Roman" w:hAnsi="Times New Roman" w:cs="Times New Roman"/>
          <w:b/>
          <w:bCs/>
        </w:rPr>
        <w:t xml:space="preserve">Fig 2 </w:t>
      </w:r>
      <w:r w:rsidR="00B2053F">
        <w:rPr>
          <w:rFonts w:ascii="Times New Roman" w:hAnsi="Times New Roman" w:cs="Times New Roman"/>
        </w:rPr>
        <w:t>for where they feature in the model structure)</w:t>
      </w:r>
      <w:r w:rsidR="00F26DB7" w:rsidRPr="00C853EC">
        <w:rPr>
          <w:rFonts w:ascii="Times New Roman" w:hAnsi="Times New Roman" w:cs="Times New Roman"/>
        </w:rPr>
        <w:t xml:space="preserve">, and so for each time-series, the median </w:t>
      </w:r>
      <w:r w:rsidR="00E6666F">
        <w:rPr>
          <w:rFonts w:ascii="Times New Roman" w:hAnsi="Times New Roman" w:cs="Times New Roman"/>
        </w:rPr>
        <w:t xml:space="preserve">parameter </w:t>
      </w:r>
      <w:r w:rsidR="00F26DB7" w:rsidRPr="00C853EC">
        <w:rPr>
          <w:rFonts w:ascii="Times New Roman" w:hAnsi="Times New Roman" w:cs="Times New Roman"/>
        </w:rPr>
        <w:t xml:space="preserve">estimate </w:t>
      </w:r>
      <w:r w:rsidR="00E6666F">
        <w:rPr>
          <w:rFonts w:ascii="Times New Roman" w:hAnsi="Times New Roman" w:cs="Times New Roman"/>
        </w:rPr>
        <w:t xml:space="preserve">from each time-series </w:t>
      </w:r>
      <w:r w:rsidR="00F26DB7" w:rsidRPr="00C853EC">
        <w:rPr>
          <w:rFonts w:ascii="Times New Roman" w:hAnsi="Times New Roman" w:cs="Times New Roman"/>
        </w:rPr>
        <w:t xml:space="preserve">was </w:t>
      </w:r>
      <w:r w:rsidR="00E6666F">
        <w:rPr>
          <w:rFonts w:ascii="Times New Roman" w:hAnsi="Times New Roman" w:cs="Times New Roman"/>
        </w:rPr>
        <w:t xml:space="preserve">used </w:t>
      </w:r>
      <w:r w:rsidR="00644A7F" w:rsidRPr="00C853EC">
        <w:rPr>
          <w:rFonts w:ascii="Times New Roman" w:hAnsi="Times New Roman" w:cs="Times New Roman"/>
        </w:rPr>
        <w:t>in the</w:t>
      </w:r>
      <w:r w:rsidR="00F26DB7" w:rsidRPr="00C853EC">
        <w:rPr>
          <w:rFonts w:ascii="Times New Roman" w:hAnsi="Times New Roman" w:cs="Times New Roman"/>
        </w:rPr>
        <w:t xml:space="preserve"> regression. For</w:t>
      </w:r>
      <w:r w:rsidR="00EA1B16" w:rsidRPr="00EA1B16">
        <w:rPr>
          <w:rFonts w:ascii="Cambria Math" w:hAnsi="Cambria Math" w:cs="Times New Roman"/>
          <w:i/>
          <w:iCs/>
        </w:rPr>
        <w:t xml:space="preserve"> </w:t>
      </w: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Max</m:t>
            </m:r>
          </m:sub>
        </m:sSub>
      </m:oMath>
      <w:r w:rsidR="00F26DB7" w:rsidRPr="00C853EC">
        <w:rPr>
          <w:rFonts w:ascii="Times New Roman" w:hAnsi="Times New Roman" w:cs="Times New Roman"/>
        </w:rPr>
        <w:t xml:space="preserve"> and</w:t>
      </w:r>
      <w:r w:rsidR="00EA1B16">
        <w:rPr>
          <w:rFonts w:ascii="Times New Roman" w:hAnsi="Times New Roman" w:cs="Times New Roman"/>
        </w:rPr>
        <w:t xml:space="preserve"> </w:t>
      </w:r>
      <m:oMath>
        <m:r>
          <w:rPr>
            <w:rFonts w:ascii="Cambria Math" w:hAnsi="Cambria Math" w:cs="Times New Roman"/>
          </w:rPr>
          <m:t>AUC</m:t>
        </m:r>
      </m:oMath>
      <w:r w:rsidR="00F26DB7" w:rsidRPr="00C853EC">
        <w:rPr>
          <w:rFonts w:ascii="Times New Roman" w:hAnsi="Times New Roman" w:cs="Times New Roman"/>
        </w:rPr>
        <w:t xml:space="preserve">, in order to control for differences in dosages between studies (which would directly impact estimates of these two quantities), we used the fitted model </w:t>
      </w:r>
      <w:r w:rsidR="00BD3BFD" w:rsidRPr="00C853EC">
        <w:rPr>
          <w:rFonts w:ascii="Times New Roman" w:hAnsi="Times New Roman" w:cs="Times New Roman"/>
        </w:rPr>
        <w:t xml:space="preserve">(and parameter estimates) </w:t>
      </w:r>
      <w:r w:rsidR="00F26DB7" w:rsidRPr="00C853EC">
        <w:rPr>
          <w:rFonts w:ascii="Times New Roman" w:hAnsi="Times New Roman" w:cs="Times New Roman"/>
        </w:rPr>
        <w:t xml:space="preserve">for each time series to generate a hypothetical pharmacokinetic curve </w:t>
      </w:r>
      <w:r w:rsidR="00BD3BFD" w:rsidRPr="00C853EC">
        <w:rPr>
          <w:rFonts w:ascii="Times New Roman" w:hAnsi="Times New Roman" w:cs="Times New Roman"/>
        </w:rPr>
        <w:t>assuming a standardised dose of 400mg</w:t>
      </w:r>
      <w:r w:rsidR="00E93CDC" w:rsidRPr="00C853EC">
        <w:rPr>
          <w:rFonts w:ascii="Times New Roman" w:hAnsi="Times New Roman" w:cs="Times New Roman"/>
        </w:rPr>
        <w:t xml:space="preserve"> </w:t>
      </w:r>
      <w:r w:rsidR="002D26F7">
        <w:rPr>
          <w:rFonts w:ascii="Times New Roman" w:hAnsi="Times New Roman" w:cs="Times New Roman"/>
        </w:rPr>
        <w:t xml:space="preserve">– we then </w:t>
      </w:r>
      <w:r w:rsidR="00E93CDC" w:rsidRPr="00C853EC">
        <w:rPr>
          <w:rFonts w:ascii="Times New Roman" w:hAnsi="Times New Roman" w:cs="Times New Roman"/>
        </w:rPr>
        <w:t xml:space="preserve">calculated </w:t>
      </w: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Max</m:t>
            </m:r>
          </m:sub>
        </m:sSub>
      </m:oMath>
      <w:r w:rsidR="00E93CDC" w:rsidRPr="00C853EC">
        <w:rPr>
          <w:rFonts w:ascii="Times New Roman" w:hAnsi="Times New Roman" w:cs="Times New Roman"/>
        </w:rPr>
        <w:t xml:space="preserve"> and </w:t>
      </w:r>
      <m:oMath>
        <m:r>
          <w:rPr>
            <w:rFonts w:ascii="Cambria Math" w:hAnsi="Cambria Math" w:cs="Times New Roman"/>
          </w:rPr>
          <m:t>AUC</m:t>
        </m:r>
      </m:oMath>
      <w:r w:rsidR="00EA1B16" w:rsidRPr="00C853EC">
        <w:rPr>
          <w:rFonts w:ascii="Times New Roman" w:hAnsi="Times New Roman" w:cs="Times New Roman"/>
        </w:rPr>
        <w:t xml:space="preserve"> </w:t>
      </w:r>
      <w:r w:rsidR="00E93CDC" w:rsidRPr="00C853EC">
        <w:rPr>
          <w:rFonts w:ascii="Times New Roman" w:hAnsi="Times New Roman" w:cs="Times New Roman"/>
        </w:rPr>
        <w:t>from this hypothetical pharmacokinetic curve</w:t>
      </w:r>
      <w:r w:rsidR="002D26F7">
        <w:rPr>
          <w:rFonts w:ascii="Times New Roman" w:hAnsi="Times New Roman" w:cs="Times New Roman"/>
        </w:rPr>
        <w:t xml:space="preserve"> to give estimates of the two parameters standardised by the dose received – we subsequently refer to these quantities as </w:t>
      </w: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Max400</m:t>
            </m:r>
          </m:sub>
        </m:sSub>
      </m:oMath>
      <w:r w:rsidR="002D26F7">
        <w:rPr>
          <w:rFonts w:ascii="Times New Roman"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AUC</m:t>
            </m:r>
          </m:e>
          <m:sub>
            <m:r>
              <w:rPr>
                <w:rFonts w:ascii="Cambria Math" w:hAnsi="Cambria Math" w:cs="Times New Roman"/>
              </w:rPr>
              <m:t>400</m:t>
            </m:r>
          </m:sub>
        </m:sSub>
        <m:r>
          <w:rPr>
            <w:rFonts w:ascii="Cambria Math" w:hAnsi="Cambria Math" w:cs="Times New Roman"/>
          </w:rPr>
          <m:t xml:space="preserve">. </m:t>
        </m:r>
      </m:oMath>
    </w:p>
    <w:p w14:paraId="01DBAFC6" w14:textId="77777777" w:rsidR="00F1486A" w:rsidRPr="00C853EC" w:rsidRDefault="00F1486A" w:rsidP="00F1486A">
      <w:pPr>
        <w:rPr>
          <w:rFonts w:ascii="Times New Roman" w:hAnsi="Times New Roman" w:cs="Times New Roman"/>
          <w:b/>
          <w:sz w:val="28"/>
        </w:rPr>
      </w:pPr>
      <w:r w:rsidRPr="00C853EC">
        <w:rPr>
          <w:rFonts w:ascii="Times New Roman" w:hAnsi="Times New Roman" w:cs="Times New Roman"/>
          <w:b/>
          <w:sz w:val="28"/>
        </w:rPr>
        <w:t>Results</w:t>
      </w:r>
    </w:p>
    <w:p w14:paraId="63F2EA9C" w14:textId="77777777" w:rsidR="00E44610" w:rsidRPr="00C853EC" w:rsidRDefault="00D057F6" w:rsidP="00F1486A">
      <w:pPr>
        <w:rPr>
          <w:rFonts w:ascii="Times New Roman" w:hAnsi="Times New Roman" w:cs="Times New Roman"/>
          <w:b/>
        </w:rPr>
      </w:pPr>
      <w:r w:rsidRPr="00C853EC">
        <w:rPr>
          <w:rFonts w:ascii="Times New Roman" w:hAnsi="Times New Roman" w:cs="Times New Roman"/>
          <w:b/>
        </w:rPr>
        <w:t xml:space="preserve">Systematic Review Results and </w:t>
      </w:r>
      <w:r w:rsidR="00C72051" w:rsidRPr="00C853EC">
        <w:rPr>
          <w:rFonts w:ascii="Times New Roman" w:hAnsi="Times New Roman" w:cs="Times New Roman"/>
          <w:b/>
        </w:rPr>
        <w:t>Study Characteristics</w:t>
      </w:r>
      <w:r w:rsidRPr="00C853EC">
        <w:rPr>
          <w:rFonts w:ascii="Times New Roman" w:hAnsi="Times New Roman" w:cs="Times New Roman"/>
          <w:b/>
        </w:rPr>
        <w:t xml:space="preserve"> </w:t>
      </w:r>
    </w:p>
    <w:p w14:paraId="5D55C730" w14:textId="29C0A4E3" w:rsidR="00026A28" w:rsidRPr="00C853EC" w:rsidRDefault="00CC7C41" w:rsidP="008C560E">
      <w:pPr>
        <w:jc w:val="both"/>
        <w:rPr>
          <w:rFonts w:ascii="Times New Roman" w:hAnsi="Times New Roman" w:cs="Times New Roman"/>
        </w:rPr>
      </w:pPr>
      <w:r w:rsidRPr="00C853EC">
        <w:rPr>
          <w:rFonts w:ascii="Times New Roman" w:hAnsi="Times New Roman" w:cs="Times New Roman"/>
        </w:rPr>
        <w:lastRenderedPageBreak/>
        <w:t xml:space="preserve">A total of </w:t>
      </w:r>
      <w:r w:rsidR="00D81FDB" w:rsidRPr="00C853EC">
        <w:rPr>
          <w:rFonts w:ascii="Times New Roman" w:hAnsi="Times New Roman" w:cs="Times New Roman"/>
        </w:rPr>
        <w:t>3</w:t>
      </w:r>
      <w:r w:rsidR="0049610A" w:rsidRPr="00C853EC">
        <w:rPr>
          <w:rFonts w:ascii="Times New Roman" w:hAnsi="Times New Roman" w:cs="Times New Roman"/>
        </w:rPr>
        <w:t>2</w:t>
      </w:r>
      <w:r w:rsidRPr="00C853EC">
        <w:rPr>
          <w:rFonts w:ascii="Times New Roman" w:hAnsi="Times New Roman" w:cs="Times New Roman"/>
        </w:rPr>
        <w:t xml:space="preserve"> references containing</w:t>
      </w:r>
      <w:r w:rsidR="00193574" w:rsidRPr="00C853EC">
        <w:rPr>
          <w:rFonts w:ascii="Times New Roman" w:hAnsi="Times New Roman" w:cs="Times New Roman"/>
        </w:rPr>
        <w:t xml:space="preserve"> </w:t>
      </w:r>
      <w:r w:rsidR="0049610A" w:rsidRPr="00C853EC">
        <w:rPr>
          <w:rFonts w:ascii="Times New Roman" w:hAnsi="Times New Roman" w:cs="Times New Roman"/>
        </w:rPr>
        <w:t>92</w:t>
      </w:r>
      <w:r w:rsidRPr="00C853EC">
        <w:rPr>
          <w:rFonts w:ascii="Times New Roman" w:hAnsi="Times New Roman" w:cs="Times New Roman"/>
        </w:rPr>
        <w:t xml:space="preserve"> time</w:t>
      </w:r>
      <w:r w:rsidR="0009415D">
        <w:rPr>
          <w:rFonts w:ascii="Times New Roman" w:hAnsi="Times New Roman" w:cs="Times New Roman"/>
        </w:rPr>
        <w:t>-</w:t>
      </w:r>
      <w:r w:rsidRPr="00C853EC">
        <w:rPr>
          <w:rFonts w:ascii="Times New Roman" w:hAnsi="Times New Roman" w:cs="Times New Roman"/>
        </w:rPr>
        <w:t xml:space="preserve">series detailing the concentration of </w:t>
      </w:r>
      <w:r w:rsidR="007C0993" w:rsidRPr="00C853EC">
        <w:rPr>
          <w:rFonts w:ascii="Times New Roman" w:hAnsi="Times New Roman" w:cs="Times New Roman"/>
        </w:rPr>
        <w:t>a</w:t>
      </w:r>
      <w:r w:rsidRPr="00C853EC">
        <w:rPr>
          <w:rFonts w:ascii="Times New Roman" w:hAnsi="Times New Roman" w:cs="Times New Roman"/>
        </w:rPr>
        <w:t xml:space="preserve">lbendazole and/or </w:t>
      </w:r>
      <w:r w:rsidR="007C0993" w:rsidRPr="00C853EC">
        <w:rPr>
          <w:rFonts w:ascii="Times New Roman" w:hAnsi="Times New Roman" w:cs="Times New Roman"/>
        </w:rPr>
        <w:t>a</w:t>
      </w:r>
      <w:r w:rsidRPr="00C853EC">
        <w:rPr>
          <w:rFonts w:ascii="Times New Roman" w:hAnsi="Times New Roman" w:cs="Times New Roman"/>
        </w:rPr>
        <w:t xml:space="preserve">lbendazole </w:t>
      </w:r>
      <w:r w:rsidR="007C0993" w:rsidRPr="00C853EC">
        <w:rPr>
          <w:rFonts w:ascii="Times New Roman" w:hAnsi="Times New Roman" w:cs="Times New Roman"/>
        </w:rPr>
        <w:t>s</w:t>
      </w:r>
      <w:r w:rsidRPr="00C853EC">
        <w:rPr>
          <w:rFonts w:ascii="Times New Roman" w:hAnsi="Times New Roman" w:cs="Times New Roman"/>
        </w:rPr>
        <w:t xml:space="preserve">ulfoxide in the blood following treatment with a single dose of </w:t>
      </w:r>
      <w:r w:rsidR="007C0993" w:rsidRPr="00C853EC">
        <w:rPr>
          <w:rFonts w:ascii="Times New Roman" w:hAnsi="Times New Roman" w:cs="Times New Roman"/>
        </w:rPr>
        <w:t>a</w:t>
      </w:r>
      <w:r w:rsidRPr="00C853EC">
        <w:rPr>
          <w:rFonts w:ascii="Times New Roman" w:hAnsi="Times New Roman" w:cs="Times New Roman"/>
        </w:rPr>
        <w:t xml:space="preserve">lbendazole were identified. </w:t>
      </w:r>
      <w:r w:rsidR="0076374A" w:rsidRPr="00C853EC">
        <w:rPr>
          <w:rFonts w:ascii="Times New Roman" w:hAnsi="Times New Roman" w:cs="Times New Roman"/>
        </w:rPr>
        <w:t>44 time-series were data for a</w:t>
      </w:r>
      <w:r w:rsidR="002A09C5">
        <w:rPr>
          <w:rFonts w:ascii="Times New Roman" w:hAnsi="Times New Roman" w:cs="Times New Roman"/>
        </w:rPr>
        <w:t xml:space="preserve"> single</w:t>
      </w:r>
      <w:r w:rsidR="0076374A" w:rsidRPr="00C853EC">
        <w:rPr>
          <w:rFonts w:ascii="Times New Roman" w:hAnsi="Times New Roman" w:cs="Times New Roman"/>
        </w:rPr>
        <w:t xml:space="preserve"> individual and 58 time-series </w:t>
      </w:r>
      <w:r w:rsidR="002A09C5">
        <w:rPr>
          <w:rFonts w:ascii="Times New Roman" w:hAnsi="Times New Roman" w:cs="Times New Roman"/>
        </w:rPr>
        <w:t xml:space="preserve">described </w:t>
      </w:r>
      <w:r w:rsidR="0076374A" w:rsidRPr="00C853EC">
        <w:rPr>
          <w:rFonts w:ascii="Times New Roman" w:hAnsi="Times New Roman" w:cs="Times New Roman"/>
        </w:rPr>
        <w:t>average concentrations</w:t>
      </w:r>
      <w:r w:rsidR="0057052A" w:rsidRPr="00C853EC">
        <w:rPr>
          <w:rFonts w:ascii="Times New Roman" w:hAnsi="Times New Roman" w:cs="Times New Roman"/>
        </w:rPr>
        <w:t xml:space="preserve"> through time</w:t>
      </w:r>
      <w:r w:rsidR="0076374A" w:rsidRPr="00C853EC">
        <w:rPr>
          <w:rFonts w:ascii="Times New Roman" w:hAnsi="Times New Roman" w:cs="Times New Roman"/>
        </w:rPr>
        <w:t xml:space="preserve"> </w:t>
      </w:r>
      <w:r w:rsidR="002A09C5">
        <w:rPr>
          <w:rFonts w:ascii="Times New Roman" w:hAnsi="Times New Roman" w:cs="Times New Roman"/>
        </w:rPr>
        <w:t xml:space="preserve">for a group </w:t>
      </w:r>
      <w:r w:rsidR="0076374A" w:rsidRPr="00C853EC">
        <w:rPr>
          <w:rFonts w:ascii="Times New Roman" w:hAnsi="Times New Roman" w:cs="Times New Roman"/>
        </w:rPr>
        <w:t xml:space="preserve">of </w:t>
      </w:r>
      <w:r w:rsidR="002A09C5">
        <w:rPr>
          <w:rFonts w:ascii="Times New Roman" w:hAnsi="Times New Roman" w:cs="Times New Roman"/>
        </w:rPr>
        <w:t xml:space="preserve">individuals </w:t>
      </w:r>
      <w:r w:rsidR="0076374A" w:rsidRPr="00C853EC">
        <w:rPr>
          <w:rFonts w:ascii="Times New Roman" w:hAnsi="Times New Roman" w:cs="Times New Roman"/>
        </w:rPr>
        <w:t>(</w:t>
      </w:r>
      <w:r w:rsidR="0096046D" w:rsidRPr="00C853EC">
        <w:rPr>
          <w:rFonts w:ascii="Times New Roman" w:hAnsi="Times New Roman" w:cs="Times New Roman"/>
        </w:rPr>
        <w:t xml:space="preserve">mean </w:t>
      </w:r>
      <w:r w:rsidR="002A09C5">
        <w:rPr>
          <w:rFonts w:ascii="Times New Roman" w:hAnsi="Times New Roman" w:cs="Times New Roman"/>
        </w:rPr>
        <w:t>group s</w:t>
      </w:r>
      <w:r w:rsidR="0096046D" w:rsidRPr="00C853EC">
        <w:rPr>
          <w:rFonts w:ascii="Times New Roman" w:hAnsi="Times New Roman" w:cs="Times New Roman"/>
        </w:rPr>
        <w:t xml:space="preserve">ize </w:t>
      </w:r>
      <w:r w:rsidR="0076374A" w:rsidRPr="00C853EC">
        <w:rPr>
          <w:rFonts w:ascii="Times New Roman" w:hAnsi="Times New Roman" w:cs="Times New Roman"/>
        </w:rPr>
        <w:t xml:space="preserve">= </w:t>
      </w:r>
      <w:r w:rsidR="0096046D" w:rsidRPr="00C853EC">
        <w:rPr>
          <w:rFonts w:ascii="Times New Roman" w:hAnsi="Times New Roman" w:cs="Times New Roman"/>
        </w:rPr>
        <w:t>12.2, interquartile range = 6-14)</w:t>
      </w:r>
      <w:r w:rsidR="008C560E" w:rsidRPr="00C853EC">
        <w:rPr>
          <w:rFonts w:ascii="Times New Roman" w:hAnsi="Times New Roman" w:cs="Times New Roman"/>
        </w:rPr>
        <w:t>, with the data comprising a total number of 629 individuals who had received a single dose of albendazole</w:t>
      </w:r>
      <w:r w:rsidR="0096046D" w:rsidRPr="00C853EC">
        <w:rPr>
          <w:rFonts w:ascii="Times New Roman" w:hAnsi="Times New Roman" w:cs="Times New Roman"/>
        </w:rPr>
        <w:t xml:space="preserve">. </w:t>
      </w:r>
      <w:r w:rsidR="00C72051" w:rsidRPr="00C853EC">
        <w:rPr>
          <w:rFonts w:ascii="Times New Roman" w:hAnsi="Times New Roman" w:cs="Times New Roman"/>
        </w:rPr>
        <w:t xml:space="preserve">Of the </w:t>
      </w:r>
      <w:r w:rsidR="008C560E" w:rsidRPr="00C853EC">
        <w:rPr>
          <w:rFonts w:ascii="Times New Roman" w:hAnsi="Times New Roman" w:cs="Times New Roman"/>
        </w:rPr>
        <w:t xml:space="preserve">92 </w:t>
      </w:r>
      <w:r w:rsidR="00C72051" w:rsidRPr="00C853EC">
        <w:rPr>
          <w:rFonts w:ascii="Times New Roman" w:hAnsi="Times New Roman" w:cs="Times New Roman"/>
        </w:rPr>
        <w:t>time</w:t>
      </w:r>
      <w:r w:rsidR="00506670" w:rsidRPr="00C853EC">
        <w:rPr>
          <w:rFonts w:ascii="Times New Roman" w:hAnsi="Times New Roman" w:cs="Times New Roman"/>
        </w:rPr>
        <w:t>-</w:t>
      </w:r>
      <w:r w:rsidR="00C72051" w:rsidRPr="00C853EC">
        <w:rPr>
          <w:rFonts w:ascii="Times New Roman" w:hAnsi="Times New Roman" w:cs="Times New Roman"/>
        </w:rPr>
        <w:t>series identified, information on the</w:t>
      </w:r>
      <w:r w:rsidR="008C560E" w:rsidRPr="00C853EC">
        <w:rPr>
          <w:rFonts w:ascii="Times New Roman" w:hAnsi="Times New Roman" w:cs="Times New Roman"/>
        </w:rPr>
        <w:t xml:space="preserve"> sex of participants was available for 6</w:t>
      </w:r>
      <w:r w:rsidR="004E015C">
        <w:rPr>
          <w:rFonts w:ascii="Times New Roman" w:hAnsi="Times New Roman" w:cs="Times New Roman"/>
        </w:rPr>
        <w:t>7</w:t>
      </w:r>
      <w:r w:rsidR="008C560E" w:rsidRPr="00C853EC">
        <w:rPr>
          <w:rFonts w:ascii="Times New Roman" w:hAnsi="Times New Roman" w:cs="Times New Roman"/>
        </w:rPr>
        <w:t xml:space="preserve"> time-</w:t>
      </w:r>
      <w:r w:rsidR="00C72051" w:rsidRPr="00C853EC">
        <w:rPr>
          <w:rFonts w:ascii="Times New Roman" w:hAnsi="Times New Roman" w:cs="Times New Roman"/>
        </w:rPr>
        <w:t>series</w:t>
      </w:r>
      <w:r w:rsidR="00973681" w:rsidRPr="00C853EC">
        <w:rPr>
          <w:rFonts w:ascii="Times New Roman" w:hAnsi="Times New Roman" w:cs="Times New Roman"/>
        </w:rPr>
        <w:t xml:space="preserve"> (</w:t>
      </w:r>
      <w:r w:rsidR="00790979" w:rsidRPr="00C853EC">
        <w:rPr>
          <w:rFonts w:ascii="Times New Roman" w:hAnsi="Times New Roman" w:cs="Times New Roman"/>
        </w:rPr>
        <w:t>37</w:t>
      </w:r>
      <w:r w:rsidR="00973681" w:rsidRPr="00C853EC">
        <w:rPr>
          <w:rFonts w:ascii="Times New Roman" w:hAnsi="Times New Roman" w:cs="Times New Roman"/>
        </w:rPr>
        <w:t xml:space="preserve"> </w:t>
      </w:r>
      <w:r w:rsidR="00790979" w:rsidRPr="00C853EC">
        <w:rPr>
          <w:rFonts w:ascii="Times New Roman" w:hAnsi="Times New Roman" w:cs="Times New Roman"/>
        </w:rPr>
        <w:t>from male participants, 24</w:t>
      </w:r>
      <w:r w:rsidR="00973681" w:rsidRPr="00C853EC">
        <w:rPr>
          <w:rFonts w:ascii="Times New Roman" w:hAnsi="Times New Roman" w:cs="Times New Roman"/>
        </w:rPr>
        <w:t xml:space="preserve"> including a mixture of males and females</w:t>
      </w:r>
      <w:r w:rsidR="00790979" w:rsidRPr="00C853EC">
        <w:rPr>
          <w:rFonts w:ascii="Times New Roman" w:hAnsi="Times New Roman" w:cs="Times New Roman"/>
        </w:rPr>
        <w:t>, and 6 from female participants</w:t>
      </w:r>
      <w:r w:rsidR="00973681" w:rsidRPr="00C853EC">
        <w:rPr>
          <w:rFonts w:ascii="Times New Roman" w:hAnsi="Times New Roman" w:cs="Times New Roman"/>
        </w:rPr>
        <w:t>)</w:t>
      </w:r>
      <w:r w:rsidR="00C72051" w:rsidRPr="00C853EC">
        <w:rPr>
          <w:rFonts w:ascii="Times New Roman" w:hAnsi="Times New Roman" w:cs="Times New Roman"/>
        </w:rPr>
        <w:t xml:space="preserve">, with information on mean age and weight available for </w:t>
      </w:r>
      <w:r w:rsidR="004B16F5" w:rsidRPr="00C853EC">
        <w:rPr>
          <w:rFonts w:ascii="Times New Roman" w:hAnsi="Times New Roman" w:cs="Times New Roman"/>
        </w:rPr>
        <w:t>79</w:t>
      </w:r>
      <w:r w:rsidR="00C72051" w:rsidRPr="00C853EC">
        <w:rPr>
          <w:rFonts w:ascii="Times New Roman" w:hAnsi="Times New Roman" w:cs="Times New Roman"/>
        </w:rPr>
        <w:t xml:space="preserve"> and </w:t>
      </w:r>
      <w:r w:rsidR="00B117F3" w:rsidRPr="00C853EC">
        <w:rPr>
          <w:rFonts w:ascii="Times New Roman" w:hAnsi="Times New Roman" w:cs="Times New Roman"/>
        </w:rPr>
        <w:t>69</w:t>
      </w:r>
      <w:r w:rsidR="00C72051" w:rsidRPr="00C853EC">
        <w:rPr>
          <w:rFonts w:ascii="Times New Roman" w:hAnsi="Times New Roman" w:cs="Times New Roman"/>
        </w:rPr>
        <w:t xml:space="preserve"> time series respectively. </w:t>
      </w:r>
      <w:r w:rsidR="00947FC8" w:rsidRPr="00C853EC">
        <w:rPr>
          <w:rFonts w:ascii="Times New Roman" w:hAnsi="Times New Roman" w:cs="Times New Roman"/>
        </w:rPr>
        <w:t>16 time-series were from children under the age of 16</w:t>
      </w:r>
      <w:r w:rsidR="00973681" w:rsidRPr="00C853EC">
        <w:rPr>
          <w:rFonts w:ascii="Times New Roman" w:hAnsi="Times New Roman" w:cs="Times New Roman"/>
        </w:rPr>
        <w:t xml:space="preserve">. </w:t>
      </w:r>
      <w:r w:rsidR="00C72051" w:rsidRPr="00C853EC">
        <w:rPr>
          <w:rFonts w:ascii="Times New Roman" w:hAnsi="Times New Roman" w:cs="Times New Roman"/>
        </w:rPr>
        <w:t>Information o</w:t>
      </w:r>
      <w:r w:rsidR="009324C1" w:rsidRPr="00C853EC">
        <w:rPr>
          <w:rFonts w:ascii="Times New Roman" w:hAnsi="Times New Roman" w:cs="Times New Roman"/>
        </w:rPr>
        <w:t>n</w:t>
      </w:r>
      <w:r w:rsidR="00C72051" w:rsidRPr="00C853EC">
        <w:rPr>
          <w:rFonts w:ascii="Times New Roman" w:hAnsi="Times New Roman" w:cs="Times New Roman"/>
        </w:rPr>
        <w:t xml:space="preserve"> whether treatment was taken with a fatty meal was available for </w:t>
      </w:r>
      <w:r w:rsidR="0022012A" w:rsidRPr="00C853EC">
        <w:rPr>
          <w:rFonts w:ascii="Times New Roman" w:hAnsi="Times New Roman" w:cs="Times New Roman"/>
        </w:rPr>
        <w:t>75</w:t>
      </w:r>
      <w:r w:rsidR="00C72051" w:rsidRPr="00C853EC">
        <w:rPr>
          <w:rFonts w:ascii="Times New Roman" w:hAnsi="Times New Roman" w:cs="Times New Roman"/>
        </w:rPr>
        <w:t xml:space="preserve"> time series</w:t>
      </w:r>
      <w:r w:rsidR="00F17A32">
        <w:rPr>
          <w:rFonts w:ascii="Times New Roman" w:hAnsi="Times New Roman" w:cs="Times New Roman"/>
        </w:rPr>
        <w:t xml:space="preserve"> (29 received a fatty meal, the remainder did not)</w:t>
      </w:r>
      <w:r w:rsidR="00C72051" w:rsidRPr="00C853EC">
        <w:rPr>
          <w:rFonts w:ascii="Times New Roman" w:hAnsi="Times New Roman" w:cs="Times New Roman"/>
        </w:rPr>
        <w:t xml:space="preserve">, whilst infection status was available for </w:t>
      </w:r>
      <w:r w:rsidR="00993311" w:rsidRPr="00C853EC">
        <w:rPr>
          <w:rFonts w:ascii="Times New Roman" w:hAnsi="Times New Roman" w:cs="Times New Roman"/>
        </w:rPr>
        <w:t>9</w:t>
      </w:r>
      <w:r w:rsidR="006D0768" w:rsidRPr="00C853EC">
        <w:rPr>
          <w:rFonts w:ascii="Times New Roman" w:hAnsi="Times New Roman" w:cs="Times New Roman"/>
        </w:rPr>
        <w:t>1</w:t>
      </w:r>
      <w:r w:rsidR="00C72051" w:rsidRPr="00C853EC">
        <w:rPr>
          <w:rFonts w:ascii="Times New Roman" w:hAnsi="Times New Roman" w:cs="Times New Roman"/>
        </w:rPr>
        <w:t xml:space="preserve"> time series (</w:t>
      </w:r>
      <w:r w:rsidR="00DF1FE7" w:rsidRPr="00C853EC">
        <w:rPr>
          <w:rFonts w:ascii="Times New Roman" w:hAnsi="Times New Roman" w:cs="Times New Roman"/>
        </w:rPr>
        <w:t>48</w:t>
      </w:r>
      <w:r w:rsidR="00C72051" w:rsidRPr="00C853EC">
        <w:rPr>
          <w:rFonts w:ascii="Times New Roman" w:hAnsi="Times New Roman" w:cs="Times New Roman"/>
        </w:rPr>
        <w:t xml:space="preserve"> were from healthy patient populations, </w:t>
      </w:r>
      <w:r w:rsidR="002C65AE" w:rsidRPr="00C853EC">
        <w:rPr>
          <w:rFonts w:ascii="Times New Roman" w:hAnsi="Times New Roman" w:cs="Times New Roman"/>
        </w:rPr>
        <w:t>16 where individuals had neurocysticercosis,</w:t>
      </w:r>
      <w:r w:rsidR="00E265F6">
        <w:rPr>
          <w:rFonts w:ascii="Times New Roman" w:hAnsi="Times New Roman" w:cs="Times New Roman"/>
        </w:rPr>
        <w:t xml:space="preserve"> </w:t>
      </w:r>
      <w:r w:rsidR="005C1E0B" w:rsidRPr="00C853EC">
        <w:rPr>
          <w:rFonts w:ascii="Times New Roman" w:hAnsi="Times New Roman" w:cs="Times New Roman"/>
        </w:rPr>
        <w:t>14</w:t>
      </w:r>
      <w:r w:rsidR="00C72051" w:rsidRPr="00C853EC">
        <w:rPr>
          <w:rFonts w:ascii="Times New Roman" w:hAnsi="Times New Roman" w:cs="Times New Roman"/>
        </w:rPr>
        <w:t xml:space="preserve"> with echinococcosis,</w:t>
      </w:r>
      <w:r w:rsidR="002C65AE" w:rsidRPr="00C853EC">
        <w:rPr>
          <w:rFonts w:ascii="Times New Roman" w:hAnsi="Times New Roman" w:cs="Times New Roman"/>
        </w:rPr>
        <w:t xml:space="preserve"> 7 with onchocerciasis, </w:t>
      </w:r>
      <w:r w:rsidR="00C72051" w:rsidRPr="00C853EC">
        <w:rPr>
          <w:rFonts w:ascii="Times New Roman" w:hAnsi="Times New Roman" w:cs="Times New Roman"/>
        </w:rPr>
        <w:t>3 with lymphatic filariasis, 2 with giardiasis</w:t>
      </w:r>
      <w:r w:rsidR="002C65AE" w:rsidRPr="00C853EC">
        <w:rPr>
          <w:rFonts w:ascii="Times New Roman" w:hAnsi="Times New Roman" w:cs="Times New Roman"/>
        </w:rPr>
        <w:t xml:space="preserve"> and 1 with hoo</w:t>
      </w:r>
      <w:r w:rsidR="005C46B9" w:rsidRPr="00C853EC">
        <w:rPr>
          <w:rFonts w:ascii="Times New Roman" w:hAnsi="Times New Roman" w:cs="Times New Roman"/>
        </w:rPr>
        <w:t>k</w:t>
      </w:r>
      <w:r w:rsidR="002C65AE" w:rsidRPr="00C853EC">
        <w:rPr>
          <w:rFonts w:ascii="Times New Roman" w:hAnsi="Times New Roman" w:cs="Times New Roman"/>
        </w:rPr>
        <w:t>worm</w:t>
      </w:r>
      <w:r w:rsidR="00C72051" w:rsidRPr="00C853EC">
        <w:rPr>
          <w:rFonts w:ascii="Times New Roman" w:hAnsi="Times New Roman" w:cs="Times New Roman"/>
        </w:rPr>
        <w:t xml:space="preserve">). </w:t>
      </w:r>
      <w:r w:rsidR="00026A28" w:rsidRPr="00C853EC">
        <w:rPr>
          <w:rFonts w:ascii="Times New Roman" w:hAnsi="Times New Roman" w:cs="Times New Roman"/>
        </w:rPr>
        <w:t xml:space="preserve">The median dose received was </w:t>
      </w:r>
      <w:r w:rsidR="006D583F" w:rsidRPr="00C853EC">
        <w:rPr>
          <w:rFonts w:ascii="Times New Roman" w:hAnsi="Times New Roman" w:cs="Times New Roman"/>
        </w:rPr>
        <w:t>400mg</w:t>
      </w:r>
      <w:r w:rsidR="00026A28" w:rsidRPr="00C853EC">
        <w:rPr>
          <w:rFonts w:ascii="Times New Roman" w:hAnsi="Times New Roman" w:cs="Times New Roman"/>
        </w:rPr>
        <w:t xml:space="preserve"> (</w:t>
      </w:r>
      <w:r w:rsidR="006D583F" w:rsidRPr="00C853EC">
        <w:rPr>
          <w:rFonts w:ascii="Times New Roman" w:hAnsi="Times New Roman" w:cs="Times New Roman"/>
        </w:rPr>
        <w:t xml:space="preserve">range </w:t>
      </w:r>
      <w:r w:rsidR="005C46B9" w:rsidRPr="00C853EC">
        <w:rPr>
          <w:rFonts w:ascii="Times New Roman" w:hAnsi="Times New Roman" w:cs="Times New Roman"/>
        </w:rPr>
        <w:t>200</w:t>
      </w:r>
      <w:r w:rsidR="00D61A5F" w:rsidRPr="00C853EC">
        <w:rPr>
          <w:rFonts w:ascii="Times New Roman" w:hAnsi="Times New Roman" w:cs="Times New Roman"/>
        </w:rPr>
        <w:t>mg</w:t>
      </w:r>
      <w:r w:rsidR="005C46B9" w:rsidRPr="00C853EC">
        <w:rPr>
          <w:rFonts w:ascii="Times New Roman" w:hAnsi="Times New Roman" w:cs="Times New Roman"/>
        </w:rPr>
        <w:t xml:space="preserve"> </w:t>
      </w:r>
      <w:r w:rsidR="006D583F" w:rsidRPr="00C853EC">
        <w:rPr>
          <w:rFonts w:ascii="Times New Roman" w:hAnsi="Times New Roman" w:cs="Times New Roman"/>
        </w:rPr>
        <w:t>– 2</w:t>
      </w:r>
      <w:r w:rsidR="005C46B9" w:rsidRPr="00C853EC">
        <w:rPr>
          <w:rFonts w:ascii="Times New Roman" w:hAnsi="Times New Roman" w:cs="Times New Roman"/>
        </w:rPr>
        <w:t>205</w:t>
      </w:r>
      <w:r w:rsidR="006D583F" w:rsidRPr="00C853EC">
        <w:rPr>
          <w:rFonts w:ascii="Times New Roman" w:hAnsi="Times New Roman" w:cs="Times New Roman"/>
        </w:rPr>
        <w:t>mg)</w:t>
      </w:r>
      <w:r w:rsidR="00290321">
        <w:rPr>
          <w:rFonts w:ascii="Times New Roman" w:hAnsi="Times New Roman" w:cs="Times New Roman"/>
        </w:rPr>
        <w:t xml:space="preserve">; </w:t>
      </w:r>
      <w:r w:rsidR="00026A28" w:rsidRPr="00C853EC">
        <w:rPr>
          <w:rFonts w:ascii="Times New Roman" w:hAnsi="Times New Roman" w:cs="Times New Roman"/>
        </w:rPr>
        <w:t xml:space="preserve">co-administered drugs included </w:t>
      </w:r>
      <w:r w:rsidR="00290321">
        <w:rPr>
          <w:rFonts w:ascii="Times New Roman" w:hAnsi="Times New Roman" w:cs="Times New Roman"/>
        </w:rPr>
        <w:t>i</w:t>
      </w:r>
      <w:r w:rsidR="00C853EC" w:rsidRPr="000001DF">
        <w:rPr>
          <w:rFonts w:ascii="Times New Roman" w:hAnsi="Times New Roman" w:cs="Times New Roman"/>
        </w:rPr>
        <w:t>vermectin</w:t>
      </w:r>
      <w:r w:rsidR="000001DF" w:rsidRPr="000001DF">
        <w:rPr>
          <w:rFonts w:ascii="Times New Roman" w:hAnsi="Times New Roman" w:cs="Times New Roman"/>
        </w:rPr>
        <w:t xml:space="preserve"> (n=7)</w:t>
      </w:r>
      <w:r w:rsidR="00C853EC" w:rsidRPr="000001DF">
        <w:rPr>
          <w:rFonts w:ascii="Times New Roman" w:hAnsi="Times New Roman" w:cs="Times New Roman"/>
        </w:rPr>
        <w:t>, diethylcarbamazine (DEC</w:t>
      </w:r>
      <w:r w:rsidR="000001DF" w:rsidRPr="000001DF">
        <w:rPr>
          <w:rFonts w:ascii="Times New Roman" w:hAnsi="Times New Roman" w:cs="Times New Roman"/>
        </w:rPr>
        <w:t>, n = 7</w:t>
      </w:r>
      <w:r w:rsidR="00C853EC" w:rsidRPr="000001DF">
        <w:rPr>
          <w:rFonts w:ascii="Times New Roman" w:hAnsi="Times New Roman" w:cs="Times New Roman"/>
        </w:rPr>
        <w:t>), praziquantel</w:t>
      </w:r>
      <w:r w:rsidR="000001DF" w:rsidRPr="000001DF">
        <w:rPr>
          <w:rFonts w:ascii="Times New Roman" w:hAnsi="Times New Roman" w:cs="Times New Roman"/>
        </w:rPr>
        <w:t xml:space="preserve"> (n=4)</w:t>
      </w:r>
      <w:r w:rsidR="00C853EC" w:rsidRPr="00C853EC">
        <w:rPr>
          <w:rFonts w:ascii="Times New Roman" w:hAnsi="Times New Roman" w:cs="Times New Roman"/>
        </w:rPr>
        <w:t>, ritonavir</w:t>
      </w:r>
      <w:r w:rsidR="000001DF">
        <w:rPr>
          <w:rFonts w:ascii="Times New Roman" w:hAnsi="Times New Roman" w:cs="Times New Roman"/>
        </w:rPr>
        <w:t xml:space="preserve"> (n=2)</w:t>
      </w:r>
      <w:r w:rsidR="00C853EC" w:rsidRPr="00C853EC">
        <w:rPr>
          <w:rFonts w:ascii="Times New Roman" w:hAnsi="Times New Roman" w:cs="Times New Roman"/>
        </w:rPr>
        <w:t xml:space="preserve">, </w:t>
      </w:r>
      <w:r w:rsidR="00EF4F41">
        <w:rPr>
          <w:rFonts w:ascii="Times New Roman" w:hAnsi="Times New Roman" w:cs="Times New Roman"/>
        </w:rPr>
        <w:t xml:space="preserve">dexamethasone (n=2), </w:t>
      </w:r>
      <w:r w:rsidR="00C853EC" w:rsidRPr="00C853EC">
        <w:rPr>
          <w:rFonts w:ascii="Times New Roman" w:hAnsi="Times New Roman" w:cs="Times New Roman"/>
        </w:rPr>
        <w:t>amoxicillin (n=1), gentamycin (n=1), metronidazole (n=1), ceftriaxone (n=1)</w:t>
      </w:r>
      <w:r w:rsidR="00EF4F41">
        <w:rPr>
          <w:rFonts w:ascii="Times New Roman" w:hAnsi="Times New Roman" w:cs="Times New Roman"/>
        </w:rPr>
        <w:t xml:space="preserve">, </w:t>
      </w:r>
      <w:r w:rsidR="00EF4F41" w:rsidRPr="000001DF">
        <w:rPr>
          <w:rFonts w:ascii="Times New Roman" w:hAnsi="Times New Roman" w:cs="Times New Roman"/>
        </w:rPr>
        <w:t>levamisole</w:t>
      </w:r>
      <w:r w:rsidR="00EF4F41">
        <w:rPr>
          <w:rFonts w:ascii="Times New Roman" w:hAnsi="Times New Roman" w:cs="Times New Roman"/>
        </w:rPr>
        <w:t xml:space="preserve"> (n=1)</w:t>
      </w:r>
      <w:r w:rsidR="00C853EC" w:rsidRPr="00C853EC">
        <w:rPr>
          <w:rFonts w:ascii="Times New Roman" w:hAnsi="Times New Roman" w:cs="Times New Roman"/>
        </w:rPr>
        <w:t xml:space="preserve"> and</w:t>
      </w:r>
      <w:r w:rsidR="00C853EC">
        <w:rPr>
          <w:rFonts w:ascii="Times New Roman" w:hAnsi="Times New Roman" w:cs="Times New Roman"/>
        </w:rPr>
        <w:t xml:space="preserve"> oxantel pamoate (n=1). </w:t>
      </w:r>
      <w:r w:rsidR="00026A28" w:rsidRPr="00C853EC">
        <w:rPr>
          <w:rFonts w:ascii="Times New Roman" w:hAnsi="Times New Roman" w:cs="Times New Roman"/>
        </w:rPr>
        <w:t xml:space="preserve">See </w:t>
      </w:r>
      <w:r w:rsidR="0023506B" w:rsidRPr="0023506B">
        <w:rPr>
          <w:rFonts w:ascii="Times New Roman" w:hAnsi="Times New Roman" w:cs="Times New Roman"/>
          <w:b/>
          <w:bCs/>
        </w:rPr>
        <w:t>Supp</w:t>
      </w:r>
      <w:r w:rsidR="0023506B">
        <w:rPr>
          <w:rFonts w:ascii="Times New Roman" w:hAnsi="Times New Roman" w:cs="Times New Roman"/>
        </w:rPr>
        <w:t xml:space="preserve"> </w:t>
      </w:r>
      <w:r w:rsidR="00026A28" w:rsidRPr="00C853EC">
        <w:rPr>
          <w:rFonts w:ascii="Times New Roman" w:hAnsi="Times New Roman" w:cs="Times New Roman"/>
          <w:b/>
          <w:bCs/>
        </w:rPr>
        <w:t xml:space="preserve">Table 1 </w:t>
      </w:r>
      <w:r w:rsidR="00026A28" w:rsidRPr="00C853EC">
        <w:rPr>
          <w:rFonts w:ascii="Times New Roman" w:hAnsi="Times New Roman" w:cs="Times New Roman"/>
        </w:rPr>
        <w:t>for full details of each included</w:t>
      </w:r>
      <w:r w:rsidR="001C1627" w:rsidRPr="00C853EC">
        <w:rPr>
          <w:rFonts w:ascii="Times New Roman" w:hAnsi="Times New Roman" w:cs="Times New Roman"/>
        </w:rPr>
        <w:t xml:space="preserve"> study and time-series. </w:t>
      </w:r>
      <w:r w:rsidR="00026A28" w:rsidRPr="00C853EC">
        <w:rPr>
          <w:rFonts w:ascii="Times New Roman" w:hAnsi="Times New Roman" w:cs="Times New Roman"/>
        </w:rPr>
        <w:t xml:space="preserve"> </w:t>
      </w:r>
    </w:p>
    <w:p w14:paraId="4388BAE7" w14:textId="1B42080E" w:rsidR="00CC7C41" w:rsidRPr="00C853EC" w:rsidRDefault="00CC7C41" w:rsidP="00F1486A">
      <w:pPr>
        <w:rPr>
          <w:rFonts w:ascii="Times New Roman" w:hAnsi="Times New Roman" w:cs="Times New Roman"/>
          <w:b/>
        </w:rPr>
      </w:pPr>
      <w:r w:rsidRPr="00C853EC">
        <w:rPr>
          <w:rFonts w:ascii="Times New Roman" w:hAnsi="Times New Roman" w:cs="Times New Roman"/>
          <w:b/>
        </w:rPr>
        <w:t xml:space="preserve">Pharmacokinetic Modelling of Albendazole and Albendazole Sulfoxide </w:t>
      </w:r>
      <w:r w:rsidR="00B3177E">
        <w:rPr>
          <w:rFonts w:ascii="Times New Roman" w:hAnsi="Times New Roman" w:cs="Times New Roman"/>
          <w:b/>
        </w:rPr>
        <w:t>Dynamics</w:t>
      </w:r>
    </w:p>
    <w:p w14:paraId="2E82D54F" w14:textId="51CCE9A8" w:rsidR="004022AA" w:rsidRDefault="003A5967" w:rsidP="00CD4BEE">
      <w:pPr>
        <w:jc w:val="both"/>
        <w:rPr>
          <w:rFonts w:ascii="Times New Roman" w:hAnsi="Times New Roman" w:cs="Times New Roman"/>
          <w:bCs/>
        </w:rPr>
      </w:pPr>
      <w:r w:rsidRPr="00C853EC">
        <w:rPr>
          <w:rFonts w:ascii="Times New Roman" w:hAnsi="Times New Roman" w:cs="Times New Roman"/>
        </w:rPr>
        <w:t xml:space="preserve">To each of these </w:t>
      </w:r>
      <w:r w:rsidR="00230B61" w:rsidRPr="00C853EC">
        <w:rPr>
          <w:rFonts w:ascii="Times New Roman" w:hAnsi="Times New Roman" w:cs="Times New Roman"/>
        </w:rPr>
        <w:t xml:space="preserve">collated time series, we fitted a </w:t>
      </w:r>
      <w:r w:rsidR="0032651A">
        <w:rPr>
          <w:rFonts w:ascii="Times New Roman" w:hAnsi="Times New Roman" w:cs="Times New Roman"/>
        </w:rPr>
        <w:t>model describing the dynamics of a</w:t>
      </w:r>
      <w:r w:rsidR="00230B61" w:rsidRPr="00C853EC">
        <w:rPr>
          <w:rFonts w:ascii="Times New Roman" w:hAnsi="Times New Roman" w:cs="Times New Roman"/>
        </w:rPr>
        <w:t xml:space="preserve">lbendazole and </w:t>
      </w:r>
      <w:r w:rsidR="0032651A">
        <w:rPr>
          <w:rFonts w:ascii="Times New Roman" w:hAnsi="Times New Roman" w:cs="Times New Roman"/>
        </w:rPr>
        <w:t>a</w:t>
      </w:r>
      <w:r w:rsidR="00230B61" w:rsidRPr="00C853EC">
        <w:rPr>
          <w:rFonts w:ascii="Times New Roman" w:hAnsi="Times New Roman" w:cs="Times New Roman"/>
        </w:rPr>
        <w:t xml:space="preserve">lbendazole </w:t>
      </w:r>
      <w:r w:rsidR="0032651A">
        <w:rPr>
          <w:rFonts w:ascii="Times New Roman" w:hAnsi="Times New Roman" w:cs="Times New Roman"/>
        </w:rPr>
        <w:t>s</w:t>
      </w:r>
      <w:r w:rsidR="00230B61" w:rsidRPr="00C853EC">
        <w:rPr>
          <w:rFonts w:ascii="Times New Roman" w:hAnsi="Times New Roman" w:cs="Times New Roman"/>
        </w:rPr>
        <w:t>ulfoxide</w:t>
      </w:r>
      <w:r w:rsidR="0032651A">
        <w:rPr>
          <w:rFonts w:ascii="Times New Roman" w:hAnsi="Times New Roman" w:cs="Times New Roman"/>
        </w:rPr>
        <w:t xml:space="preserve"> concentrations in the blood following receipt of a single oral dose</w:t>
      </w:r>
      <w:r w:rsidR="00230B61" w:rsidRPr="00C853EC">
        <w:rPr>
          <w:rFonts w:ascii="Times New Roman" w:hAnsi="Times New Roman" w:cs="Times New Roman"/>
        </w:rPr>
        <w:t xml:space="preserve"> (see </w:t>
      </w:r>
      <w:r w:rsidR="00230B61" w:rsidRPr="00C853EC">
        <w:rPr>
          <w:rFonts w:ascii="Times New Roman" w:hAnsi="Times New Roman" w:cs="Times New Roman"/>
          <w:b/>
        </w:rPr>
        <w:t>Fig 2</w:t>
      </w:r>
      <w:r w:rsidR="00230B61" w:rsidRPr="00C853EC">
        <w:rPr>
          <w:rFonts w:ascii="Times New Roman" w:hAnsi="Times New Roman" w:cs="Times New Roman"/>
        </w:rPr>
        <w:t xml:space="preserve"> for model structure and formulation)</w:t>
      </w:r>
      <w:r w:rsidR="001F48BD">
        <w:rPr>
          <w:rFonts w:ascii="Times New Roman" w:hAnsi="Times New Roman" w:cs="Times New Roman"/>
        </w:rPr>
        <w:t>.</w:t>
      </w:r>
      <w:r w:rsidR="00230B61" w:rsidRPr="00C853EC">
        <w:rPr>
          <w:rFonts w:ascii="Times New Roman" w:hAnsi="Times New Roman" w:cs="Times New Roman"/>
        </w:rPr>
        <w:t xml:space="preserve"> </w:t>
      </w:r>
      <w:r w:rsidR="00CD4BEE" w:rsidRPr="00C853EC">
        <w:rPr>
          <w:rFonts w:ascii="Times New Roman" w:hAnsi="Times New Roman" w:cs="Times New Roman"/>
        </w:rPr>
        <w:t xml:space="preserve">This model was fitted individually to each time series </w:t>
      </w:r>
      <w:r w:rsidR="008D7BF6">
        <w:rPr>
          <w:rFonts w:ascii="Times New Roman" w:hAnsi="Times New Roman" w:cs="Times New Roman"/>
        </w:rPr>
        <w:t>within</w:t>
      </w:r>
      <w:r w:rsidR="00CD4BEE" w:rsidRPr="00C853EC">
        <w:rPr>
          <w:rFonts w:ascii="Times New Roman" w:hAnsi="Times New Roman" w:cs="Times New Roman"/>
        </w:rPr>
        <w:t xml:space="preserve"> a Bayesian </w:t>
      </w:r>
      <w:r w:rsidR="00151212">
        <w:rPr>
          <w:rFonts w:ascii="Times New Roman" w:hAnsi="Times New Roman" w:cs="Times New Roman"/>
        </w:rPr>
        <w:t>MCMC</w:t>
      </w:r>
      <w:r w:rsidR="008D7BF6">
        <w:rPr>
          <w:rFonts w:ascii="Times New Roman" w:hAnsi="Times New Roman" w:cs="Times New Roman"/>
        </w:rPr>
        <w:t>-</w:t>
      </w:r>
      <w:r w:rsidR="00CD4BEE" w:rsidRPr="00C853EC">
        <w:rPr>
          <w:rFonts w:ascii="Times New Roman" w:hAnsi="Times New Roman" w:cs="Times New Roman"/>
        </w:rPr>
        <w:t>based framework</w:t>
      </w:r>
      <w:r w:rsidR="000A0E36">
        <w:rPr>
          <w:rFonts w:ascii="Times New Roman" w:hAnsi="Times New Roman" w:cs="Times New Roman"/>
        </w:rPr>
        <w:t xml:space="preserve"> (</w:t>
      </w:r>
      <w:r w:rsidR="001F48BD" w:rsidRPr="001F48BD">
        <w:rPr>
          <w:rFonts w:ascii="Times New Roman" w:hAnsi="Times New Roman" w:cs="Times New Roman"/>
        </w:rPr>
        <w:t>see</w:t>
      </w:r>
      <w:r w:rsidR="001F48BD">
        <w:rPr>
          <w:rFonts w:ascii="Times New Roman" w:hAnsi="Times New Roman" w:cs="Times New Roman"/>
          <w:b/>
          <w:bCs/>
        </w:rPr>
        <w:t xml:space="preserve"> </w:t>
      </w:r>
      <w:r w:rsidR="000A0E36">
        <w:rPr>
          <w:rFonts w:ascii="Times New Roman" w:hAnsi="Times New Roman" w:cs="Times New Roman"/>
          <w:b/>
          <w:bCs/>
        </w:rPr>
        <w:t>Supp Fig X</w:t>
      </w:r>
      <w:r w:rsidR="001F48BD">
        <w:rPr>
          <w:rFonts w:ascii="Times New Roman" w:hAnsi="Times New Roman" w:cs="Times New Roman"/>
        </w:rPr>
        <w:t xml:space="preserve"> for </w:t>
      </w:r>
      <w:r w:rsidR="008550EB">
        <w:rPr>
          <w:rFonts w:ascii="Times New Roman" w:hAnsi="Times New Roman" w:cs="Times New Roman"/>
        </w:rPr>
        <w:t xml:space="preserve">individual </w:t>
      </w:r>
      <w:r w:rsidR="001F48BD">
        <w:rPr>
          <w:rFonts w:ascii="Times New Roman" w:hAnsi="Times New Roman" w:cs="Times New Roman"/>
        </w:rPr>
        <w:t>model fitting results for each time-series</w:t>
      </w:r>
      <w:r w:rsidR="000A0E36" w:rsidRPr="000A0E36">
        <w:rPr>
          <w:rFonts w:ascii="Times New Roman" w:hAnsi="Times New Roman" w:cs="Times New Roman"/>
        </w:rPr>
        <w:t>)</w:t>
      </w:r>
      <w:r w:rsidR="001F48BD">
        <w:rPr>
          <w:rFonts w:ascii="Times New Roman" w:hAnsi="Times New Roman" w:cs="Times New Roman"/>
        </w:rPr>
        <w:t xml:space="preserve">. </w:t>
      </w:r>
      <w:r w:rsidR="00B2053F">
        <w:rPr>
          <w:rFonts w:ascii="Times New Roman" w:hAnsi="Times New Roman" w:cs="Times New Roman"/>
        </w:rPr>
        <w:t xml:space="preserve">Our results highlighted significant variation in </w:t>
      </w:r>
      <w:r w:rsidR="00BC5F47">
        <w:rPr>
          <w:rFonts w:ascii="Times New Roman" w:hAnsi="Times New Roman" w:cs="Times New Roman"/>
        </w:rPr>
        <w:t xml:space="preserve">model </w:t>
      </w:r>
      <w:r w:rsidR="00B2053F">
        <w:rPr>
          <w:rFonts w:ascii="Times New Roman" w:hAnsi="Times New Roman" w:cs="Times New Roman"/>
        </w:rPr>
        <w:t>estimate</w:t>
      </w:r>
      <w:r w:rsidR="00BC5F47">
        <w:rPr>
          <w:rFonts w:ascii="Times New Roman" w:hAnsi="Times New Roman" w:cs="Times New Roman"/>
        </w:rPr>
        <w:t xml:space="preserve">s </w:t>
      </w:r>
      <w:r w:rsidR="00B2053F">
        <w:rPr>
          <w:rFonts w:ascii="Times New Roman" w:hAnsi="Times New Roman" w:cs="Times New Roman"/>
        </w:rPr>
        <w:t xml:space="preserve">of </w:t>
      </w:r>
      <w:r w:rsidR="00AB3F2E">
        <w:rPr>
          <w:rFonts w:ascii="Times New Roman" w:hAnsi="Times New Roman" w:cs="Times New Roman"/>
        </w:rPr>
        <w:t xml:space="preserve">key </w:t>
      </w:r>
      <w:r w:rsidR="00B2053F">
        <w:rPr>
          <w:rFonts w:ascii="Times New Roman" w:hAnsi="Times New Roman" w:cs="Times New Roman"/>
        </w:rPr>
        <w:t xml:space="preserve">pharmacokinetic parameters </w:t>
      </w:r>
      <w:r w:rsidR="00AB3F2E">
        <w:rPr>
          <w:rFonts w:ascii="Times New Roman" w:hAnsi="Times New Roman" w:cs="Times New Roman"/>
        </w:rPr>
        <w:t xml:space="preserve">including </w:t>
      </w:r>
      <m:oMath>
        <m:sSub>
          <m:sSubPr>
            <m:ctrlPr>
              <w:rPr>
                <w:rFonts w:ascii="Cambria Math" w:hAnsi="Cambria Math" w:cs="Times New Roman"/>
                <w:i/>
                <w:iCs/>
              </w:rPr>
            </m:ctrlPr>
          </m:sSubPr>
          <m:e>
            <m:r>
              <w:rPr>
                <w:rFonts w:ascii="Cambria Math" w:hAnsi="Cambria Math" w:cs="Times New Roman"/>
              </w:rPr>
              <m:t>k</m:t>
            </m:r>
          </m:e>
          <m:sub>
            <m:r>
              <w:rPr>
                <w:rFonts w:ascii="Cambria Math" w:hAnsi="Cambria Math" w:cs="Times New Roman"/>
              </w:rPr>
              <m:t>AlbSO</m:t>
            </m:r>
          </m:sub>
        </m:sSub>
      </m:oMath>
      <w:r w:rsidR="00BC5F47" w:rsidRPr="00C853EC">
        <w:rPr>
          <w:rFonts w:ascii="Times New Roman" w:hAnsi="Times New Roman" w:cs="Times New Roman"/>
          <w:vertAlign w:val="subscript"/>
        </w:rPr>
        <w:t xml:space="preserve"> </w:t>
      </w:r>
      <w:r w:rsidR="00BC5F47" w:rsidRPr="00C853EC">
        <w:rPr>
          <w:rFonts w:ascii="Times New Roman" w:hAnsi="Times New Roman" w:cs="Times New Roman"/>
        </w:rPr>
        <w:t xml:space="preserve">(the half-life of albendazole sulfoxide), the bioavailability of </w:t>
      </w:r>
      <w:r w:rsidR="00BC5F47">
        <w:rPr>
          <w:rFonts w:ascii="Times New Roman" w:hAnsi="Times New Roman" w:cs="Times New Roman"/>
        </w:rPr>
        <w:t>albendazole (i.e</w:t>
      </w:r>
      <w:r w:rsidR="001D7014">
        <w:rPr>
          <w:rFonts w:ascii="Times New Roman" w:hAnsi="Times New Roman" w:cs="Times New Roman"/>
        </w:rPr>
        <w:t xml:space="preserve">. </w:t>
      </w:r>
      <w:r w:rsidR="00BC5F47" w:rsidRPr="00C853EC">
        <w:rPr>
          <w:rFonts w:ascii="Times New Roman" w:hAnsi="Times New Roman" w:cs="Times New Roman"/>
        </w:rPr>
        <w:t xml:space="preserve">proportion of </w:t>
      </w:r>
      <w:r w:rsidR="003F02F0">
        <w:rPr>
          <w:rFonts w:ascii="Times New Roman" w:hAnsi="Times New Roman" w:cs="Times New Roman"/>
        </w:rPr>
        <w:t xml:space="preserve">administered </w:t>
      </w:r>
      <w:r w:rsidR="00BC5F47" w:rsidRPr="00C853EC">
        <w:rPr>
          <w:rFonts w:ascii="Times New Roman" w:hAnsi="Times New Roman" w:cs="Times New Roman"/>
        </w:rPr>
        <w:t xml:space="preserve">albendazole </w:t>
      </w:r>
      <w:r w:rsidR="00DA1629">
        <w:rPr>
          <w:rFonts w:ascii="Times New Roman" w:hAnsi="Times New Roman" w:cs="Times New Roman"/>
        </w:rPr>
        <w:t xml:space="preserve">absorbed </w:t>
      </w:r>
      <w:r w:rsidR="00BC5F47" w:rsidRPr="00C853EC">
        <w:rPr>
          <w:rFonts w:ascii="Times New Roman" w:hAnsi="Times New Roman" w:cs="Times New Roman"/>
        </w:rPr>
        <w:t xml:space="preserve">from the gut into the blood), </w:t>
      </w: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Max400</m:t>
            </m:r>
          </m:sub>
        </m:sSub>
      </m:oMath>
      <w:r w:rsidR="00BC5F47" w:rsidRPr="00C853EC">
        <w:rPr>
          <w:rFonts w:ascii="Times New Roman" w:hAnsi="Times New Roman" w:cs="Times New Roman"/>
          <w:vertAlign w:val="subscript"/>
        </w:rPr>
        <w:t xml:space="preserve"> </w:t>
      </w:r>
      <w:r w:rsidR="00BC5F47" w:rsidRPr="00C853EC">
        <w:rPr>
          <w:rFonts w:ascii="Times New Roman" w:hAnsi="Times New Roman" w:cs="Times New Roman"/>
        </w:rPr>
        <w:t xml:space="preserve">(peak </w:t>
      </w:r>
      <w:r w:rsidR="007F7E0D">
        <w:rPr>
          <w:rFonts w:ascii="Times New Roman" w:hAnsi="Times New Roman" w:cs="Times New Roman"/>
        </w:rPr>
        <w:t xml:space="preserve">modelled </w:t>
      </w:r>
      <w:r w:rsidR="00BC5F47" w:rsidRPr="00C853EC">
        <w:rPr>
          <w:rFonts w:ascii="Times New Roman" w:hAnsi="Times New Roman" w:cs="Times New Roman"/>
        </w:rPr>
        <w:t xml:space="preserve">concentration of </w:t>
      </w:r>
      <w:r w:rsidR="003F02F0">
        <w:rPr>
          <w:rFonts w:ascii="Times New Roman" w:hAnsi="Times New Roman" w:cs="Times New Roman"/>
        </w:rPr>
        <w:t xml:space="preserve">albendazole sulfoxide </w:t>
      </w:r>
      <w:r w:rsidR="00BC5F47" w:rsidRPr="00C853EC">
        <w:rPr>
          <w:rFonts w:ascii="Times New Roman" w:hAnsi="Times New Roman" w:cs="Times New Roman"/>
        </w:rPr>
        <w:t>in the blood</w:t>
      </w:r>
      <w:r w:rsidR="007F7E0D">
        <w:rPr>
          <w:rFonts w:ascii="Times New Roman" w:hAnsi="Times New Roman" w:cs="Times New Roman"/>
        </w:rPr>
        <w:t xml:space="preserve"> following receipt of a hypothetical 400mg dose</w:t>
      </w:r>
      <w:r w:rsidR="00BC5F47" w:rsidRPr="00C853EC">
        <w:rPr>
          <w:rFonts w:ascii="Times New Roman"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AUC</m:t>
            </m:r>
          </m:e>
          <m:sub>
            <m:r>
              <w:rPr>
                <w:rFonts w:ascii="Cambria Math" w:hAnsi="Cambria Math" w:cs="Times New Roman"/>
              </w:rPr>
              <m:t>400</m:t>
            </m:r>
          </m:sub>
        </m:sSub>
        <m:r>
          <w:rPr>
            <w:rFonts w:ascii="Cambria Math" w:hAnsi="Cambria Math" w:cs="Times New Roman"/>
          </w:rPr>
          <m:t xml:space="preserve"> </m:t>
        </m:r>
      </m:oMath>
      <w:r w:rsidR="00BC5F47" w:rsidRPr="00C853EC">
        <w:rPr>
          <w:rFonts w:ascii="Times New Roman" w:hAnsi="Times New Roman" w:cs="Times New Roman"/>
        </w:rPr>
        <w:t xml:space="preserve">(total </w:t>
      </w:r>
      <w:r w:rsidR="007F7E0D">
        <w:rPr>
          <w:rFonts w:ascii="Times New Roman" w:hAnsi="Times New Roman" w:cs="Times New Roman"/>
        </w:rPr>
        <w:t xml:space="preserve">modelled </w:t>
      </w:r>
      <w:r w:rsidR="00BC5F47" w:rsidRPr="00C853EC">
        <w:rPr>
          <w:rFonts w:ascii="Times New Roman" w:hAnsi="Times New Roman" w:cs="Times New Roman"/>
        </w:rPr>
        <w:t xml:space="preserve">exposure to </w:t>
      </w:r>
      <w:r w:rsidR="003F02F0">
        <w:rPr>
          <w:rFonts w:ascii="Times New Roman" w:hAnsi="Times New Roman" w:cs="Times New Roman"/>
        </w:rPr>
        <w:t xml:space="preserve">albendazole sulfoxide following receipt of </w:t>
      </w:r>
      <w:r w:rsidR="007F7E0D">
        <w:rPr>
          <w:rFonts w:ascii="Times New Roman" w:hAnsi="Times New Roman" w:cs="Times New Roman"/>
        </w:rPr>
        <w:t xml:space="preserve">a hypothetical 400mg </w:t>
      </w:r>
      <w:r w:rsidR="00BC5F47" w:rsidRPr="00C853EC">
        <w:rPr>
          <w:rFonts w:ascii="Times New Roman" w:hAnsi="Times New Roman" w:cs="Times New Roman"/>
        </w:rPr>
        <w:t>dose)</w:t>
      </w:r>
      <w:r w:rsidR="003F02F0">
        <w:rPr>
          <w:rFonts w:ascii="Times New Roman" w:hAnsi="Times New Roman" w:cs="Times New Roman"/>
        </w:rPr>
        <w:t xml:space="preserve">. </w:t>
      </w:r>
      <w:r w:rsidR="00DC3F63">
        <w:rPr>
          <w:rFonts w:ascii="Times New Roman" w:hAnsi="Times New Roman" w:cs="Times New Roman"/>
        </w:rPr>
        <w:t xml:space="preserve">Stratifying the </w:t>
      </w:r>
      <w:r w:rsidR="004022AA" w:rsidRPr="00C853EC">
        <w:rPr>
          <w:rFonts w:ascii="Times New Roman" w:hAnsi="Times New Roman" w:cs="Times New Roman"/>
        </w:rPr>
        <w:t xml:space="preserve">modelled pharmacokinetic profiles by various characteristics of the patient population suggested </w:t>
      </w:r>
      <w:r w:rsidR="00741667">
        <w:rPr>
          <w:rFonts w:ascii="Times New Roman" w:hAnsi="Times New Roman" w:cs="Times New Roman"/>
        </w:rPr>
        <w:t xml:space="preserve">possible </w:t>
      </w:r>
      <w:r w:rsidR="004022AA" w:rsidRPr="00C853EC">
        <w:rPr>
          <w:rFonts w:ascii="Times New Roman" w:hAnsi="Times New Roman" w:cs="Times New Roman"/>
        </w:rPr>
        <w:t xml:space="preserve">systematic </w:t>
      </w:r>
      <w:r w:rsidR="00925375">
        <w:rPr>
          <w:rFonts w:ascii="Times New Roman" w:hAnsi="Times New Roman" w:cs="Times New Roman"/>
        </w:rPr>
        <w:t xml:space="preserve">pharmacokinetic </w:t>
      </w:r>
      <w:r w:rsidR="004022AA" w:rsidRPr="00C853EC">
        <w:rPr>
          <w:rFonts w:ascii="Times New Roman" w:hAnsi="Times New Roman" w:cs="Times New Roman"/>
        </w:rPr>
        <w:t xml:space="preserve">differences </w:t>
      </w:r>
      <w:r w:rsidR="00925375">
        <w:rPr>
          <w:rFonts w:ascii="Times New Roman" w:hAnsi="Times New Roman" w:cs="Times New Roman"/>
        </w:rPr>
        <w:t xml:space="preserve">associated with patient and </w:t>
      </w:r>
      <w:r w:rsidR="004022AA" w:rsidRPr="00C853EC">
        <w:rPr>
          <w:rFonts w:ascii="Times New Roman" w:hAnsi="Times New Roman" w:cs="Times New Roman"/>
        </w:rPr>
        <w:t>treatment regimen related factors</w:t>
      </w:r>
      <w:r w:rsidR="008E022A">
        <w:rPr>
          <w:rFonts w:ascii="Times New Roman" w:hAnsi="Times New Roman" w:cs="Times New Roman"/>
        </w:rPr>
        <w:t>, although also extensive between-study variation in dynamics</w:t>
      </w:r>
      <w:r w:rsidR="00741667">
        <w:rPr>
          <w:rFonts w:ascii="Times New Roman" w:hAnsi="Times New Roman" w:cs="Times New Roman"/>
        </w:rPr>
        <w:t xml:space="preserve"> </w:t>
      </w:r>
      <w:r w:rsidR="00741667" w:rsidRPr="00C853EC">
        <w:rPr>
          <w:rFonts w:ascii="Times New Roman" w:hAnsi="Times New Roman" w:cs="Times New Roman"/>
          <w:b/>
        </w:rPr>
        <w:t xml:space="preserve">(Fig </w:t>
      </w:r>
      <w:r w:rsidR="00741667">
        <w:rPr>
          <w:rFonts w:ascii="Times New Roman" w:hAnsi="Times New Roman" w:cs="Times New Roman"/>
          <w:b/>
        </w:rPr>
        <w:t>3</w:t>
      </w:r>
      <w:r w:rsidR="00741667" w:rsidRPr="00C853EC">
        <w:rPr>
          <w:rFonts w:ascii="Times New Roman" w:hAnsi="Times New Roman" w:cs="Times New Roman"/>
          <w:b/>
        </w:rPr>
        <w:t>)</w:t>
      </w:r>
      <w:r w:rsidR="008E022A">
        <w:rPr>
          <w:rFonts w:ascii="Times New Roman" w:hAnsi="Times New Roman" w:cs="Times New Roman"/>
          <w:bCs/>
        </w:rPr>
        <w:t>.</w:t>
      </w:r>
      <w:r w:rsidR="00B3177E">
        <w:rPr>
          <w:rFonts w:ascii="Times New Roman" w:hAnsi="Times New Roman" w:cs="Times New Roman"/>
          <w:bCs/>
        </w:rPr>
        <w:t xml:space="preserve">  </w:t>
      </w:r>
    </w:p>
    <w:p w14:paraId="759AB384" w14:textId="77777777" w:rsidR="004B38E9" w:rsidRDefault="00AE503C" w:rsidP="00B461DC">
      <w:pPr>
        <w:jc w:val="both"/>
        <w:rPr>
          <w:rFonts w:ascii="Times New Roman" w:hAnsi="Times New Roman" w:cs="Times New Roman"/>
        </w:rPr>
      </w:pPr>
      <w:r w:rsidRPr="00E450CF">
        <w:rPr>
          <w:rFonts w:ascii="Times New Roman" w:hAnsi="Times New Roman" w:cs="Times New Roman"/>
        </w:rPr>
        <w:t xml:space="preserve">In order to explore </w:t>
      </w:r>
      <w:r w:rsidR="001521F3" w:rsidRPr="00E450CF">
        <w:rPr>
          <w:rFonts w:ascii="Times New Roman" w:hAnsi="Times New Roman" w:cs="Times New Roman"/>
        </w:rPr>
        <w:t>these relationships</w:t>
      </w:r>
      <w:r w:rsidRPr="00E450CF">
        <w:rPr>
          <w:rFonts w:ascii="Times New Roman" w:hAnsi="Times New Roman" w:cs="Times New Roman"/>
        </w:rPr>
        <w:t xml:space="preserve"> more formally, </w:t>
      </w:r>
      <w:r w:rsidR="00F42F1C" w:rsidRPr="00E450CF">
        <w:rPr>
          <w:rFonts w:ascii="Times New Roman" w:hAnsi="Times New Roman" w:cs="Times New Roman"/>
        </w:rPr>
        <w:t xml:space="preserve">we </w:t>
      </w:r>
      <w:r w:rsidR="00AF0BE3" w:rsidRPr="00E450CF">
        <w:rPr>
          <w:rFonts w:ascii="Times New Roman" w:hAnsi="Times New Roman" w:cs="Times New Roman"/>
        </w:rPr>
        <w:t>carried out a multivariate regression analysis</w:t>
      </w:r>
      <w:r w:rsidR="003C419E" w:rsidRPr="00E450CF">
        <w:rPr>
          <w:rFonts w:ascii="Times New Roman" w:hAnsi="Times New Roman" w:cs="Times New Roman"/>
        </w:rPr>
        <w:t xml:space="preserve"> to assess </w:t>
      </w:r>
      <w:r w:rsidR="001F15EC">
        <w:rPr>
          <w:rFonts w:ascii="Times New Roman" w:hAnsi="Times New Roman" w:cs="Times New Roman"/>
        </w:rPr>
        <w:t xml:space="preserve">which of the factors in </w:t>
      </w:r>
      <w:r w:rsidR="001F15EC">
        <w:rPr>
          <w:rFonts w:ascii="Times New Roman" w:hAnsi="Times New Roman" w:cs="Times New Roman"/>
          <w:b/>
          <w:bCs/>
        </w:rPr>
        <w:t xml:space="preserve">Fig </w:t>
      </w:r>
      <w:r w:rsidR="001F15EC" w:rsidRPr="001F15EC">
        <w:rPr>
          <w:rFonts w:ascii="Times New Roman" w:hAnsi="Times New Roman" w:cs="Times New Roman"/>
          <w:b/>
          <w:bCs/>
        </w:rPr>
        <w:t>3</w:t>
      </w:r>
      <w:r w:rsidR="001F15EC">
        <w:rPr>
          <w:rFonts w:ascii="Times New Roman" w:hAnsi="Times New Roman" w:cs="Times New Roman"/>
        </w:rPr>
        <w:t xml:space="preserve"> </w:t>
      </w:r>
      <w:r w:rsidR="003C419E" w:rsidRPr="00E450CF">
        <w:rPr>
          <w:rFonts w:ascii="Times New Roman" w:hAnsi="Times New Roman" w:cs="Times New Roman"/>
        </w:rPr>
        <w:t xml:space="preserve">were statistically associated with differences in </w:t>
      </w:r>
      <w:r w:rsidR="00E450CF">
        <w:rPr>
          <w:rFonts w:ascii="Times New Roman" w:hAnsi="Times New Roman" w:cs="Times New Roman"/>
        </w:rPr>
        <w:t xml:space="preserve">these </w:t>
      </w:r>
      <w:r w:rsidR="003C419E" w:rsidRPr="00E450CF">
        <w:rPr>
          <w:rFonts w:ascii="Times New Roman" w:hAnsi="Times New Roman" w:cs="Times New Roman"/>
        </w:rPr>
        <w:t xml:space="preserve">pharmacokinetic parameters. </w:t>
      </w:r>
      <w:r w:rsidR="00AF0BE3" w:rsidRPr="00E450CF">
        <w:rPr>
          <w:rFonts w:ascii="Times New Roman" w:hAnsi="Times New Roman" w:cs="Times New Roman"/>
        </w:rPr>
        <w:t xml:space="preserve"> Receipt of a fatty meal prior to treatment increased the bioavailability of </w:t>
      </w:r>
      <w:r w:rsidR="001801B7" w:rsidRPr="00E450CF">
        <w:rPr>
          <w:rFonts w:ascii="Times New Roman" w:hAnsi="Times New Roman" w:cs="Times New Roman"/>
        </w:rPr>
        <w:t>a</w:t>
      </w:r>
      <w:r w:rsidR="00AF0BE3" w:rsidRPr="00E450CF">
        <w:rPr>
          <w:rFonts w:ascii="Times New Roman" w:hAnsi="Times New Roman" w:cs="Times New Roman"/>
        </w:rPr>
        <w:t xml:space="preserve">lbendazole </w:t>
      </w:r>
      <w:r w:rsidR="002D6027" w:rsidRPr="00E450CF">
        <w:rPr>
          <w:rFonts w:ascii="Times New Roman" w:hAnsi="Times New Roman" w:cs="Times New Roman"/>
        </w:rPr>
        <w:t xml:space="preserve">by </w:t>
      </w:r>
      <w:r w:rsidR="00C634B5">
        <w:rPr>
          <w:rFonts w:ascii="Times New Roman" w:hAnsi="Times New Roman" w:cs="Times New Roman"/>
        </w:rPr>
        <w:t>38</w:t>
      </w:r>
      <w:r w:rsidR="002D6027" w:rsidRPr="00E450CF">
        <w:rPr>
          <w:rFonts w:ascii="Times New Roman" w:hAnsi="Times New Roman" w:cs="Times New Roman"/>
        </w:rPr>
        <w:t xml:space="preserve">% on average </w:t>
      </w:r>
      <w:r w:rsidR="00AF0BE3" w:rsidRPr="00E450CF">
        <w:rPr>
          <w:rFonts w:ascii="Times New Roman" w:hAnsi="Times New Roman" w:cs="Times New Roman"/>
        </w:rPr>
        <w:t>(p&lt;0.01)</w:t>
      </w:r>
      <w:r w:rsidR="00BA43F7">
        <w:rPr>
          <w:rFonts w:ascii="Times New Roman" w:hAnsi="Times New Roman" w:cs="Times New Roman"/>
        </w:rPr>
        <w:t xml:space="preserve"> and resulted in a </w:t>
      </w:r>
      <w:r w:rsidR="00D90902">
        <w:rPr>
          <w:rFonts w:ascii="Times New Roman" w:hAnsi="Times New Roman" w:cs="Times New Roman"/>
        </w:rPr>
        <w:t xml:space="preserve">significantly </w:t>
      </w:r>
      <w:r w:rsidR="00BA43F7">
        <w:rPr>
          <w:rFonts w:ascii="Times New Roman" w:hAnsi="Times New Roman" w:cs="Times New Roman"/>
        </w:rPr>
        <w:t>higher peak blood concentration (</w:t>
      </w: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Max400</m:t>
            </m:r>
          </m:sub>
        </m:sSub>
        <m:r>
          <w:rPr>
            <w:rFonts w:ascii="Cambria Math" w:hAnsi="Cambria Math" w:cs="Times New Roman"/>
          </w:rPr>
          <m:t xml:space="preserve"> </m:t>
        </m:r>
      </m:oMath>
      <w:r w:rsidR="00BA43F7">
        <w:rPr>
          <w:rFonts w:ascii="Times New Roman" w:eastAsiaTheme="minorEastAsia" w:hAnsi="Times New Roman" w:cs="Times New Roman"/>
          <w:iCs/>
        </w:rPr>
        <w:t xml:space="preserve">being </w:t>
      </w:r>
      <w:r w:rsidR="00320E1B">
        <w:rPr>
          <w:rFonts w:ascii="Times New Roman" w:eastAsiaTheme="minorEastAsia" w:hAnsi="Times New Roman" w:cs="Times New Roman"/>
          <w:iCs/>
        </w:rPr>
        <w:t xml:space="preserve">353mg/ml </w:t>
      </w:r>
      <w:r w:rsidR="00BA43F7">
        <w:rPr>
          <w:rFonts w:ascii="Times New Roman" w:eastAsiaTheme="minorEastAsia" w:hAnsi="Times New Roman" w:cs="Times New Roman"/>
          <w:iCs/>
        </w:rPr>
        <w:t>higher</w:t>
      </w:r>
      <w:r w:rsidR="00944346">
        <w:rPr>
          <w:rFonts w:ascii="Times New Roman" w:eastAsiaTheme="minorEastAsia" w:hAnsi="Times New Roman" w:cs="Times New Roman"/>
          <w:iCs/>
        </w:rPr>
        <w:t xml:space="preserve"> or almost 2x higher</w:t>
      </w:r>
      <w:r w:rsidR="00BA43F7">
        <w:rPr>
          <w:rFonts w:ascii="Times New Roman" w:eastAsiaTheme="minorEastAsia" w:hAnsi="Times New Roman" w:cs="Times New Roman"/>
          <w:iCs/>
        </w:rPr>
        <w:t xml:space="preserve"> in individuals receiving a fatty meal on average, p&lt;0.01)</w:t>
      </w:r>
      <w:r w:rsidR="00D90902">
        <w:rPr>
          <w:rFonts w:ascii="Times New Roman" w:eastAsiaTheme="minorEastAsia" w:hAnsi="Times New Roman" w:cs="Times New Roman"/>
          <w:iCs/>
        </w:rPr>
        <w:t xml:space="preserve">. Receiving a fatty meal prior to treatment was also associated with a </w:t>
      </w:r>
      <w:r w:rsidR="00A37A5C">
        <w:rPr>
          <w:rFonts w:ascii="Times New Roman" w:eastAsiaTheme="minorEastAsia" w:hAnsi="Times New Roman" w:cs="Times New Roman"/>
          <w:iCs/>
        </w:rPr>
        <w:t xml:space="preserve">1.53x </w:t>
      </w:r>
      <w:r w:rsidR="00D90902">
        <w:rPr>
          <w:rFonts w:ascii="Times New Roman" w:eastAsiaTheme="minorEastAsia" w:hAnsi="Times New Roman" w:cs="Times New Roman"/>
          <w:iCs/>
        </w:rPr>
        <w:t xml:space="preserve">higher overall </w:t>
      </w:r>
      <m:oMath>
        <m:sSub>
          <m:sSubPr>
            <m:ctrlPr>
              <w:rPr>
                <w:rFonts w:ascii="Cambria Math" w:hAnsi="Cambria Math" w:cs="Times New Roman"/>
                <w:i/>
                <w:iCs/>
              </w:rPr>
            </m:ctrlPr>
          </m:sSubPr>
          <m:e>
            <m:r>
              <w:rPr>
                <w:rFonts w:ascii="Cambria Math" w:hAnsi="Cambria Math" w:cs="Times New Roman"/>
              </w:rPr>
              <m:t>AUC</m:t>
            </m:r>
          </m:e>
          <m:sub>
            <m:r>
              <w:rPr>
                <w:rFonts w:ascii="Cambria Math" w:hAnsi="Cambria Math" w:cs="Times New Roman"/>
              </w:rPr>
              <m:t>400</m:t>
            </m:r>
          </m:sub>
        </m:sSub>
      </m:oMath>
      <w:r w:rsidR="008B029F" w:rsidRPr="00C853EC">
        <w:rPr>
          <w:rFonts w:ascii="Times New Roman" w:hAnsi="Times New Roman" w:cs="Times New Roman"/>
        </w:rPr>
        <w:t xml:space="preserve"> </w:t>
      </w:r>
      <w:r w:rsidR="00D90902">
        <w:rPr>
          <w:rFonts w:ascii="Times New Roman" w:eastAsiaTheme="minorEastAsia" w:hAnsi="Times New Roman" w:cs="Times New Roman"/>
          <w:iCs/>
        </w:rPr>
        <w:t>than in fasted individuals</w:t>
      </w:r>
      <w:r w:rsidR="00B47850">
        <w:rPr>
          <w:rFonts w:ascii="Times New Roman" w:eastAsiaTheme="minorEastAsia" w:hAnsi="Times New Roman" w:cs="Times New Roman"/>
          <w:iCs/>
        </w:rPr>
        <w:t xml:space="preserve"> (p&lt;0.01)</w:t>
      </w:r>
      <w:r w:rsidR="00D90902">
        <w:rPr>
          <w:rFonts w:ascii="Times New Roman" w:eastAsiaTheme="minorEastAsia" w:hAnsi="Times New Roman" w:cs="Times New Roman"/>
          <w:iCs/>
        </w:rPr>
        <w:t>.</w:t>
      </w:r>
      <w:r w:rsidR="00AC593F">
        <w:rPr>
          <w:rFonts w:ascii="Times New Roman" w:eastAsiaTheme="minorEastAsia" w:hAnsi="Times New Roman" w:cs="Times New Roman"/>
          <w:iCs/>
        </w:rPr>
        <w:t xml:space="preserve"> </w:t>
      </w:r>
      <w:r w:rsidR="00633ADD">
        <w:rPr>
          <w:rFonts w:ascii="Times New Roman" w:eastAsiaTheme="minorEastAsia" w:hAnsi="Times New Roman" w:cs="Times New Roman"/>
          <w:iCs/>
        </w:rPr>
        <w:t xml:space="preserve">Higher doses were associated with reduced albendazole bioavailability (with bioavailablity reducing approximately 1% for each 100mg increase in dosage, p=0.03). </w:t>
      </w:r>
      <w:r w:rsidR="004B38E9">
        <w:rPr>
          <w:rFonts w:ascii="Times New Roman" w:eastAsiaTheme="minorEastAsia" w:hAnsi="Times New Roman" w:cs="Times New Roman"/>
          <w:iCs/>
        </w:rPr>
        <w:t xml:space="preserve">We did not observe any significant differences in pharmacokinetic parameters between </w:t>
      </w:r>
      <w:r w:rsidR="004B38E9">
        <w:rPr>
          <w:rFonts w:ascii="Times New Roman" w:hAnsi="Times New Roman" w:cs="Times New Roman"/>
        </w:rPr>
        <w:t xml:space="preserve">males/all-male groups compared to all-female groups or mixed sex groups. </w:t>
      </w:r>
    </w:p>
    <w:p w14:paraId="4D1C9690" w14:textId="57EA19D0" w:rsidR="00633ADD" w:rsidRDefault="00AC593F" w:rsidP="00B461DC">
      <w:pPr>
        <w:jc w:val="both"/>
        <w:rPr>
          <w:rFonts w:ascii="Times New Roman" w:eastAsiaTheme="minorEastAsia" w:hAnsi="Times New Roman" w:cs="Times New Roman"/>
          <w:iCs/>
        </w:rPr>
      </w:pPr>
      <w:r>
        <w:rPr>
          <w:rFonts w:ascii="Times New Roman" w:hAnsi="Times New Roman" w:cs="Times New Roman"/>
        </w:rPr>
        <w:t>Parasitic infection was associated with significant differences in pharmacokinetic parameters compared to healthy individuals</w:t>
      </w:r>
      <w:r w:rsidR="005C0B33">
        <w:rPr>
          <w:rFonts w:ascii="Times New Roman" w:hAnsi="Times New Roman" w:cs="Times New Roman"/>
        </w:rPr>
        <w:t xml:space="preserve">. Whilst we did not detect any significant differences when considering infection status as a binary indicator (i.e. whether an individual had a parasitic infection or not), </w:t>
      </w:r>
      <w:r w:rsidR="005C0B33">
        <w:rPr>
          <w:rFonts w:ascii="Times New Roman" w:eastAsiaTheme="minorEastAsia" w:hAnsi="Times New Roman" w:cs="Times New Roman"/>
          <w:iCs/>
        </w:rPr>
        <w:t>stratifying the infected population further by specific disease revealed significant associations between particular diseases</w:t>
      </w:r>
      <w:r w:rsidR="004B4430">
        <w:rPr>
          <w:rFonts w:ascii="Times New Roman" w:eastAsiaTheme="minorEastAsia" w:hAnsi="Times New Roman" w:cs="Times New Roman"/>
          <w:iCs/>
        </w:rPr>
        <w:t xml:space="preserve">. </w:t>
      </w:r>
      <w:r w:rsidR="00BD1469">
        <w:rPr>
          <w:rFonts w:ascii="Times New Roman" w:eastAsiaTheme="minorEastAsia" w:hAnsi="Times New Roman" w:cs="Times New Roman"/>
          <w:iCs/>
        </w:rPr>
        <w:t>There was</w:t>
      </w:r>
      <w:r w:rsidR="00534876">
        <w:rPr>
          <w:rFonts w:ascii="Times New Roman" w:eastAsiaTheme="minorEastAsia" w:hAnsi="Times New Roman" w:cs="Times New Roman"/>
          <w:iCs/>
        </w:rPr>
        <w:t xml:space="preserve"> </w:t>
      </w:r>
      <w:r w:rsidR="00BD1469">
        <w:rPr>
          <w:rFonts w:ascii="Times New Roman" w:eastAsiaTheme="minorEastAsia" w:hAnsi="Times New Roman" w:cs="Times New Roman"/>
          <w:iCs/>
        </w:rPr>
        <w:t>a significant association between neurocysticercosis infection and albendazole sulfoxide half life (median 12 hours compared to 10.5 hours in healthy individuals, p</w:t>
      </w:r>
      <w:r w:rsidR="00A5097B">
        <w:rPr>
          <w:rFonts w:ascii="Times New Roman" w:eastAsiaTheme="minorEastAsia" w:hAnsi="Times New Roman" w:cs="Times New Roman"/>
          <w:iCs/>
        </w:rPr>
        <w:t>=</w:t>
      </w:r>
      <w:r w:rsidR="00BD1469">
        <w:rPr>
          <w:rFonts w:ascii="Times New Roman" w:eastAsiaTheme="minorEastAsia" w:hAnsi="Times New Roman" w:cs="Times New Roman"/>
          <w:iCs/>
        </w:rPr>
        <w:t>0.0</w:t>
      </w:r>
      <w:r w:rsidR="00A5097B">
        <w:rPr>
          <w:rFonts w:ascii="Times New Roman" w:eastAsiaTheme="minorEastAsia" w:hAnsi="Times New Roman" w:cs="Times New Roman"/>
          <w:iCs/>
        </w:rPr>
        <w:t>47</w:t>
      </w:r>
      <w:r w:rsidR="00BD1469">
        <w:rPr>
          <w:rFonts w:ascii="Times New Roman" w:eastAsiaTheme="minorEastAsia" w:hAnsi="Times New Roman" w:cs="Times New Roman"/>
          <w:iCs/>
        </w:rPr>
        <w:t xml:space="preserve">); and significant </w:t>
      </w:r>
      <w:r w:rsidR="005C0B33">
        <w:rPr>
          <w:rFonts w:ascii="Times New Roman" w:eastAsiaTheme="minorEastAsia" w:hAnsi="Times New Roman" w:cs="Times New Roman"/>
          <w:iCs/>
        </w:rPr>
        <w:t xml:space="preserve">effects of echinococcosis </w:t>
      </w:r>
      <w:r w:rsidR="00BD1469">
        <w:rPr>
          <w:rFonts w:ascii="Times New Roman" w:eastAsiaTheme="minorEastAsia" w:hAnsi="Times New Roman" w:cs="Times New Roman"/>
          <w:iCs/>
        </w:rPr>
        <w:t xml:space="preserve">infection </w:t>
      </w:r>
      <w:r w:rsidR="005C0B33">
        <w:rPr>
          <w:rFonts w:ascii="Times New Roman" w:eastAsiaTheme="minorEastAsia" w:hAnsi="Times New Roman" w:cs="Times New Roman"/>
          <w:iCs/>
        </w:rPr>
        <w:t>on</w:t>
      </w:r>
      <w:r w:rsidR="00DB47A4">
        <w:rPr>
          <w:rFonts w:ascii="Times New Roman" w:eastAsiaTheme="minorEastAsia" w:hAnsi="Times New Roman" w:cs="Times New Roman"/>
          <w:iCs/>
        </w:rPr>
        <w:t xml:space="preserve"> bioavailability (+14% compared to health individuals, p&lt;0.01) and </w:t>
      </w: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Max400</m:t>
            </m:r>
          </m:sub>
        </m:sSub>
      </m:oMath>
      <w:r w:rsidR="005C0B33">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AUC</m:t>
            </m:r>
          </m:e>
          <m:sub>
            <m:r>
              <w:rPr>
                <w:rFonts w:ascii="Cambria Math" w:hAnsi="Cambria Math" w:cs="Times New Roman"/>
              </w:rPr>
              <m:t>400</m:t>
            </m:r>
          </m:sub>
        </m:sSub>
      </m:oMath>
      <w:r w:rsidR="00DA7C19">
        <w:rPr>
          <w:rFonts w:ascii="Times New Roman" w:eastAsiaTheme="minorEastAsia" w:hAnsi="Times New Roman" w:cs="Times New Roman"/>
          <w:iCs/>
        </w:rPr>
        <w:t xml:space="preserve"> (with both increased by almost 4-fold, p&lt;0.01 in both instances). </w:t>
      </w:r>
    </w:p>
    <w:p w14:paraId="7AFAB7C6" w14:textId="06E27999" w:rsidR="00633ADD" w:rsidRDefault="00633ADD" w:rsidP="00633ADD">
      <w:pPr>
        <w:jc w:val="both"/>
        <w:rPr>
          <w:rFonts w:ascii="Times New Roman" w:eastAsiaTheme="minorEastAsia" w:hAnsi="Times New Roman" w:cs="Times New Roman"/>
          <w:iCs/>
        </w:rPr>
      </w:pPr>
      <w:r>
        <w:rPr>
          <w:rFonts w:ascii="Times New Roman" w:hAnsi="Times New Roman" w:cs="Times New Roman"/>
        </w:rPr>
        <w:lastRenderedPageBreak/>
        <w:t xml:space="preserve">As a sensitivity analysis, we repeated the analyses described above controlling for the dose of albendazole received per kilogram of body weight (available only for a subset of the time-series due to a lack of complete information about participant weight), rather than the raw amount (in mg, not standardised by body weight) given to an individual. All significant associations described above were retained when conducting this subset sensitivity analysis </w:t>
      </w:r>
      <w:r w:rsidRPr="00B316B2">
        <w:rPr>
          <w:rFonts w:ascii="Times New Roman" w:hAnsi="Times New Roman" w:cs="Times New Roman"/>
        </w:rPr>
        <w:t>(see</w:t>
      </w:r>
      <w:r>
        <w:rPr>
          <w:rFonts w:ascii="Times New Roman" w:hAnsi="Times New Roman" w:cs="Times New Roman"/>
          <w:b/>
          <w:bCs/>
        </w:rPr>
        <w:t xml:space="preserve"> Supp Table X</w:t>
      </w:r>
      <w:r w:rsidRPr="00B316B2">
        <w:rPr>
          <w:rFonts w:ascii="Times New Roman" w:hAnsi="Times New Roman" w:cs="Times New Roman"/>
        </w:rPr>
        <w:t>)</w:t>
      </w:r>
      <w:r>
        <w:rPr>
          <w:rFonts w:ascii="Times New Roman" w:hAnsi="Times New Roman" w:cs="Times New Roman"/>
        </w:rPr>
        <w:t xml:space="preserve">. Additionally however, </w:t>
      </w:r>
      <w:r w:rsidR="0080489B">
        <w:rPr>
          <w:rFonts w:ascii="Times New Roman" w:hAnsi="Times New Roman" w:cs="Times New Roman"/>
        </w:rPr>
        <w:t xml:space="preserve">we observed a </w:t>
      </w:r>
      <w:r>
        <w:rPr>
          <w:rFonts w:ascii="Times New Roman" w:hAnsi="Times New Roman" w:cs="Times New Roman"/>
        </w:rPr>
        <w:t xml:space="preserve">difference between age-groups in the modelled estimates of </w:t>
      </w:r>
      <m:oMath>
        <m:sSub>
          <m:sSubPr>
            <m:ctrlPr>
              <w:rPr>
                <w:rFonts w:ascii="Cambria Math" w:hAnsi="Cambria Math" w:cs="Times New Roman"/>
                <w:i/>
                <w:iCs/>
              </w:rPr>
            </m:ctrlPr>
          </m:sSubPr>
          <m:e>
            <m:r>
              <w:rPr>
                <w:rFonts w:ascii="Cambria Math" w:hAnsi="Cambria Math" w:cs="Times New Roman"/>
              </w:rPr>
              <m:t>k</m:t>
            </m:r>
          </m:e>
          <m:sub>
            <m:r>
              <w:rPr>
                <w:rFonts w:ascii="Cambria Math" w:hAnsi="Cambria Math" w:cs="Times New Roman"/>
              </w:rPr>
              <m:t>AlbSO</m:t>
            </m:r>
          </m:sub>
        </m:sSub>
      </m:oMath>
      <w:r>
        <w:rPr>
          <w:rFonts w:ascii="Times New Roman" w:eastAsiaTheme="minorEastAsia" w:hAnsi="Times New Roman" w:cs="Times New Roman"/>
          <w:iCs/>
        </w:rPr>
        <w:t xml:space="preserve">, with the median half-life of albendazole sulfoxide 12.4 hours in adults compared to only 8.04 hours in children under the age of 16 (p&lt;0.01). </w:t>
      </w:r>
    </w:p>
    <w:p w14:paraId="361F56C2" w14:textId="5CC8EB8D" w:rsidR="00B47850" w:rsidRDefault="007F3128" w:rsidP="00B461DC">
      <w:pPr>
        <w:jc w:val="both"/>
        <w:rPr>
          <w:rFonts w:ascii="Times New Roman" w:eastAsiaTheme="minorEastAsia" w:hAnsi="Times New Roman" w:cs="Times New Roman"/>
          <w:iCs/>
        </w:rPr>
      </w:pPr>
      <w:r>
        <w:rPr>
          <w:rFonts w:ascii="Times New Roman" w:eastAsiaTheme="minorEastAsia" w:hAnsi="Times New Roman" w:cs="Times New Roman"/>
          <w:iCs/>
        </w:rPr>
        <w:t xml:space="preserve">We did not observe any significant association between onchocerciasis infection and the considered pharmacokinetic parameters. </w:t>
      </w:r>
      <w:r w:rsidR="00B47850">
        <w:rPr>
          <w:rFonts w:ascii="Times New Roman" w:eastAsiaTheme="minorEastAsia" w:hAnsi="Times New Roman" w:cs="Times New Roman"/>
          <w:iCs/>
        </w:rPr>
        <w:t>We did not detect a significant effect of co-administered drugs on albendazole’s pharmacokinetics, though it is important to note th</w:t>
      </w:r>
      <w:r w:rsidR="00E758C7">
        <w:rPr>
          <w:rFonts w:ascii="Times New Roman" w:eastAsiaTheme="minorEastAsia" w:hAnsi="Times New Roman" w:cs="Times New Roman"/>
          <w:iCs/>
        </w:rPr>
        <w:t>e</w:t>
      </w:r>
      <w:r w:rsidR="00B47850">
        <w:rPr>
          <w:rFonts w:ascii="Times New Roman" w:eastAsiaTheme="minorEastAsia" w:hAnsi="Times New Roman" w:cs="Times New Roman"/>
          <w:iCs/>
        </w:rPr>
        <w:t xml:space="preserve"> heterogeneous array of drugs co-administered </w:t>
      </w:r>
      <w:r w:rsidR="00E758C7">
        <w:rPr>
          <w:rFonts w:ascii="Times New Roman" w:eastAsiaTheme="minorEastAsia" w:hAnsi="Times New Roman" w:cs="Times New Roman"/>
          <w:iCs/>
        </w:rPr>
        <w:t xml:space="preserve">across the collated dataset </w:t>
      </w:r>
      <w:r w:rsidR="00B47850">
        <w:rPr>
          <w:rFonts w:ascii="Times New Roman" w:eastAsiaTheme="minorEastAsia" w:hAnsi="Times New Roman" w:cs="Times New Roman"/>
          <w:iCs/>
        </w:rPr>
        <w:t>and comparative paucity of time-series featuring each of the drugs precluded a</w:t>
      </w:r>
      <w:r w:rsidR="00E758C7">
        <w:rPr>
          <w:rFonts w:ascii="Times New Roman" w:eastAsiaTheme="minorEastAsia" w:hAnsi="Times New Roman" w:cs="Times New Roman"/>
          <w:iCs/>
        </w:rPr>
        <w:t xml:space="preserve"> stratified</w:t>
      </w:r>
      <w:r w:rsidR="00B47850">
        <w:rPr>
          <w:rFonts w:ascii="Times New Roman" w:eastAsiaTheme="minorEastAsia" w:hAnsi="Times New Roman" w:cs="Times New Roman"/>
          <w:iCs/>
        </w:rPr>
        <w:t xml:space="preserve"> analysis of each drug individually</w:t>
      </w:r>
      <w:r w:rsidR="00E758C7">
        <w:rPr>
          <w:rFonts w:ascii="Times New Roman" w:eastAsiaTheme="minorEastAsia" w:hAnsi="Times New Roman" w:cs="Times New Roman"/>
          <w:iCs/>
        </w:rPr>
        <w:t xml:space="preserve"> (as was possible with disease status). This necessitated </w:t>
      </w:r>
      <w:r w:rsidR="00B47850">
        <w:rPr>
          <w:rFonts w:ascii="Times New Roman" w:eastAsiaTheme="minorEastAsia" w:hAnsi="Times New Roman" w:cs="Times New Roman"/>
          <w:iCs/>
        </w:rPr>
        <w:t xml:space="preserve">combining them into the binary category or yes/no co-administration. The corollary of this is that these analyses are not powered to reliably detect drug-drug interactions with albendazole (which are well documented in the literature). </w:t>
      </w:r>
    </w:p>
    <w:p w14:paraId="5F949842" w14:textId="77777777" w:rsidR="00633ADD" w:rsidRDefault="00633ADD" w:rsidP="004F116D">
      <w:pPr>
        <w:jc w:val="both"/>
        <w:rPr>
          <w:rFonts w:ascii="Times New Roman" w:eastAsiaTheme="minorEastAsia" w:hAnsi="Times New Roman" w:cs="Times New Roman"/>
          <w:iCs/>
        </w:rPr>
      </w:pPr>
    </w:p>
    <w:p w14:paraId="7CD072EE" w14:textId="63D60394" w:rsidR="0047382E" w:rsidRDefault="0047382E">
      <w:pPr>
        <w:rPr>
          <w:rFonts w:ascii="Times New Roman" w:eastAsiaTheme="minorEastAsia" w:hAnsi="Times New Roman" w:cs="Times New Roman"/>
          <w:iCs/>
        </w:rPr>
      </w:pPr>
      <w:r>
        <w:rPr>
          <w:rFonts w:ascii="Times New Roman" w:eastAsiaTheme="minorEastAsia" w:hAnsi="Times New Roman" w:cs="Times New Roman"/>
          <w:iCs/>
        </w:rPr>
        <w:br w:type="page"/>
      </w:r>
    </w:p>
    <w:p w14:paraId="24542CFE" w14:textId="4C4ED926" w:rsidR="0047382E" w:rsidRDefault="0047382E" w:rsidP="004F116D">
      <w:pPr>
        <w:jc w:val="both"/>
        <w:rPr>
          <w:rFonts w:ascii="Times New Roman" w:eastAsiaTheme="minorEastAsia" w:hAnsi="Times New Roman" w:cs="Times New Roman"/>
          <w:iCs/>
        </w:rPr>
      </w:pPr>
    </w:p>
    <w:p w14:paraId="07ED6E96" w14:textId="3AB8138F" w:rsidR="0047382E" w:rsidRDefault="0047382E" w:rsidP="004F116D">
      <w:pPr>
        <w:jc w:val="both"/>
        <w:rPr>
          <w:rFonts w:ascii="Times New Roman" w:eastAsiaTheme="minorEastAsia" w:hAnsi="Times New Roman" w:cs="Times New Roman"/>
          <w:iCs/>
        </w:rPr>
      </w:pPr>
    </w:p>
    <w:p w14:paraId="42D32F17" w14:textId="3AC24C8A" w:rsidR="0047382E" w:rsidRDefault="0047382E" w:rsidP="004F116D">
      <w:pPr>
        <w:jc w:val="both"/>
        <w:rPr>
          <w:rFonts w:ascii="Times New Roman" w:eastAsiaTheme="minorEastAsia" w:hAnsi="Times New Roman" w:cs="Times New Roman"/>
          <w:iCs/>
        </w:rPr>
      </w:pPr>
    </w:p>
    <w:p w14:paraId="4AFF130A" w14:textId="368A365B" w:rsidR="0047382E" w:rsidRDefault="0047382E" w:rsidP="004F116D">
      <w:pPr>
        <w:jc w:val="both"/>
        <w:rPr>
          <w:rFonts w:ascii="Times New Roman" w:eastAsiaTheme="minorEastAsia" w:hAnsi="Times New Roman" w:cs="Times New Roman"/>
          <w:iCs/>
        </w:rPr>
      </w:pPr>
    </w:p>
    <w:p w14:paraId="6F542516" w14:textId="77777777" w:rsidR="0047382E" w:rsidRDefault="0047382E" w:rsidP="004F116D">
      <w:pPr>
        <w:jc w:val="both"/>
        <w:rPr>
          <w:rFonts w:ascii="Times New Roman" w:eastAsiaTheme="minorEastAsia" w:hAnsi="Times New Roman" w:cs="Times New Roman"/>
          <w:iCs/>
        </w:rPr>
      </w:pPr>
    </w:p>
    <w:p w14:paraId="3DC0BEA5" w14:textId="77777777" w:rsidR="00994B59" w:rsidRPr="00C853EC" w:rsidRDefault="00994B59" w:rsidP="00E44610">
      <w:pPr>
        <w:jc w:val="center"/>
        <w:rPr>
          <w:rFonts w:ascii="Times New Roman" w:hAnsi="Times New Roman" w:cs="Times New Roman"/>
          <w:b/>
        </w:rPr>
      </w:pPr>
      <w:r w:rsidRPr="00C853EC">
        <w:rPr>
          <w:rFonts w:ascii="Times New Roman" w:hAnsi="Times New Roman" w:cs="Times New Roman"/>
          <w:noProof/>
          <w:lang w:eastAsia="fr-FR"/>
        </w:rPr>
        <w:drawing>
          <wp:inline distT="0" distB="0" distL="0" distR="0" wp14:anchorId="2CDB7427" wp14:editId="7A03C4EC">
            <wp:extent cx="3835891" cy="3663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9402" cy="3666668"/>
                    </a:xfrm>
                    <a:prstGeom prst="rect">
                      <a:avLst/>
                    </a:prstGeom>
                  </pic:spPr>
                </pic:pic>
              </a:graphicData>
            </a:graphic>
          </wp:inline>
        </w:drawing>
      </w:r>
    </w:p>
    <w:p w14:paraId="265E8268" w14:textId="089900AA" w:rsidR="00970919" w:rsidRPr="00C853EC" w:rsidRDefault="00970919" w:rsidP="00E44610">
      <w:pPr>
        <w:jc w:val="both"/>
        <w:rPr>
          <w:rFonts w:ascii="Times New Roman" w:hAnsi="Times New Roman" w:cs="Times New Roman"/>
        </w:rPr>
      </w:pPr>
      <w:r w:rsidRPr="00C853EC">
        <w:rPr>
          <w:rFonts w:ascii="Times New Roman" w:hAnsi="Times New Roman" w:cs="Times New Roman"/>
          <w:b/>
        </w:rPr>
        <w:t xml:space="preserve">Figure 1: PRISMA diagram illustrating the systematic </w:t>
      </w:r>
      <w:r w:rsidR="00E10209" w:rsidRPr="00C853EC">
        <w:rPr>
          <w:rFonts w:ascii="Times New Roman" w:hAnsi="Times New Roman" w:cs="Times New Roman"/>
          <w:b/>
        </w:rPr>
        <w:t xml:space="preserve">review workflow. </w:t>
      </w:r>
      <w:r w:rsidR="00E10209" w:rsidRPr="00C853EC">
        <w:rPr>
          <w:rFonts w:ascii="Times New Roman" w:hAnsi="Times New Roman" w:cs="Times New Roman"/>
        </w:rPr>
        <w:t>Web of Science and PubMed were searched on 4</w:t>
      </w:r>
      <w:r w:rsidR="00E10209" w:rsidRPr="00C853EC">
        <w:rPr>
          <w:rFonts w:ascii="Times New Roman" w:hAnsi="Times New Roman" w:cs="Times New Roman"/>
          <w:vertAlign w:val="superscript"/>
        </w:rPr>
        <w:t>th</w:t>
      </w:r>
      <w:r w:rsidR="00E10209" w:rsidRPr="00C853EC">
        <w:rPr>
          <w:rFonts w:ascii="Times New Roman" w:hAnsi="Times New Roman" w:cs="Times New Roman"/>
        </w:rPr>
        <w:t xml:space="preserve"> July 2019 using the keywords albendazole AND (treatment* OR dose* OR pharma* OR “half-life” OR “half life”). This produced a total of 5690 results after duplicate removal, of which 206 were retained for full text screening. 143 of the retained articles were subsequently excluded based on pre-defined exclusion criteria, yielding 31 studies containing temporally disaggregated data on </w:t>
      </w:r>
      <w:r w:rsidR="001A2130">
        <w:rPr>
          <w:rFonts w:ascii="Times New Roman" w:hAnsi="Times New Roman" w:cs="Times New Roman"/>
        </w:rPr>
        <w:t>a</w:t>
      </w:r>
      <w:r w:rsidR="00E10209" w:rsidRPr="00C853EC">
        <w:rPr>
          <w:rFonts w:ascii="Times New Roman" w:hAnsi="Times New Roman" w:cs="Times New Roman"/>
        </w:rPr>
        <w:t xml:space="preserve">lbendazole blood concentrations following treatment with a single dose; these 31 references contained 52 time series measuring </w:t>
      </w:r>
      <w:r w:rsidR="001A2130">
        <w:rPr>
          <w:rFonts w:ascii="Times New Roman" w:hAnsi="Times New Roman" w:cs="Times New Roman"/>
        </w:rPr>
        <w:t>a</w:t>
      </w:r>
      <w:r w:rsidR="00E10209" w:rsidRPr="00C853EC">
        <w:rPr>
          <w:rFonts w:ascii="Times New Roman" w:hAnsi="Times New Roman" w:cs="Times New Roman"/>
        </w:rPr>
        <w:t xml:space="preserve">lbendazole blood concentrations over time in different populations in total. </w:t>
      </w:r>
    </w:p>
    <w:p w14:paraId="12BD87AE" w14:textId="77777777" w:rsidR="00E44610" w:rsidRPr="00C853EC" w:rsidRDefault="00E44610" w:rsidP="00E44610">
      <w:pPr>
        <w:jc w:val="both"/>
        <w:rPr>
          <w:rFonts w:ascii="Times New Roman" w:hAnsi="Times New Roman" w:cs="Times New Roman"/>
        </w:rPr>
      </w:pPr>
    </w:p>
    <w:p w14:paraId="0C0AE506" w14:textId="77777777" w:rsidR="00E44610" w:rsidRPr="00C853EC" w:rsidRDefault="00E44610">
      <w:pPr>
        <w:rPr>
          <w:rFonts w:ascii="Times New Roman" w:hAnsi="Times New Roman" w:cs="Times New Roman"/>
        </w:rPr>
      </w:pPr>
      <w:r w:rsidRPr="00C853EC">
        <w:rPr>
          <w:rFonts w:ascii="Times New Roman" w:hAnsi="Times New Roman" w:cs="Times New Roman"/>
        </w:rPr>
        <w:br w:type="page"/>
      </w:r>
    </w:p>
    <w:p w14:paraId="1900BD3F" w14:textId="77777777" w:rsidR="00E44610" w:rsidRPr="000A55AD" w:rsidRDefault="00E44610" w:rsidP="00994B59">
      <w:pPr>
        <w:rPr>
          <w:rFonts w:ascii="Times New Roman" w:hAnsi="Times New Roman" w:cs="Times New Roman"/>
          <w:b/>
          <w:szCs w:val="18"/>
        </w:rPr>
      </w:pPr>
    </w:p>
    <w:p w14:paraId="4C68D7DA" w14:textId="77777777" w:rsidR="00E44610" w:rsidRPr="000A55AD" w:rsidRDefault="00E44610" w:rsidP="00994B59">
      <w:pPr>
        <w:rPr>
          <w:rFonts w:ascii="Times New Roman" w:hAnsi="Times New Roman" w:cs="Times New Roman"/>
          <w:b/>
          <w:szCs w:val="18"/>
        </w:rPr>
      </w:pPr>
    </w:p>
    <w:p w14:paraId="6D2DA859" w14:textId="2F202949" w:rsidR="00E44610" w:rsidRDefault="00E44610" w:rsidP="00994B59">
      <w:pPr>
        <w:rPr>
          <w:rFonts w:ascii="Times New Roman" w:hAnsi="Times New Roman" w:cs="Times New Roman"/>
          <w:b/>
          <w:szCs w:val="18"/>
        </w:rPr>
      </w:pPr>
    </w:p>
    <w:p w14:paraId="7FDCAE28" w14:textId="5012302A" w:rsidR="000A55AD" w:rsidRDefault="000A55AD" w:rsidP="00994B59">
      <w:pPr>
        <w:rPr>
          <w:rFonts w:ascii="Times New Roman" w:hAnsi="Times New Roman" w:cs="Times New Roman"/>
          <w:b/>
          <w:szCs w:val="18"/>
        </w:rPr>
      </w:pPr>
    </w:p>
    <w:p w14:paraId="64CE8A01" w14:textId="77777777" w:rsidR="000A55AD" w:rsidRPr="000A55AD" w:rsidRDefault="000A55AD" w:rsidP="00994B59">
      <w:pPr>
        <w:rPr>
          <w:rFonts w:ascii="Times New Roman" w:hAnsi="Times New Roman" w:cs="Times New Roman"/>
          <w:b/>
          <w:szCs w:val="18"/>
        </w:rPr>
      </w:pPr>
    </w:p>
    <w:p w14:paraId="0BA05C97" w14:textId="0C754D6B" w:rsidR="00E44610" w:rsidRPr="000A55AD" w:rsidRDefault="00E44610" w:rsidP="00994B59">
      <w:pPr>
        <w:rPr>
          <w:rFonts w:ascii="Times New Roman" w:hAnsi="Times New Roman" w:cs="Times New Roman"/>
          <w:b/>
          <w:szCs w:val="18"/>
        </w:rPr>
      </w:pPr>
    </w:p>
    <w:p w14:paraId="0B27A923" w14:textId="77777777" w:rsidR="00610716" w:rsidRPr="000A55AD" w:rsidRDefault="00610716" w:rsidP="00994B59">
      <w:pPr>
        <w:rPr>
          <w:rFonts w:ascii="Times New Roman" w:hAnsi="Times New Roman" w:cs="Times New Roman"/>
          <w:b/>
          <w:szCs w:val="18"/>
        </w:rPr>
      </w:pPr>
    </w:p>
    <w:p w14:paraId="220CC2E2" w14:textId="77777777" w:rsidR="00E44610" w:rsidRPr="000A55AD" w:rsidRDefault="00E44610" w:rsidP="00994B59">
      <w:pPr>
        <w:rPr>
          <w:rFonts w:ascii="Times New Roman" w:hAnsi="Times New Roman" w:cs="Times New Roman"/>
          <w:b/>
          <w:szCs w:val="18"/>
        </w:rPr>
      </w:pPr>
    </w:p>
    <w:p w14:paraId="499B60E5" w14:textId="78AFD983" w:rsidR="005E3CFC" w:rsidRPr="00C853EC" w:rsidRDefault="00F7703F" w:rsidP="00994B59">
      <w:pPr>
        <w:rPr>
          <w:rFonts w:ascii="Times New Roman" w:hAnsi="Times New Roman" w:cs="Times New Roman"/>
          <w:b/>
          <w:sz w:val="28"/>
        </w:rPr>
      </w:pPr>
      <w:r>
        <w:rPr>
          <w:noProof/>
        </w:rPr>
        <w:drawing>
          <wp:inline distT="0" distB="0" distL="0" distR="0" wp14:anchorId="0D3860B1" wp14:editId="6BAF8E65">
            <wp:extent cx="5731510" cy="24834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83485"/>
                    </a:xfrm>
                    <a:prstGeom prst="rect">
                      <a:avLst/>
                    </a:prstGeom>
                  </pic:spPr>
                </pic:pic>
              </a:graphicData>
            </a:graphic>
          </wp:inline>
        </w:drawing>
      </w:r>
    </w:p>
    <w:p w14:paraId="68E10C27" w14:textId="5D901231" w:rsidR="00776997" w:rsidRPr="00C853EC" w:rsidRDefault="00422D03" w:rsidP="00776997">
      <w:pPr>
        <w:jc w:val="both"/>
        <w:rPr>
          <w:rFonts w:ascii="Times New Roman" w:hAnsi="Times New Roman" w:cs="Times New Roman"/>
        </w:rPr>
      </w:pPr>
      <w:r w:rsidRPr="00C853EC">
        <w:rPr>
          <w:rFonts w:ascii="Times New Roman" w:hAnsi="Times New Roman" w:cs="Times New Roman"/>
          <w:b/>
        </w:rPr>
        <w:t xml:space="preserve">Figure 2: Schematic of the </w:t>
      </w:r>
      <w:r w:rsidR="00776997" w:rsidRPr="00C853EC">
        <w:rPr>
          <w:rFonts w:ascii="Times New Roman" w:hAnsi="Times New Roman" w:cs="Times New Roman"/>
          <w:b/>
        </w:rPr>
        <w:t>m</w:t>
      </w:r>
      <w:r w:rsidRPr="00C853EC">
        <w:rPr>
          <w:rFonts w:ascii="Times New Roman" w:hAnsi="Times New Roman" w:cs="Times New Roman"/>
          <w:b/>
        </w:rPr>
        <w:t xml:space="preserve">odel </w:t>
      </w:r>
      <w:r w:rsidR="00AA047A">
        <w:rPr>
          <w:rFonts w:ascii="Times New Roman" w:hAnsi="Times New Roman" w:cs="Times New Roman"/>
          <w:b/>
        </w:rPr>
        <w:t>describing a</w:t>
      </w:r>
      <w:r w:rsidRPr="00C853EC">
        <w:rPr>
          <w:rFonts w:ascii="Times New Roman" w:hAnsi="Times New Roman" w:cs="Times New Roman"/>
          <w:b/>
        </w:rPr>
        <w:t xml:space="preserve">lbendazole </w:t>
      </w:r>
      <w:r w:rsidR="00AA047A">
        <w:rPr>
          <w:rFonts w:ascii="Times New Roman" w:hAnsi="Times New Roman" w:cs="Times New Roman"/>
          <w:b/>
        </w:rPr>
        <w:t xml:space="preserve">and albendazole sulfoxide dynamics and </w:t>
      </w:r>
      <w:r w:rsidR="00776997" w:rsidRPr="00C853EC">
        <w:rPr>
          <w:rFonts w:ascii="Times New Roman" w:hAnsi="Times New Roman" w:cs="Times New Roman"/>
          <w:b/>
        </w:rPr>
        <w:t>p</w:t>
      </w:r>
      <w:r w:rsidRPr="00C853EC">
        <w:rPr>
          <w:rFonts w:ascii="Times New Roman" w:hAnsi="Times New Roman" w:cs="Times New Roman"/>
          <w:b/>
        </w:rPr>
        <w:t xml:space="preserve">harmacokinetics. </w:t>
      </w:r>
      <w:r w:rsidRPr="00C853EC">
        <w:rPr>
          <w:rFonts w:ascii="Times New Roman" w:hAnsi="Times New Roman" w:cs="Times New Roman"/>
        </w:rPr>
        <w:t xml:space="preserve">A compartmental model consisting of a series of linked ordinary differential equations (ODEs) was developed to </w:t>
      </w:r>
      <w:r w:rsidR="00491920" w:rsidRPr="00C853EC">
        <w:rPr>
          <w:rFonts w:ascii="Times New Roman" w:hAnsi="Times New Roman" w:cs="Times New Roman"/>
        </w:rPr>
        <w:t xml:space="preserve">simulate the pharmacokinetics of </w:t>
      </w:r>
      <w:r w:rsidR="00623DDF">
        <w:rPr>
          <w:rFonts w:ascii="Times New Roman" w:hAnsi="Times New Roman" w:cs="Times New Roman"/>
        </w:rPr>
        <w:t>a</w:t>
      </w:r>
      <w:r w:rsidR="00491920" w:rsidRPr="00C853EC">
        <w:rPr>
          <w:rFonts w:ascii="Times New Roman" w:hAnsi="Times New Roman" w:cs="Times New Roman"/>
        </w:rPr>
        <w:t xml:space="preserve">lbendazole and its pharmacodynamically active metabolite, </w:t>
      </w:r>
      <w:r w:rsidR="00623DDF">
        <w:rPr>
          <w:rFonts w:ascii="Times New Roman" w:hAnsi="Times New Roman" w:cs="Times New Roman"/>
        </w:rPr>
        <w:t>a</w:t>
      </w:r>
      <w:r w:rsidR="00491920" w:rsidRPr="00C853EC">
        <w:rPr>
          <w:rFonts w:ascii="Times New Roman" w:hAnsi="Times New Roman" w:cs="Times New Roman"/>
        </w:rPr>
        <w:t xml:space="preserve">lbendazole </w:t>
      </w:r>
      <w:r w:rsidR="00623DDF">
        <w:rPr>
          <w:rFonts w:ascii="Times New Roman" w:hAnsi="Times New Roman" w:cs="Times New Roman"/>
        </w:rPr>
        <w:t>s</w:t>
      </w:r>
      <w:r w:rsidR="00491920" w:rsidRPr="00C853EC">
        <w:rPr>
          <w:rFonts w:ascii="Times New Roman" w:hAnsi="Times New Roman" w:cs="Times New Roman"/>
        </w:rPr>
        <w:t xml:space="preserve">ulfoxide, in the blood following </w:t>
      </w:r>
      <w:r w:rsidR="00776997" w:rsidRPr="00C853EC">
        <w:rPr>
          <w:rFonts w:ascii="Times New Roman" w:hAnsi="Times New Roman" w:cs="Times New Roman"/>
        </w:rPr>
        <w:t xml:space="preserve">a single oral dose. </w:t>
      </w:r>
      <w:r w:rsidR="00776997" w:rsidRPr="00C853EC">
        <w:rPr>
          <w:rFonts w:ascii="Times New Roman" w:hAnsi="Times New Roman" w:cs="Times New Roman"/>
          <w:b/>
        </w:rPr>
        <w:t>(A)</w:t>
      </w:r>
      <w:r w:rsidR="00776997" w:rsidRPr="00C853EC">
        <w:rPr>
          <w:rFonts w:ascii="Times New Roman" w:hAnsi="Times New Roman" w:cs="Times New Roman"/>
        </w:rPr>
        <w:t xml:space="preserve"> Model schematic, illustrating the model structure and the way in which the different compartments are linked. </w:t>
      </w:r>
      <w:r w:rsidR="00776997" w:rsidRPr="00C853EC">
        <w:rPr>
          <w:rFonts w:ascii="Times New Roman" w:hAnsi="Times New Roman" w:cs="Times New Roman"/>
          <w:b/>
        </w:rPr>
        <w:t>(B)</w:t>
      </w:r>
      <w:r w:rsidR="00776997" w:rsidRPr="00C853EC">
        <w:rPr>
          <w:rFonts w:ascii="Times New Roman" w:hAnsi="Times New Roman" w:cs="Times New Roman"/>
        </w:rPr>
        <w:t xml:space="preserve"> The ordinary differential equations governing the pharmacokinetic model, representing the concentration of </w:t>
      </w:r>
      <w:r w:rsidR="00B97658">
        <w:rPr>
          <w:rFonts w:ascii="Times New Roman" w:hAnsi="Times New Roman" w:cs="Times New Roman"/>
        </w:rPr>
        <w:t>a</w:t>
      </w:r>
      <w:r w:rsidR="00776997" w:rsidRPr="00C853EC">
        <w:rPr>
          <w:rFonts w:ascii="Times New Roman" w:hAnsi="Times New Roman" w:cs="Times New Roman"/>
        </w:rPr>
        <w:t xml:space="preserve">lbendazole in the gut, the liver and systemic circulation, as well as the concentration of </w:t>
      </w:r>
      <w:r w:rsidR="009C7E00">
        <w:rPr>
          <w:rFonts w:ascii="Times New Roman" w:hAnsi="Times New Roman" w:cs="Times New Roman"/>
        </w:rPr>
        <w:t>a</w:t>
      </w:r>
      <w:r w:rsidR="00776997" w:rsidRPr="00C853EC">
        <w:rPr>
          <w:rFonts w:ascii="Times New Roman" w:hAnsi="Times New Roman" w:cs="Times New Roman"/>
        </w:rPr>
        <w:t xml:space="preserve">lbendazole </w:t>
      </w:r>
      <w:r w:rsidR="00C55E88">
        <w:rPr>
          <w:rFonts w:ascii="Times New Roman" w:hAnsi="Times New Roman" w:cs="Times New Roman"/>
        </w:rPr>
        <w:t>s</w:t>
      </w:r>
      <w:r w:rsidR="00776997" w:rsidRPr="00C853EC">
        <w:rPr>
          <w:rFonts w:ascii="Times New Roman" w:hAnsi="Times New Roman" w:cs="Times New Roman"/>
        </w:rPr>
        <w:t xml:space="preserve">ulfoxide in systemic circulation. </w:t>
      </w:r>
    </w:p>
    <w:p w14:paraId="2CC35284" w14:textId="77777777" w:rsidR="00776997" w:rsidRPr="00C853EC" w:rsidRDefault="00776997">
      <w:pPr>
        <w:rPr>
          <w:rFonts w:ascii="Times New Roman" w:hAnsi="Times New Roman" w:cs="Times New Roman"/>
          <w:b/>
          <w:sz w:val="28"/>
        </w:rPr>
      </w:pPr>
      <w:r w:rsidRPr="00C853EC">
        <w:rPr>
          <w:rFonts w:ascii="Times New Roman" w:hAnsi="Times New Roman" w:cs="Times New Roman"/>
          <w:b/>
          <w:sz w:val="28"/>
        </w:rPr>
        <w:br w:type="page"/>
      </w:r>
    </w:p>
    <w:p w14:paraId="6257863D" w14:textId="73A0EA49" w:rsidR="0024335D" w:rsidRDefault="0024335D" w:rsidP="00776997">
      <w:pPr>
        <w:jc w:val="both"/>
        <w:rPr>
          <w:rFonts w:ascii="Times New Roman" w:hAnsi="Times New Roman" w:cs="Times New Roman"/>
        </w:rPr>
      </w:pPr>
    </w:p>
    <w:p w14:paraId="7F48EDB3" w14:textId="77777777" w:rsidR="00B11ADB" w:rsidRPr="00C853EC" w:rsidRDefault="00B11ADB" w:rsidP="00776997">
      <w:pPr>
        <w:jc w:val="both"/>
        <w:rPr>
          <w:rFonts w:ascii="Times New Roman" w:hAnsi="Times New Roman" w:cs="Times New Roman"/>
        </w:rPr>
      </w:pPr>
    </w:p>
    <w:p w14:paraId="52C5BEE1" w14:textId="4D041D6E" w:rsidR="00994B59" w:rsidRDefault="00994B59" w:rsidP="00994B59">
      <w:pPr>
        <w:rPr>
          <w:rFonts w:ascii="Times New Roman" w:hAnsi="Times New Roman" w:cs="Times New Roman"/>
        </w:rPr>
      </w:pPr>
    </w:p>
    <w:p w14:paraId="31E9D968" w14:textId="73463974" w:rsidR="007038C3" w:rsidRDefault="007038C3" w:rsidP="00994B59">
      <w:pPr>
        <w:rPr>
          <w:rFonts w:ascii="Times New Roman" w:hAnsi="Times New Roman" w:cs="Times New Roman"/>
        </w:rPr>
      </w:pPr>
    </w:p>
    <w:p w14:paraId="68170CB3" w14:textId="77777777" w:rsidR="007038C3" w:rsidRPr="00C853EC" w:rsidRDefault="007038C3" w:rsidP="00994B59">
      <w:pPr>
        <w:rPr>
          <w:rFonts w:ascii="Times New Roman" w:hAnsi="Times New Roman" w:cs="Times New Roman"/>
        </w:rPr>
      </w:pPr>
    </w:p>
    <w:p w14:paraId="0738AD16" w14:textId="5FCB0EA9" w:rsidR="00955EB0" w:rsidRPr="00C853EC" w:rsidRDefault="00F660B5" w:rsidP="00994B59">
      <w:pPr>
        <w:rPr>
          <w:rFonts w:ascii="Times New Roman" w:hAnsi="Times New Roman" w:cs="Times New Roman"/>
          <w:b/>
          <w:sz w:val="28"/>
        </w:rPr>
      </w:pPr>
      <w:r>
        <w:rPr>
          <w:noProof/>
        </w:rPr>
        <w:drawing>
          <wp:inline distT="0" distB="0" distL="0" distR="0" wp14:anchorId="0BFE65EE" wp14:editId="46FBE09E">
            <wp:extent cx="5731510" cy="36518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51885"/>
                    </a:xfrm>
                    <a:prstGeom prst="rect">
                      <a:avLst/>
                    </a:prstGeom>
                  </pic:spPr>
                </pic:pic>
              </a:graphicData>
            </a:graphic>
          </wp:inline>
        </w:drawing>
      </w:r>
    </w:p>
    <w:p w14:paraId="2454D553" w14:textId="55C37F7D" w:rsidR="003F65D5" w:rsidRPr="00C853EC" w:rsidRDefault="00176EB0" w:rsidP="00F45AE1">
      <w:pPr>
        <w:jc w:val="both"/>
        <w:rPr>
          <w:rFonts w:ascii="Times New Roman" w:hAnsi="Times New Roman" w:cs="Times New Roman"/>
        </w:rPr>
      </w:pPr>
      <w:r w:rsidRPr="00C853EC">
        <w:rPr>
          <w:rFonts w:ascii="Times New Roman" w:hAnsi="Times New Roman" w:cs="Times New Roman"/>
          <w:b/>
        </w:rPr>
        <w:t xml:space="preserve">Figure </w:t>
      </w:r>
      <w:r w:rsidR="000A55AD">
        <w:rPr>
          <w:rFonts w:ascii="Times New Roman" w:hAnsi="Times New Roman" w:cs="Times New Roman"/>
          <w:b/>
        </w:rPr>
        <w:t>3</w:t>
      </w:r>
      <w:r w:rsidRPr="00C853EC">
        <w:rPr>
          <w:rFonts w:ascii="Times New Roman" w:hAnsi="Times New Roman" w:cs="Times New Roman"/>
          <w:b/>
        </w:rPr>
        <w:t xml:space="preserve">: </w:t>
      </w:r>
      <w:r w:rsidR="00D37A61">
        <w:rPr>
          <w:rFonts w:ascii="Times New Roman" w:hAnsi="Times New Roman" w:cs="Times New Roman"/>
          <w:b/>
        </w:rPr>
        <w:t>Albendazole s</w:t>
      </w:r>
      <w:r w:rsidR="00CF4D59" w:rsidRPr="00C853EC">
        <w:rPr>
          <w:rFonts w:ascii="Times New Roman" w:hAnsi="Times New Roman" w:cs="Times New Roman"/>
          <w:b/>
        </w:rPr>
        <w:t>ulfoxide</w:t>
      </w:r>
      <w:r w:rsidRPr="00C853EC">
        <w:rPr>
          <w:rFonts w:ascii="Times New Roman" w:hAnsi="Times New Roman" w:cs="Times New Roman"/>
          <w:b/>
        </w:rPr>
        <w:t xml:space="preserve"> pharmaconkinetic variability</w:t>
      </w:r>
      <w:r w:rsidR="00D37A61">
        <w:rPr>
          <w:rFonts w:ascii="Times New Roman" w:hAnsi="Times New Roman" w:cs="Times New Roman"/>
          <w:b/>
        </w:rPr>
        <w:t>, stratified by patient and dosage features</w:t>
      </w:r>
      <w:r w:rsidRPr="00C853EC">
        <w:rPr>
          <w:rFonts w:ascii="Times New Roman" w:hAnsi="Times New Roman" w:cs="Times New Roman"/>
          <w:b/>
        </w:rPr>
        <w:t xml:space="preserve">. </w:t>
      </w:r>
      <w:r w:rsidR="00F45AE1" w:rsidRPr="00C853EC">
        <w:rPr>
          <w:rFonts w:ascii="Times New Roman" w:hAnsi="Times New Roman" w:cs="Times New Roman"/>
        </w:rPr>
        <w:t xml:space="preserve">In all panels displayed above, each pale line represents the fitted model output for a single time series, with the darker lines representing the average of the time series for a given category. </w:t>
      </w:r>
      <w:r w:rsidR="00A121E3">
        <w:rPr>
          <w:rFonts w:ascii="Times New Roman" w:hAnsi="Times New Roman" w:cs="Times New Roman"/>
        </w:rPr>
        <w:t>F</w:t>
      </w:r>
      <w:r w:rsidR="00F45AE1" w:rsidRPr="00C853EC">
        <w:rPr>
          <w:rFonts w:ascii="Times New Roman" w:hAnsi="Times New Roman" w:cs="Times New Roman"/>
        </w:rPr>
        <w:t xml:space="preserve">actors explored were </w:t>
      </w:r>
      <w:r w:rsidR="00F45AE1" w:rsidRPr="00C853EC">
        <w:rPr>
          <w:rFonts w:ascii="Times New Roman" w:hAnsi="Times New Roman" w:cs="Times New Roman"/>
          <w:b/>
        </w:rPr>
        <w:t xml:space="preserve">(A) </w:t>
      </w:r>
      <w:r w:rsidR="00F45AE1" w:rsidRPr="00C853EC">
        <w:rPr>
          <w:rFonts w:ascii="Times New Roman" w:hAnsi="Times New Roman" w:cs="Times New Roman"/>
        </w:rPr>
        <w:t>Sex</w:t>
      </w:r>
      <w:r w:rsidR="00A121E3">
        <w:rPr>
          <w:rFonts w:ascii="Times New Roman" w:hAnsi="Times New Roman" w:cs="Times New Roman"/>
        </w:rPr>
        <w:t>;</w:t>
      </w:r>
      <w:r w:rsidR="00F45AE1" w:rsidRPr="00C853EC">
        <w:rPr>
          <w:rFonts w:ascii="Times New Roman" w:hAnsi="Times New Roman" w:cs="Times New Roman"/>
        </w:rPr>
        <w:t xml:space="preserve"> </w:t>
      </w:r>
      <w:r w:rsidR="00F45AE1" w:rsidRPr="00C853EC">
        <w:rPr>
          <w:rFonts w:ascii="Times New Roman" w:hAnsi="Times New Roman" w:cs="Times New Roman"/>
          <w:b/>
        </w:rPr>
        <w:t>(B)</w:t>
      </w:r>
      <w:r w:rsidR="00F45AE1" w:rsidRPr="00C853EC">
        <w:rPr>
          <w:rFonts w:ascii="Times New Roman" w:hAnsi="Times New Roman" w:cs="Times New Roman"/>
        </w:rPr>
        <w:t xml:space="preserve"> Feeding Status </w:t>
      </w:r>
      <w:r w:rsidR="0007561F">
        <w:rPr>
          <w:rFonts w:ascii="Times New Roman" w:hAnsi="Times New Roman" w:cs="Times New Roman"/>
        </w:rPr>
        <w:t>(a</w:t>
      </w:r>
      <w:r w:rsidR="00F45AE1" w:rsidRPr="00C853EC">
        <w:rPr>
          <w:rFonts w:ascii="Times New Roman" w:hAnsi="Times New Roman" w:cs="Times New Roman"/>
        </w:rPr>
        <w:t xml:space="preserve">ccording to whether groups had received the single dose of </w:t>
      </w:r>
      <w:r w:rsidR="001A2130">
        <w:rPr>
          <w:rFonts w:ascii="Times New Roman" w:hAnsi="Times New Roman" w:cs="Times New Roman"/>
        </w:rPr>
        <w:t>a</w:t>
      </w:r>
      <w:r w:rsidR="00F45AE1" w:rsidRPr="00C853EC">
        <w:rPr>
          <w:rFonts w:ascii="Times New Roman" w:hAnsi="Times New Roman" w:cs="Times New Roman"/>
        </w:rPr>
        <w:t>lbendazole whether the dose was taken alongside a fatty meal or not</w:t>
      </w:r>
      <w:r w:rsidR="0007561F">
        <w:rPr>
          <w:rFonts w:ascii="Times New Roman" w:hAnsi="Times New Roman" w:cs="Times New Roman"/>
        </w:rPr>
        <w:t>);</w:t>
      </w:r>
      <w:r w:rsidR="0060160D">
        <w:rPr>
          <w:rFonts w:ascii="Times New Roman" w:hAnsi="Times New Roman" w:cs="Times New Roman"/>
        </w:rPr>
        <w:t xml:space="preserve"> </w:t>
      </w:r>
      <w:r w:rsidR="00F45AE1" w:rsidRPr="00C853EC">
        <w:rPr>
          <w:rFonts w:ascii="Times New Roman" w:hAnsi="Times New Roman" w:cs="Times New Roman"/>
          <w:b/>
        </w:rPr>
        <w:t>(C)</w:t>
      </w:r>
      <w:r w:rsidR="00F45AE1" w:rsidRPr="00C853EC">
        <w:rPr>
          <w:rFonts w:ascii="Times New Roman" w:hAnsi="Times New Roman" w:cs="Times New Roman"/>
        </w:rPr>
        <w:t xml:space="preserve"> Dose</w:t>
      </w:r>
      <w:r w:rsidR="0060160D">
        <w:rPr>
          <w:rFonts w:ascii="Times New Roman" w:hAnsi="Times New Roman" w:cs="Times New Roman"/>
        </w:rPr>
        <w:t xml:space="preserve"> (with time-series crudely categorised</w:t>
      </w:r>
      <w:r w:rsidR="00F45AE1" w:rsidRPr="00C853EC">
        <w:rPr>
          <w:rFonts w:ascii="Times New Roman" w:hAnsi="Times New Roman" w:cs="Times New Roman"/>
        </w:rPr>
        <w:t xml:space="preserve"> </w:t>
      </w:r>
      <w:r w:rsidR="0060160D">
        <w:rPr>
          <w:rFonts w:ascii="Times New Roman" w:hAnsi="Times New Roman" w:cs="Times New Roman"/>
        </w:rPr>
        <w:t xml:space="preserve">into high/low strata based on whether the dose was higher than 400mg); </w:t>
      </w:r>
      <w:r w:rsidR="00F45AE1" w:rsidRPr="00C853EC">
        <w:rPr>
          <w:rFonts w:ascii="Times New Roman" w:hAnsi="Times New Roman" w:cs="Times New Roman"/>
          <w:b/>
        </w:rPr>
        <w:t xml:space="preserve">(D) </w:t>
      </w:r>
      <w:r w:rsidR="00F45AE1" w:rsidRPr="00C853EC">
        <w:rPr>
          <w:rFonts w:ascii="Times New Roman" w:hAnsi="Times New Roman" w:cs="Times New Roman"/>
        </w:rPr>
        <w:t xml:space="preserve">Infection Status </w:t>
      </w:r>
      <w:r w:rsidR="0060160D">
        <w:rPr>
          <w:rFonts w:ascii="Times New Roman" w:hAnsi="Times New Roman" w:cs="Times New Roman"/>
        </w:rPr>
        <w:t xml:space="preserve"> (defined based on whether the </w:t>
      </w:r>
      <w:r w:rsidR="00F45AE1" w:rsidRPr="00C853EC">
        <w:rPr>
          <w:rFonts w:ascii="Times New Roman" w:hAnsi="Times New Roman" w:cs="Times New Roman"/>
        </w:rPr>
        <w:t>patient population represented healthy individuals or those infected with parasitic infections necessitating treatment</w:t>
      </w:r>
      <w:r w:rsidR="002905D0">
        <w:rPr>
          <w:rFonts w:ascii="Times New Roman" w:hAnsi="Times New Roman" w:cs="Times New Roman"/>
        </w:rPr>
        <w:t>)</w:t>
      </w:r>
      <w:r w:rsidR="005729CF">
        <w:rPr>
          <w:rFonts w:ascii="Times New Roman" w:hAnsi="Times New Roman" w:cs="Times New Roman"/>
        </w:rPr>
        <w:t>;</w:t>
      </w:r>
      <w:r w:rsidR="00F45AE1" w:rsidRPr="00C853EC">
        <w:rPr>
          <w:rFonts w:ascii="Times New Roman" w:hAnsi="Times New Roman" w:cs="Times New Roman"/>
        </w:rPr>
        <w:t xml:space="preserve"> </w:t>
      </w:r>
      <w:r w:rsidR="00F45AE1" w:rsidRPr="00C853EC">
        <w:rPr>
          <w:rFonts w:ascii="Times New Roman" w:hAnsi="Times New Roman" w:cs="Times New Roman"/>
          <w:b/>
        </w:rPr>
        <w:t>(E)</w:t>
      </w:r>
      <w:r w:rsidR="00F45AE1" w:rsidRPr="00C853EC">
        <w:rPr>
          <w:rFonts w:ascii="Times New Roman" w:hAnsi="Times New Roman" w:cs="Times New Roman"/>
        </w:rPr>
        <w:t xml:space="preserve"> </w:t>
      </w:r>
      <w:r w:rsidR="005729CF">
        <w:rPr>
          <w:rFonts w:ascii="Times New Roman" w:hAnsi="Times New Roman" w:cs="Times New Roman"/>
        </w:rPr>
        <w:t xml:space="preserve">Co-Administered </w:t>
      </w:r>
      <w:r w:rsidR="00F45AE1" w:rsidRPr="00C853EC">
        <w:rPr>
          <w:rFonts w:ascii="Times New Roman" w:hAnsi="Times New Roman" w:cs="Times New Roman"/>
        </w:rPr>
        <w:t xml:space="preserve">Drugs </w:t>
      </w:r>
      <w:r w:rsidR="00574F71">
        <w:rPr>
          <w:rFonts w:ascii="Times New Roman" w:hAnsi="Times New Roman" w:cs="Times New Roman"/>
        </w:rPr>
        <w:t>(i.e. whether a</w:t>
      </w:r>
      <w:r w:rsidR="00F45AE1" w:rsidRPr="00C853EC">
        <w:rPr>
          <w:rFonts w:ascii="Times New Roman" w:hAnsi="Times New Roman" w:cs="Times New Roman"/>
        </w:rPr>
        <w:t>lbendazole was delivered alone or in tandem with other drugs</w:t>
      </w:r>
      <w:r w:rsidR="00574F71">
        <w:rPr>
          <w:rFonts w:ascii="Times New Roman" w:hAnsi="Times New Roman" w:cs="Times New Roman"/>
        </w:rPr>
        <w:t xml:space="preserve">); and </w:t>
      </w:r>
      <w:r w:rsidR="00F45AE1" w:rsidRPr="00C853EC">
        <w:rPr>
          <w:rFonts w:ascii="Times New Roman" w:hAnsi="Times New Roman" w:cs="Times New Roman"/>
          <w:b/>
        </w:rPr>
        <w:t>(F)</w:t>
      </w:r>
      <w:r w:rsidR="00F45AE1" w:rsidRPr="00C853EC">
        <w:rPr>
          <w:rFonts w:ascii="Times New Roman" w:hAnsi="Times New Roman" w:cs="Times New Roman"/>
        </w:rPr>
        <w:t xml:space="preserve"> Age Group </w:t>
      </w:r>
      <w:r w:rsidR="00574F71">
        <w:rPr>
          <w:rFonts w:ascii="Times New Roman" w:hAnsi="Times New Roman" w:cs="Times New Roman"/>
        </w:rPr>
        <w:t xml:space="preserve">(defined based on whether the </w:t>
      </w:r>
      <w:r w:rsidR="00F45AE1" w:rsidRPr="00C853EC">
        <w:rPr>
          <w:rFonts w:ascii="Times New Roman" w:hAnsi="Times New Roman" w:cs="Times New Roman"/>
        </w:rPr>
        <w:t>average age of the patients was below or above 16 years</w:t>
      </w:r>
      <w:r w:rsidR="00574F71">
        <w:rPr>
          <w:rFonts w:ascii="Times New Roman" w:hAnsi="Times New Roman" w:cs="Times New Roman"/>
        </w:rPr>
        <w:t xml:space="preserve">). </w:t>
      </w:r>
    </w:p>
    <w:p w14:paraId="65888AB2" w14:textId="19A6DF1E" w:rsidR="0023506B" w:rsidRDefault="003F65D5">
      <w:pPr>
        <w:rPr>
          <w:rFonts w:ascii="Times New Roman" w:hAnsi="Times New Roman" w:cs="Times New Roman"/>
        </w:rPr>
      </w:pPr>
      <w:r w:rsidRPr="00C853EC">
        <w:rPr>
          <w:rFonts w:ascii="Times New Roman" w:hAnsi="Times New Roman" w:cs="Times New Roman"/>
        </w:rPr>
        <w:br w:type="page"/>
      </w:r>
    </w:p>
    <w:p w14:paraId="28867463" w14:textId="31CA4662" w:rsidR="009C62C2" w:rsidRDefault="009C62C2">
      <w:pPr>
        <w:rPr>
          <w:rFonts w:ascii="Times New Roman" w:hAnsi="Times New Roman" w:cs="Times New Roman"/>
        </w:rPr>
      </w:pPr>
    </w:p>
    <w:p w14:paraId="37FAF831" w14:textId="32103A6E" w:rsidR="00CD1B86" w:rsidRDefault="00CD1B86">
      <w:pPr>
        <w:rPr>
          <w:rFonts w:ascii="Times New Roman" w:hAnsi="Times New Roman" w:cs="Times New Roman"/>
        </w:rPr>
      </w:pPr>
    </w:p>
    <w:p w14:paraId="339E6481" w14:textId="5E827AD5" w:rsidR="00CD1B86" w:rsidRDefault="00CD1B86">
      <w:pPr>
        <w:rPr>
          <w:rFonts w:ascii="Times New Roman" w:hAnsi="Times New Roman" w:cs="Times New Roman"/>
        </w:rPr>
      </w:pPr>
    </w:p>
    <w:p w14:paraId="4EAF32A4" w14:textId="3236A1AF" w:rsidR="00CD1B86" w:rsidRDefault="00CD1B86">
      <w:pPr>
        <w:rPr>
          <w:rFonts w:ascii="Times New Roman" w:hAnsi="Times New Roman" w:cs="Times New Roman"/>
        </w:rPr>
      </w:pPr>
    </w:p>
    <w:p w14:paraId="74E583D3" w14:textId="23FF19E9" w:rsidR="00CD1B86" w:rsidRDefault="00CD1B86">
      <w:pPr>
        <w:rPr>
          <w:rFonts w:ascii="Times New Roman" w:hAnsi="Times New Roman" w:cs="Times New Roman"/>
        </w:rPr>
      </w:pPr>
    </w:p>
    <w:p w14:paraId="0C91B49F" w14:textId="77777777" w:rsidR="00CD1B86" w:rsidRPr="00C853EC" w:rsidRDefault="00CD1B86">
      <w:pPr>
        <w:rPr>
          <w:rFonts w:ascii="Times New Roman" w:hAnsi="Times New Roman" w:cs="Times New Roman"/>
        </w:rPr>
      </w:pPr>
    </w:p>
    <w:p w14:paraId="492BBB4D" w14:textId="10D6B8F6" w:rsidR="009C62C2" w:rsidRPr="00C853EC" w:rsidRDefault="009C62C2" w:rsidP="009C62C2">
      <w:pPr>
        <w:rPr>
          <w:rFonts w:ascii="Times New Roman" w:hAnsi="Times New Roman" w:cs="Times New Roman"/>
          <w:b/>
        </w:rPr>
      </w:pPr>
      <w:r w:rsidRPr="00C853EC">
        <w:rPr>
          <w:rFonts w:ascii="Times New Roman" w:hAnsi="Times New Roman" w:cs="Times New Roman"/>
          <w:b/>
        </w:rPr>
        <w:t xml:space="preserve">Table </w:t>
      </w:r>
      <w:r w:rsidR="00C601AF">
        <w:rPr>
          <w:rFonts w:ascii="Times New Roman" w:hAnsi="Times New Roman" w:cs="Times New Roman"/>
          <w:b/>
        </w:rPr>
        <w:t>1</w:t>
      </w:r>
      <w:r w:rsidRPr="00C853EC">
        <w:rPr>
          <w:rFonts w:ascii="Times New Roman" w:hAnsi="Times New Roman" w:cs="Times New Roman"/>
          <w:b/>
        </w:rPr>
        <w:t xml:space="preserve">: Regression Outputs Relating </w:t>
      </w:r>
      <w:r w:rsidR="008D7F63">
        <w:rPr>
          <w:rFonts w:ascii="Times New Roman" w:hAnsi="Times New Roman" w:cs="Times New Roman"/>
          <w:b/>
        </w:rPr>
        <w:t>Pharmacokinetic</w:t>
      </w:r>
      <w:r w:rsidRPr="00C853EC">
        <w:rPr>
          <w:rFonts w:ascii="Times New Roman" w:hAnsi="Times New Roman" w:cs="Times New Roman"/>
          <w:b/>
        </w:rPr>
        <w:t xml:space="preserve"> Properties to Characteristics. </w:t>
      </w:r>
      <w:r w:rsidRPr="00C853EC">
        <w:rPr>
          <w:rFonts w:ascii="Times New Roman" w:hAnsi="Times New Roman" w:cs="Times New Roman"/>
        </w:rPr>
        <w:t xml:space="preserve">Inferred parameters from the fitted pharmacokinetic curves, specifically </w:t>
      </w:r>
      <w:r w:rsidR="001A2130">
        <w:rPr>
          <w:rFonts w:ascii="Times New Roman" w:hAnsi="Times New Roman" w:cs="Times New Roman"/>
        </w:rPr>
        <w:t>a</w:t>
      </w:r>
      <w:r w:rsidRPr="00C853EC">
        <w:rPr>
          <w:rFonts w:ascii="Times New Roman" w:hAnsi="Times New Roman" w:cs="Times New Roman"/>
        </w:rPr>
        <w:t xml:space="preserve">lbendazole </w:t>
      </w:r>
      <w:r w:rsidR="001A2130">
        <w:rPr>
          <w:rFonts w:ascii="Times New Roman" w:hAnsi="Times New Roman" w:cs="Times New Roman"/>
        </w:rPr>
        <w:t>b</w:t>
      </w:r>
      <w:r w:rsidRPr="00C853EC">
        <w:rPr>
          <w:rFonts w:ascii="Times New Roman" w:hAnsi="Times New Roman" w:cs="Times New Roman"/>
        </w:rPr>
        <w:t>ioavailability,</w:t>
      </w:r>
      <w:r w:rsidR="001A2130">
        <w:rPr>
          <w:rFonts w:ascii="Times New Roman" w:hAnsi="Times New Roman" w:cs="Times New Roman"/>
        </w:rPr>
        <w:t xml:space="preserve"> a</w:t>
      </w:r>
      <w:r w:rsidRPr="00C853EC">
        <w:rPr>
          <w:rFonts w:ascii="Times New Roman" w:hAnsi="Times New Roman" w:cs="Times New Roman"/>
        </w:rPr>
        <w:t xml:space="preserve">lbendazole </w:t>
      </w:r>
      <w:r w:rsidR="001A2130">
        <w:rPr>
          <w:rFonts w:ascii="Times New Roman" w:hAnsi="Times New Roman" w:cs="Times New Roman"/>
        </w:rPr>
        <w:t>s</w:t>
      </w:r>
      <w:r w:rsidRPr="00C853EC">
        <w:rPr>
          <w:rFonts w:ascii="Times New Roman" w:hAnsi="Times New Roman" w:cs="Times New Roman"/>
        </w:rPr>
        <w:t>ulfoxide half-life, C</w:t>
      </w:r>
      <w:r w:rsidRPr="00C853EC">
        <w:rPr>
          <w:rFonts w:ascii="Times New Roman" w:hAnsi="Times New Roman" w:cs="Times New Roman"/>
          <w:vertAlign w:val="subscript"/>
        </w:rPr>
        <w:t>Max</w:t>
      </w:r>
      <w:r w:rsidRPr="00C853EC">
        <w:rPr>
          <w:rFonts w:ascii="Times New Roman" w:hAnsi="Times New Roman" w:cs="Times New Roman"/>
        </w:rPr>
        <w:t xml:space="preserve"> and AUC were regressed onto various patient population demographic and treatment metadata. The results of this multivariate regression are displayed below. </w:t>
      </w:r>
    </w:p>
    <w:tbl>
      <w:tblPr>
        <w:tblStyle w:val="TableGrid"/>
        <w:tblW w:w="10915" w:type="dxa"/>
        <w:tblInd w:w="-1139" w:type="dxa"/>
        <w:tblLook w:val="04A0" w:firstRow="1" w:lastRow="0" w:firstColumn="1" w:lastColumn="0" w:noHBand="0" w:noVBand="1"/>
      </w:tblPr>
      <w:tblGrid>
        <w:gridCol w:w="2410"/>
        <w:gridCol w:w="1985"/>
        <w:gridCol w:w="1842"/>
        <w:gridCol w:w="2694"/>
        <w:gridCol w:w="1984"/>
      </w:tblGrid>
      <w:tr w:rsidR="0071209E" w:rsidRPr="00C853EC" w14:paraId="6B630351" w14:textId="77777777" w:rsidTr="0017265C">
        <w:tc>
          <w:tcPr>
            <w:tcW w:w="2410" w:type="dxa"/>
          </w:tcPr>
          <w:p w14:paraId="2DBD61CC" w14:textId="77777777" w:rsidR="0071209E" w:rsidRPr="00C853EC" w:rsidRDefault="0071209E" w:rsidP="0071209E">
            <w:pPr>
              <w:rPr>
                <w:rFonts w:ascii="Times New Roman" w:hAnsi="Times New Roman" w:cs="Times New Roman"/>
              </w:rPr>
            </w:pPr>
          </w:p>
        </w:tc>
        <w:tc>
          <w:tcPr>
            <w:tcW w:w="1985" w:type="dxa"/>
          </w:tcPr>
          <w:p w14:paraId="555DAD5E" w14:textId="0AA8EF23" w:rsidR="0071209E" w:rsidRPr="00C853EC" w:rsidRDefault="0071209E" w:rsidP="00D65006">
            <w:pPr>
              <w:jc w:val="center"/>
              <w:rPr>
                <w:rFonts w:ascii="Times New Roman" w:hAnsi="Times New Roman" w:cs="Times New Roman"/>
                <w:b/>
              </w:rPr>
            </w:pPr>
            <w:r w:rsidRPr="00C853EC">
              <w:rPr>
                <w:rFonts w:ascii="Times New Roman" w:hAnsi="Times New Roman" w:cs="Times New Roman"/>
                <w:b/>
              </w:rPr>
              <w:t>Bioavailability</w:t>
            </w:r>
          </w:p>
        </w:tc>
        <w:tc>
          <w:tcPr>
            <w:tcW w:w="1842" w:type="dxa"/>
          </w:tcPr>
          <w:p w14:paraId="05D0DC53" w14:textId="37E30CAF" w:rsidR="0071209E" w:rsidRPr="00C853EC" w:rsidRDefault="0071209E" w:rsidP="00D65006">
            <w:pPr>
              <w:jc w:val="center"/>
              <w:rPr>
                <w:rFonts w:ascii="Times New Roman" w:hAnsi="Times New Roman" w:cs="Times New Roman"/>
                <w:b/>
              </w:rPr>
            </w:pPr>
            <w:r>
              <w:rPr>
                <w:rFonts w:ascii="Times New Roman" w:hAnsi="Times New Roman" w:cs="Times New Roman"/>
                <w:b/>
              </w:rPr>
              <w:t xml:space="preserve">AlbSO </w:t>
            </w:r>
            <w:r w:rsidRPr="00C853EC">
              <w:rPr>
                <w:rFonts w:ascii="Times New Roman" w:hAnsi="Times New Roman" w:cs="Times New Roman"/>
                <w:b/>
              </w:rPr>
              <w:t>Half-Life</w:t>
            </w:r>
          </w:p>
        </w:tc>
        <w:tc>
          <w:tcPr>
            <w:tcW w:w="2694" w:type="dxa"/>
          </w:tcPr>
          <w:p w14:paraId="38A10237" w14:textId="44C3C6C0" w:rsidR="0071209E" w:rsidRPr="00C853EC" w:rsidRDefault="0071209E" w:rsidP="00D65006">
            <w:pPr>
              <w:jc w:val="center"/>
              <w:rPr>
                <w:rFonts w:ascii="Times New Roman" w:hAnsi="Times New Roman" w:cs="Times New Roman"/>
                <w:b/>
              </w:rPr>
            </w:pPr>
            <w:r w:rsidRPr="00C853EC">
              <w:rPr>
                <w:rFonts w:ascii="Times New Roman" w:hAnsi="Times New Roman" w:cs="Times New Roman"/>
                <w:b/>
              </w:rPr>
              <w:t>AUC</w:t>
            </w:r>
            <w:r>
              <w:rPr>
                <w:rFonts w:ascii="Times New Roman" w:hAnsi="Times New Roman" w:cs="Times New Roman"/>
                <w:b/>
              </w:rPr>
              <w:t xml:space="preserve"> (For Standardised 400mg Dose)</w:t>
            </w:r>
          </w:p>
        </w:tc>
        <w:tc>
          <w:tcPr>
            <w:tcW w:w="1984" w:type="dxa"/>
          </w:tcPr>
          <w:p w14:paraId="13DEDC50" w14:textId="43941345" w:rsidR="0071209E" w:rsidRPr="00C853EC" w:rsidRDefault="0071209E" w:rsidP="00D65006">
            <w:pPr>
              <w:jc w:val="center"/>
              <w:rPr>
                <w:rFonts w:ascii="Times New Roman" w:hAnsi="Times New Roman" w:cs="Times New Roman"/>
                <w:b/>
              </w:rPr>
            </w:pPr>
            <w:r>
              <w:rPr>
                <w:rFonts w:ascii="Times New Roman" w:hAnsi="Times New Roman" w:cs="Times New Roman"/>
                <w:b/>
              </w:rPr>
              <w:t>CMax (For Standardised 400mg Dose)</w:t>
            </w:r>
          </w:p>
        </w:tc>
      </w:tr>
      <w:tr w:rsidR="0071209E" w:rsidRPr="00C853EC" w14:paraId="7C2ED6ED" w14:textId="77777777" w:rsidTr="0017265C">
        <w:tc>
          <w:tcPr>
            <w:tcW w:w="2410" w:type="dxa"/>
          </w:tcPr>
          <w:p w14:paraId="35F466B0" w14:textId="77777777" w:rsidR="0071209E" w:rsidRDefault="002773CD" w:rsidP="0071209E">
            <w:pPr>
              <w:rPr>
                <w:rFonts w:ascii="Times New Roman" w:hAnsi="Times New Roman" w:cs="Times New Roman"/>
                <w:b/>
              </w:rPr>
            </w:pPr>
            <w:r>
              <w:rPr>
                <w:rFonts w:ascii="Times New Roman" w:hAnsi="Times New Roman" w:cs="Times New Roman"/>
                <w:b/>
              </w:rPr>
              <w:t xml:space="preserve">Sex </w:t>
            </w:r>
          </w:p>
          <w:p w14:paraId="50833B87" w14:textId="25187DE1" w:rsidR="002773CD" w:rsidRPr="00C853EC" w:rsidRDefault="002773CD" w:rsidP="0071209E">
            <w:pPr>
              <w:rPr>
                <w:rFonts w:ascii="Times New Roman" w:hAnsi="Times New Roman" w:cs="Times New Roman"/>
                <w:b/>
              </w:rPr>
            </w:pPr>
            <w:r>
              <w:rPr>
                <w:rFonts w:ascii="Times New Roman" w:hAnsi="Times New Roman" w:cs="Times New Roman"/>
                <w:b/>
              </w:rPr>
              <w:t>(Male = Ref)</w:t>
            </w:r>
          </w:p>
        </w:tc>
        <w:tc>
          <w:tcPr>
            <w:tcW w:w="1985" w:type="dxa"/>
          </w:tcPr>
          <w:p w14:paraId="7D9548D7" w14:textId="0E847024" w:rsidR="00CD423E" w:rsidRPr="007F509E" w:rsidRDefault="00CD423E" w:rsidP="0071209E">
            <w:pPr>
              <w:rPr>
                <w:rFonts w:ascii="Times New Roman" w:hAnsi="Times New Roman" w:cs="Times New Roman"/>
                <w:color w:val="70AD47" w:themeColor="accent6"/>
              </w:rPr>
            </w:pPr>
            <w:r w:rsidRPr="00915D12">
              <w:rPr>
                <w:rFonts w:ascii="Times New Roman" w:hAnsi="Times New Roman" w:cs="Times New Roman"/>
              </w:rPr>
              <w:t>p=</w:t>
            </w:r>
            <w:r w:rsidR="00915D12" w:rsidRPr="00915D12">
              <w:rPr>
                <w:rFonts w:ascii="Times New Roman" w:hAnsi="Times New Roman" w:cs="Times New Roman"/>
              </w:rPr>
              <w:t>0.25</w:t>
            </w:r>
            <w:r w:rsidR="00915D12" w:rsidRPr="00915D12">
              <w:rPr>
                <w:rFonts w:ascii="Times New Roman" w:hAnsi="Times New Roman" w:cs="Times New Roman"/>
                <w:color w:val="70AD47" w:themeColor="accent6"/>
              </w:rPr>
              <w:t xml:space="preserve">   </w:t>
            </w:r>
          </w:p>
        </w:tc>
        <w:tc>
          <w:tcPr>
            <w:tcW w:w="1842" w:type="dxa"/>
          </w:tcPr>
          <w:p w14:paraId="63185511" w14:textId="3272233B" w:rsidR="0071209E" w:rsidRPr="002773CD" w:rsidRDefault="00FD7162" w:rsidP="0071209E">
            <w:pPr>
              <w:rPr>
                <w:rFonts w:ascii="Times New Roman" w:hAnsi="Times New Roman" w:cs="Times New Roman"/>
              </w:rPr>
            </w:pPr>
            <w:r>
              <w:rPr>
                <w:rFonts w:ascii="Times New Roman" w:hAnsi="Times New Roman" w:cs="Times New Roman"/>
              </w:rPr>
              <w:t>p=0.</w:t>
            </w:r>
            <w:r w:rsidR="00C715F5">
              <w:rPr>
                <w:rFonts w:ascii="Times New Roman" w:hAnsi="Times New Roman" w:cs="Times New Roman"/>
              </w:rPr>
              <w:t>90</w:t>
            </w:r>
          </w:p>
        </w:tc>
        <w:tc>
          <w:tcPr>
            <w:tcW w:w="2694" w:type="dxa"/>
          </w:tcPr>
          <w:p w14:paraId="6BC4522C" w14:textId="1FADAB23" w:rsidR="0017265C" w:rsidRPr="0017265C" w:rsidRDefault="0017265C" w:rsidP="0071209E">
            <w:pPr>
              <w:rPr>
                <w:rFonts w:ascii="Times New Roman" w:hAnsi="Times New Roman" w:cs="Times New Roman"/>
                <w:color w:val="70AD47" w:themeColor="accent6"/>
              </w:rPr>
            </w:pPr>
            <w:r w:rsidRPr="007A7567">
              <w:rPr>
                <w:rFonts w:ascii="Times New Roman" w:hAnsi="Times New Roman" w:cs="Times New Roman"/>
              </w:rPr>
              <w:t>p=0.</w:t>
            </w:r>
            <w:r w:rsidR="007A7567" w:rsidRPr="007A7567">
              <w:rPr>
                <w:rFonts w:ascii="Times New Roman" w:hAnsi="Times New Roman" w:cs="Times New Roman"/>
              </w:rPr>
              <w:t>44</w:t>
            </w:r>
          </w:p>
        </w:tc>
        <w:tc>
          <w:tcPr>
            <w:tcW w:w="1984" w:type="dxa"/>
          </w:tcPr>
          <w:p w14:paraId="1068D720" w14:textId="137B1498" w:rsidR="0071209E" w:rsidRPr="002773CD" w:rsidRDefault="007511DE" w:rsidP="0071209E">
            <w:pPr>
              <w:rPr>
                <w:rFonts w:ascii="Times New Roman" w:hAnsi="Times New Roman" w:cs="Times New Roman"/>
              </w:rPr>
            </w:pPr>
            <w:r>
              <w:rPr>
                <w:rFonts w:ascii="Times New Roman" w:hAnsi="Times New Roman" w:cs="Times New Roman"/>
              </w:rPr>
              <w:t>p=0.15</w:t>
            </w:r>
          </w:p>
        </w:tc>
      </w:tr>
      <w:tr w:rsidR="0071209E" w:rsidRPr="00C853EC" w14:paraId="77334F9E" w14:textId="77777777" w:rsidTr="0017265C">
        <w:tc>
          <w:tcPr>
            <w:tcW w:w="2410" w:type="dxa"/>
          </w:tcPr>
          <w:p w14:paraId="2BF82A40" w14:textId="4110D5F9" w:rsidR="0071209E" w:rsidRPr="00C853EC" w:rsidRDefault="002773CD" w:rsidP="0071209E">
            <w:pPr>
              <w:rPr>
                <w:rFonts w:ascii="Times New Roman" w:hAnsi="Times New Roman" w:cs="Times New Roman"/>
                <w:b/>
              </w:rPr>
            </w:pPr>
            <w:r>
              <w:rPr>
                <w:rFonts w:ascii="Times New Roman" w:hAnsi="Times New Roman" w:cs="Times New Roman"/>
                <w:b/>
              </w:rPr>
              <w:t>Fatty Meal</w:t>
            </w:r>
          </w:p>
        </w:tc>
        <w:tc>
          <w:tcPr>
            <w:tcW w:w="1985" w:type="dxa"/>
          </w:tcPr>
          <w:p w14:paraId="0A1F5917" w14:textId="2C9750B3" w:rsidR="0071209E" w:rsidRPr="007F509E" w:rsidRDefault="00CD423E" w:rsidP="0071209E">
            <w:pPr>
              <w:rPr>
                <w:rFonts w:ascii="Times New Roman" w:hAnsi="Times New Roman" w:cs="Times New Roman"/>
                <w:color w:val="70AD47" w:themeColor="accent6"/>
              </w:rPr>
            </w:pPr>
            <w:r w:rsidRPr="007F509E">
              <w:rPr>
                <w:rFonts w:ascii="Times New Roman" w:hAnsi="Times New Roman" w:cs="Times New Roman"/>
                <w:color w:val="70AD47" w:themeColor="accent6"/>
              </w:rPr>
              <w:t>p=0.00</w:t>
            </w:r>
            <w:r w:rsidR="00915D12">
              <w:rPr>
                <w:rFonts w:ascii="Times New Roman" w:hAnsi="Times New Roman" w:cs="Times New Roman"/>
                <w:color w:val="70AD47" w:themeColor="accent6"/>
              </w:rPr>
              <w:t>1</w:t>
            </w:r>
          </w:p>
          <w:p w14:paraId="56E16D2B" w14:textId="40689716" w:rsidR="00CD423E" w:rsidRPr="002773CD" w:rsidRDefault="00CD423E" w:rsidP="0071209E">
            <w:pPr>
              <w:rPr>
                <w:rFonts w:ascii="Times New Roman" w:hAnsi="Times New Roman" w:cs="Times New Roman"/>
              </w:rPr>
            </w:pPr>
            <w:r w:rsidRPr="007F509E">
              <w:rPr>
                <w:rFonts w:ascii="Times New Roman" w:hAnsi="Times New Roman" w:cs="Times New Roman"/>
                <w:color w:val="70AD47" w:themeColor="accent6"/>
              </w:rPr>
              <w:t>(+1</w:t>
            </w:r>
            <w:r w:rsidR="00915D12">
              <w:rPr>
                <w:rFonts w:ascii="Times New Roman" w:hAnsi="Times New Roman" w:cs="Times New Roman"/>
                <w:color w:val="70AD47" w:themeColor="accent6"/>
              </w:rPr>
              <w:t>4</w:t>
            </w:r>
            <w:r w:rsidRPr="007F509E">
              <w:rPr>
                <w:rFonts w:ascii="Times New Roman" w:hAnsi="Times New Roman" w:cs="Times New Roman"/>
                <w:color w:val="70AD47" w:themeColor="accent6"/>
              </w:rPr>
              <w:t>%)</w:t>
            </w:r>
          </w:p>
        </w:tc>
        <w:tc>
          <w:tcPr>
            <w:tcW w:w="1842" w:type="dxa"/>
          </w:tcPr>
          <w:p w14:paraId="47B9FD85" w14:textId="26F53421" w:rsidR="0071209E" w:rsidRPr="002773CD" w:rsidRDefault="00FD7162" w:rsidP="0071209E">
            <w:pPr>
              <w:rPr>
                <w:rFonts w:ascii="Times New Roman" w:hAnsi="Times New Roman" w:cs="Times New Roman"/>
              </w:rPr>
            </w:pPr>
            <w:r>
              <w:rPr>
                <w:rFonts w:ascii="Times New Roman" w:hAnsi="Times New Roman" w:cs="Times New Roman"/>
              </w:rPr>
              <w:t>p=0.9</w:t>
            </w:r>
            <w:r w:rsidR="00C715F5">
              <w:rPr>
                <w:rFonts w:ascii="Times New Roman" w:hAnsi="Times New Roman" w:cs="Times New Roman"/>
              </w:rPr>
              <w:t>3</w:t>
            </w:r>
          </w:p>
        </w:tc>
        <w:tc>
          <w:tcPr>
            <w:tcW w:w="2694" w:type="dxa"/>
          </w:tcPr>
          <w:p w14:paraId="436AA874" w14:textId="3F321435" w:rsidR="0071209E" w:rsidRPr="0017265C" w:rsidRDefault="0017265C" w:rsidP="0071209E">
            <w:pPr>
              <w:rPr>
                <w:rFonts w:ascii="Times New Roman" w:hAnsi="Times New Roman" w:cs="Times New Roman"/>
                <w:color w:val="70AD47" w:themeColor="accent6"/>
              </w:rPr>
            </w:pPr>
            <w:r w:rsidRPr="0017265C">
              <w:rPr>
                <w:rFonts w:ascii="Times New Roman" w:hAnsi="Times New Roman" w:cs="Times New Roman"/>
                <w:color w:val="70AD47" w:themeColor="accent6"/>
              </w:rPr>
              <w:t>p=0.0</w:t>
            </w:r>
            <w:r w:rsidR="007A7567">
              <w:rPr>
                <w:rFonts w:ascii="Times New Roman" w:hAnsi="Times New Roman" w:cs="Times New Roman"/>
                <w:color w:val="70AD47" w:themeColor="accent6"/>
              </w:rPr>
              <w:t>1</w:t>
            </w:r>
          </w:p>
          <w:p w14:paraId="36B8A600" w14:textId="5E7D200F" w:rsidR="0017265C" w:rsidRPr="0017265C" w:rsidRDefault="0017265C" w:rsidP="0071209E">
            <w:pPr>
              <w:rPr>
                <w:rFonts w:ascii="Times New Roman" w:hAnsi="Times New Roman" w:cs="Times New Roman"/>
                <w:color w:val="70AD47" w:themeColor="accent6"/>
              </w:rPr>
            </w:pPr>
            <w:r w:rsidRPr="0017265C">
              <w:rPr>
                <w:rFonts w:ascii="Times New Roman" w:hAnsi="Times New Roman" w:cs="Times New Roman"/>
                <w:color w:val="70AD47" w:themeColor="accent6"/>
              </w:rPr>
              <w:t>(+</w:t>
            </w:r>
            <w:r w:rsidR="007A7567">
              <w:rPr>
                <w:rFonts w:ascii="Times New Roman" w:hAnsi="Times New Roman" w:cs="Times New Roman"/>
                <w:color w:val="70AD47" w:themeColor="accent6"/>
              </w:rPr>
              <w:t>6141</w:t>
            </w:r>
            <w:r w:rsidRPr="0017265C">
              <w:rPr>
                <w:rFonts w:ascii="Times New Roman" w:hAnsi="Times New Roman" w:cs="Times New Roman"/>
                <w:color w:val="70AD47" w:themeColor="accent6"/>
              </w:rPr>
              <w:t>)</w:t>
            </w:r>
          </w:p>
        </w:tc>
        <w:tc>
          <w:tcPr>
            <w:tcW w:w="1984" w:type="dxa"/>
          </w:tcPr>
          <w:p w14:paraId="0BC6168E" w14:textId="77777777" w:rsidR="0071209E" w:rsidRPr="007511DE" w:rsidRDefault="007511DE" w:rsidP="0071209E">
            <w:pPr>
              <w:rPr>
                <w:rFonts w:ascii="Times New Roman" w:hAnsi="Times New Roman" w:cs="Times New Roman"/>
                <w:color w:val="70AD47" w:themeColor="accent6"/>
              </w:rPr>
            </w:pPr>
            <w:r w:rsidRPr="007511DE">
              <w:rPr>
                <w:rFonts w:ascii="Times New Roman" w:hAnsi="Times New Roman" w:cs="Times New Roman"/>
                <w:color w:val="70AD47" w:themeColor="accent6"/>
              </w:rPr>
              <w:t>p&lt;0.001</w:t>
            </w:r>
          </w:p>
          <w:p w14:paraId="7685A397" w14:textId="2A61084B" w:rsidR="007511DE" w:rsidRPr="002773CD" w:rsidRDefault="007511DE" w:rsidP="0071209E">
            <w:pPr>
              <w:rPr>
                <w:rFonts w:ascii="Times New Roman" w:hAnsi="Times New Roman" w:cs="Times New Roman"/>
              </w:rPr>
            </w:pPr>
            <w:r w:rsidRPr="007511DE">
              <w:rPr>
                <w:rFonts w:ascii="Times New Roman" w:hAnsi="Times New Roman" w:cs="Times New Roman"/>
                <w:color w:val="70AD47" w:themeColor="accent6"/>
              </w:rPr>
              <w:t>(+330)</w:t>
            </w:r>
          </w:p>
        </w:tc>
      </w:tr>
      <w:tr w:rsidR="0071209E" w:rsidRPr="00C853EC" w14:paraId="0D099450" w14:textId="77777777" w:rsidTr="0017265C">
        <w:tc>
          <w:tcPr>
            <w:tcW w:w="2410" w:type="dxa"/>
          </w:tcPr>
          <w:p w14:paraId="58651BFC" w14:textId="77777777" w:rsidR="0071209E" w:rsidRDefault="002773CD" w:rsidP="0071209E">
            <w:pPr>
              <w:rPr>
                <w:rFonts w:ascii="Times New Roman" w:hAnsi="Times New Roman" w:cs="Times New Roman"/>
                <w:b/>
              </w:rPr>
            </w:pPr>
            <w:r>
              <w:rPr>
                <w:rFonts w:ascii="Times New Roman" w:hAnsi="Times New Roman" w:cs="Times New Roman"/>
                <w:b/>
              </w:rPr>
              <w:t>Age Group</w:t>
            </w:r>
          </w:p>
          <w:p w14:paraId="068247E1" w14:textId="562539EB" w:rsidR="002773CD" w:rsidRPr="00C853EC" w:rsidRDefault="002773CD" w:rsidP="0071209E">
            <w:pPr>
              <w:rPr>
                <w:rFonts w:ascii="Times New Roman" w:hAnsi="Times New Roman" w:cs="Times New Roman"/>
                <w:b/>
              </w:rPr>
            </w:pPr>
            <w:r>
              <w:rPr>
                <w:rFonts w:ascii="Times New Roman" w:hAnsi="Times New Roman" w:cs="Times New Roman"/>
                <w:b/>
              </w:rPr>
              <w:t>(Adults = Ref)</w:t>
            </w:r>
          </w:p>
        </w:tc>
        <w:tc>
          <w:tcPr>
            <w:tcW w:w="1985" w:type="dxa"/>
          </w:tcPr>
          <w:p w14:paraId="21A877BE" w14:textId="79BA34B2" w:rsidR="0071209E" w:rsidRPr="002773CD" w:rsidRDefault="00CD423E" w:rsidP="0071209E">
            <w:pPr>
              <w:rPr>
                <w:rFonts w:ascii="Times New Roman" w:hAnsi="Times New Roman" w:cs="Times New Roman"/>
              </w:rPr>
            </w:pPr>
            <w:r>
              <w:rPr>
                <w:rFonts w:ascii="Times New Roman" w:hAnsi="Times New Roman" w:cs="Times New Roman"/>
              </w:rPr>
              <w:t>p=0.</w:t>
            </w:r>
            <w:r w:rsidR="00915D12">
              <w:rPr>
                <w:rFonts w:ascii="Times New Roman" w:hAnsi="Times New Roman" w:cs="Times New Roman"/>
              </w:rPr>
              <w:t>67</w:t>
            </w:r>
          </w:p>
        </w:tc>
        <w:tc>
          <w:tcPr>
            <w:tcW w:w="1842" w:type="dxa"/>
          </w:tcPr>
          <w:p w14:paraId="2DD9D2DC" w14:textId="31042FA7" w:rsidR="0071209E" w:rsidRPr="002773CD" w:rsidRDefault="00FD7162" w:rsidP="0071209E">
            <w:pPr>
              <w:rPr>
                <w:rFonts w:ascii="Times New Roman" w:hAnsi="Times New Roman" w:cs="Times New Roman"/>
              </w:rPr>
            </w:pPr>
            <w:r>
              <w:rPr>
                <w:rFonts w:ascii="Times New Roman" w:hAnsi="Times New Roman" w:cs="Times New Roman"/>
              </w:rPr>
              <w:t>p=0.19</w:t>
            </w:r>
          </w:p>
        </w:tc>
        <w:tc>
          <w:tcPr>
            <w:tcW w:w="2694" w:type="dxa"/>
          </w:tcPr>
          <w:p w14:paraId="44B42738" w14:textId="236C1863" w:rsidR="0071209E" w:rsidRPr="002773CD" w:rsidRDefault="0017265C" w:rsidP="0071209E">
            <w:pPr>
              <w:rPr>
                <w:rFonts w:ascii="Times New Roman" w:hAnsi="Times New Roman" w:cs="Times New Roman"/>
              </w:rPr>
            </w:pPr>
            <w:r>
              <w:rPr>
                <w:rFonts w:ascii="Times New Roman" w:hAnsi="Times New Roman" w:cs="Times New Roman"/>
              </w:rPr>
              <w:t>p=0.</w:t>
            </w:r>
            <w:r w:rsidR="007A7567">
              <w:rPr>
                <w:rFonts w:ascii="Times New Roman" w:hAnsi="Times New Roman" w:cs="Times New Roman"/>
              </w:rPr>
              <w:t>12</w:t>
            </w:r>
          </w:p>
        </w:tc>
        <w:tc>
          <w:tcPr>
            <w:tcW w:w="1984" w:type="dxa"/>
          </w:tcPr>
          <w:p w14:paraId="2664E8EB" w14:textId="71F84ACE" w:rsidR="0071209E" w:rsidRPr="002773CD" w:rsidRDefault="00532D83" w:rsidP="0071209E">
            <w:pPr>
              <w:rPr>
                <w:rFonts w:ascii="Times New Roman" w:hAnsi="Times New Roman" w:cs="Times New Roman"/>
              </w:rPr>
            </w:pPr>
            <w:r>
              <w:rPr>
                <w:rFonts w:ascii="Times New Roman" w:hAnsi="Times New Roman" w:cs="Times New Roman"/>
              </w:rPr>
              <w:t>p=0.95</w:t>
            </w:r>
          </w:p>
        </w:tc>
      </w:tr>
      <w:tr w:rsidR="0071209E" w:rsidRPr="00C853EC" w14:paraId="3DB1D143" w14:textId="77777777" w:rsidTr="0017265C">
        <w:tc>
          <w:tcPr>
            <w:tcW w:w="2410" w:type="dxa"/>
          </w:tcPr>
          <w:p w14:paraId="438B7C08" w14:textId="0D7F85BD" w:rsidR="0071209E" w:rsidRPr="00C853EC" w:rsidRDefault="002773CD" w:rsidP="0071209E">
            <w:pPr>
              <w:rPr>
                <w:rFonts w:ascii="Times New Roman" w:hAnsi="Times New Roman" w:cs="Times New Roman"/>
                <w:b/>
              </w:rPr>
            </w:pPr>
            <w:r>
              <w:rPr>
                <w:rFonts w:ascii="Times New Roman" w:hAnsi="Times New Roman" w:cs="Times New Roman"/>
                <w:b/>
              </w:rPr>
              <w:t>Dose (Mg)</w:t>
            </w:r>
          </w:p>
        </w:tc>
        <w:tc>
          <w:tcPr>
            <w:tcW w:w="1985" w:type="dxa"/>
          </w:tcPr>
          <w:p w14:paraId="4CE3722C" w14:textId="35379511" w:rsidR="0071209E" w:rsidRPr="00915D12" w:rsidRDefault="00CD423E" w:rsidP="0071209E">
            <w:pPr>
              <w:rPr>
                <w:rFonts w:ascii="Times New Roman" w:hAnsi="Times New Roman" w:cs="Times New Roman"/>
                <w:color w:val="70AD47" w:themeColor="accent6"/>
              </w:rPr>
            </w:pPr>
            <w:r w:rsidRPr="00915D12">
              <w:rPr>
                <w:rFonts w:ascii="Times New Roman" w:hAnsi="Times New Roman" w:cs="Times New Roman"/>
                <w:color w:val="70AD47" w:themeColor="accent6"/>
              </w:rPr>
              <w:t>p=0.0</w:t>
            </w:r>
            <w:r w:rsidR="00915D12" w:rsidRPr="00915D12">
              <w:rPr>
                <w:rFonts w:ascii="Times New Roman" w:hAnsi="Times New Roman" w:cs="Times New Roman"/>
                <w:color w:val="70AD47" w:themeColor="accent6"/>
              </w:rPr>
              <w:t>3</w:t>
            </w:r>
          </w:p>
          <w:p w14:paraId="0BD44C4C" w14:textId="3897E607" w:rsidR="00CD423E" w:rsidRPr="00915D12" w:rsidRDefault="00CD423E" w:rsidP="0071209E">
            <w:pPr>
              <w:rPr>
                <w:rFonts w:ascii="Times New Roman" w:hAnsi="Times New Roman" w:cs="Times New Roman"/>
                <w:color w:val="70AD47" w:themeColor="accent6"/>
              </w:rPr>
            </w:pPr>
            <w:r w:rsidRPr="00915D12">
              <w:rPr>
                <w:rFonts w:ascii="Times New Roman" w:hAnsi="Times New Roman" w:cs="Times New Roman"/>
                <w:color w:val="70AD47" w:themeColor="accent6"/>
              </w:rPr>
              <w:t>(-</w:t>
            </w:r>
            <w:r w:rsidR="00915D12" w:rsidRPr="00915D12">
              <w:rPr>
                <w:rFonts w:ascii="Times New Roman" w:hAnsi="Times New Roman" w:cs="Times New Roman"/>
                <w:color w:val="70AD47" w:themeColor="accent6"/>
              </w:rPr>
              <w:t>1.1</w:t>
            </w:r>
            <w:r w:rsidRPr="00915D12">
              <w:rPr>
                <w:rFonts w:ascii="Times New Roman" w:hAnsi="Times New Roman" w:cs="Times New Roman"/>
                <w:color w:val="70AD47" w:themeColor="accent6"/>
              </w:rPr>
              <w:t>% per 100mg increase)</w:t>
            </w:r>
          </w:p>
        </w:tc>
        <w:tc>
          <w:tcPr>
            <w:tcW w:w="1842" w:type="dxa"/>
          </w:tcPr>
          <w:p w14:paraId="3E261A43" w14:textId="20019938" w:rsidR="0071209E" w:rsidRPr="002773CD" w:rsidRDefault="00FD7162" w:rsidP="0071209E">
            <w:pPr>
              <w:rPr>
                <w:rFonts w:ascii="Times New Roman" w:hAnsi="Times New Roman" w:cs="Times New Roman"/>
              </w:rPr>
            </w:pPr>
            <w:r>
              <w:rPr>
                <w:rFonts w:ascii="Times New Roman" w:hAnsi="Times New Roman" w:cs="Times New Roman"/>
              </w:rPr>
              <w:t>p=0.19</w:t>
            </w:r>
          </w:p>
        </w:tc>
        <w:tc>
          <w:tcPr>
            <w:tcW w:w="2694" w:type="dxa"/>
          </w:tcPr>
          <w:p w14:paraId="2AEE992B" w14:textId="6DF8CE8A" w:rsidR="0071209E" w:rsidRPr="002773CD" w:rsidRDefault="0017265C" w:rsidP="0071209E">
            <w:pPr>
              <w:rPr>
                <w:rFonts w:ascii="Times New Roman" w:hAnsi="Times New Roman" w:cs="Times New Roman"/>
              </w:rPr>
            </w:pPr>
            <w:r>
              <w:rPr>
                <w:rFonts w:ascii="Times New Roman" w:hAnsi="Times New Roman" w:cs="Times New Roman"/>
              </w:rPr>
              <w:t>p=0.</w:t>
            </w:r>
            <w:r w:rsidR="007A7567">
              <w:rPr>
                <w:rFonts w:ascii="Times New Roman" w:hAnsi="Times New Roman" w:cs="Times New Roman"/>
              </w:rPr>
              <w:t>30</w:t>
            </w:r>
          </w:p>
        </w:tc>
        <w:tc>
          <w:tcPr>
            <w:tcW w:w="1984" w:type="dxa"/>
          </w:tcPr>
          <w:p w14:paraId="515742FF" w14:textId="60B9DDA7" w:rsidR="0071209E" w:rsidRPr="002773CD" w:rsidRDefault="00532D83" w:rsidP="0071209E">
            <w:pPr>
              <w:rPr>
                <w:rFonts w:ascii="Times New Roman" w:hAnsi="Times New Roman" w:cs="Times New Roman"/>
              </w:rPr>
            </w:pPr>
            <w:r>
              <w:rPr>
                <w:rFonts w:ascii="Times New Roman" w:hAnsi="Times New Roman" w:cs="Times New Roman"/>
              </w:rPr>
              <w:t>p=0.1</w:t>
            </w:r>
            <w:r w:rsidR="00BA6299">
              <w:rPr>
                <w:rFonts w:ascii="Times New Roman" w:hAnsi="Times New Roman" w:cs="Times New Roman"/>
              </w:rPr>
              <w:t>0</w:t>
            </w:r>
          </w:p>
        </w:tc>
      </w:tr>
      <w:tr w:rsidR="002773CD" w:rsidRPr="00C853EC" w14:paraId="477FA02D" w14:textId="77777777" w:rsidTr="0017265C">
        <w:tc>
          <w:tcPr>
            <w:tcW w:w="2410" w:type="dxa"/>
          </w:tcPr>
          <w:p w14:paraId="2942A94D" w14:textId="77777777" w:rsidR="002773CD" w:rsidRDefault="002773CD" w:rsidP="0071209E">
            <w:pPr>
              <w:rPr>
                <w:rFonts w:ascii="Times New Roman" w:hAnsi="Times New Roman" w:cs="Times New Roman"/>
                <w:b/>
              </w:rPr>
            </w:pPr>
            <w:r>
              <w:rPr>
                <w:rFonts w:ascii="Times New Roman" w:hAnsi="Times New Roman" w:cs="Times New Roman"/>
                <w:b/>
              </w:rPr>
              <w:t xml:space="preserve">Parasitic Infection </w:t>
            </w:r>
          </w:p>
          <w:p w14:paraId="252E3ACD" w14:textId="5BBAD322" w:rsidR="002773CD" w:rsidRDefault="002773CD" w:rsidP="0071209E">
            <w:pPr>
              <w:rPr>
                <w:rFonts w:ascii="Times New Roman" w:hAnsi="Times New Roman" w:cs="Times New Roman"/>
                <w:b/>
              </w:rPr>
            </w:pPr>
            <w:r>
              <w:rPr>
                <w:rFonts w:ascii="Times New Roman" w:hAnsi="Times New Roman" w:cs="Times New Roman"/>
                <w:b/>
              </w:rPr>
              <w:t>(Ref = None)</w:t>
            </w:r>
          </w:p>
        </w:tc>
        <w:tc>
          <w:tcPr>
            <w:tcW w:w="1985" w:type="dxa"/>
          </w:tcPr>
          <w:p w14:paraId="79929F83" w14:textId="4DCF2332" w:rsidR="002773CD" w:rsidRPr="002773CD" w:rsidRDefault="007F509E" w:rsidP="0071209E">
            <w:pPr>
              <w:rPr>
                <w:rFonts w:ascii="Times New Roman" w:hAnsi="Times New Roman" w:cs="Times New Roman"/>
              </w:rPr>
            </w:pPr>
            <w:r>
              <w:rPr>
                <w:rFonts w:ascii="Times New Roman" w:hAnsi="Times New Roman" w:cs="Times New Roman"/>
              </w:rPr>
              <w:t>p=0.</w:t>
            </w:r>
            <w:r w:rsidR="00274CEB">
              <w:rPr>
                <w:rFonts w:ascii="Times New Roman" w:hAnsi="Times New Roman" w:cs="Times New Roman"/>
              </w:rPr>
              <w:t>41</w:t>
            </w:r>
          </w:p>
        </w:tc>
        <w:tc>
          <w:tcPr>
            <w:tcW w:w="1842" w:type="dxa"/>
          </w:tcPr>
          <w:p w14:paraId="08FE6B04" w14:textId="5D293DF2" w:rsidR="002773CD" w:rsidRPr="002773CD" w:rsidRDefault="00FD7162" w:rsidP="0071209E">
            <w:pPr>
              <w:rPr>
                <w:rFonts w:ascii="Times New Roman" w:hAnsi="Times New Roman" w:cs="Times New Roman"/>
              </w:rPr>
            </w:pPr>
            <w:r>
              <w:rPr>
                <w:rFonts w:ascii="Times New Roman" w:hAnsi="Times New Roman" w:cs="Times New Roman"/>
              </w:rPr>
              <w:t>p=0.10</w:t>
            </w:r>
          </w:p>
        </w:tc>
        <w:tc>
          <w:tcPr>
            <w:tcW w:w="2694" w:type="dxa"/>
          </w:tcPr>
          <w:p w14:paraId="235C26D6" w14:textId="704D46B4" w:rsidR="002773CD" w:rsidRPr="002773CD" w:rsidRDefault="00DE672F" w:rsidP="0071209E">
            <w:pPr>
              <w:rPr>
                <w:rFonts w:ascii="Times New Roman" w:hAnsi="Times New Roman" w:cs="Times New Roman"/>
              </w:rPr>
            </w:pPr>
            <w:r>
              <w:rPr>
                <w:rFonts w:ascii="Times New Roman" w:hAnsi="Times New Roman" w:cs="Times New Roman"/>
              </w:rPr>
              <w:t>p=0.</w:t>
            </w:r>
            <w:r w:rsidR="007A7567">
              <w:rPr>
                <w:rFonts w:ascii="Times New Roman" w:hAnsi="Times New Roman" w:cs="Times New Roman"/>
              </w:rPr>
              <w:t>46</w:t>
            </w:r>
          </w:p>
        </w:tc>
        <w:tc>
          <w:tcPr>
            <w:tcW w:w="1984" w:type="dxa"/>
          </w:tcPr>
          <w:p w14:paraId="214AA3EE" w14:textId="3186DDE5" w:rsidR="002773CD" w:rsidRPr="002773CD" w:rsidRDefault="00C129CB" w:rsidP="0071209E">
            <w:pPr>
              <w:rPr>
                <w:rFonts w:ascii="Times New Roman" w:hAnsi="Times New Roman" w:cs="Times New Roman"/>
              </w:rPr>
            </w:pPr>
            <w:r>
              <w:rPr>
                <w:rFonts w:ascii="Times New Roman" w:hAnsi="Times New Roman" w:cs="Times New Roman"/>
              </w:rPr>
              <w:t>p=0.95</w:t>
            </w:r>
          </w:p>
        </w:tc>
      </w:tr>
      <w:tr w:rsidR="00D65006" w:rsidRPr="00C853EC" w14:paraId="079624AB" w14:textId="77777777" w:rsidTr="0017265C">
        <w:tc>
          <w:tcPr>
            <w:tcW w:w="2410" w:type="dxa"/>
          </w:tcPr>
          <w:p w14:paraId="71AEEBB5" w14:textId="2183B514" w:rsidR="00D65006" w:rsidRDefault="00D65006" w:rsidP="0071209E">
            <w:pPr>
              <w:rPr>
                <w:rFonts w:ascii="Times New Roman" w:hAnsi="Times New Roman" w:cs="Times New Roman"/>
                <w:b/>
              </w:rPr>
            </w:pPr>
            <w:r w:rsidRPr="00D65006">
              <w:rPr>
                <w:rFonts w:ascii="Times New Roman" w:hAnsi="Times New Roman" w:cs="Times New Roman"/>
                <w:b/>
              </w:rPr>
              <w:sym w:font="Wingdings" w:char="F0E8"/>
            </w:r>
            <w:r>
              <w:rPr>
                <w:rFonts w:ascii="Times New Roman" w:hAnsi="Times New Roman" w:cs="Times New Roman"/>
                <w:b/>
              </w:rPr>
              <w:t xml:space="preserve"> Onchocerciasis</w:t>
            </w:r>
          </w:p>
        </w:tc>
        <w:tc>
          <w:tcPr>
            <w:tcW w:w="1985" w:type="dxa"/>
          </w:tcPr>
          <w:p w14:paraId="5E9583FA" w14:textId="19677A9D" w:rsidR="00D65006" w:rsidRDefault="00D65006" w:rsidP="0071209E">
            <w:pPr>
              <w:rPr>
                <w:rFonts w:ascii="Times New Roman" w:hAnsi="Times New Roman" w:cs="Times New Roman"/>
              </w:rPr>
            </w:pPr>
            <w:r>
              <w:rPr>
                <w:rFonts w:ascii="Times New Roman" w:hAnsi="Times New Roman" w:cs="Times New Roman"/>
              </w:rPr>
              <w:t>p=0.0</w:t>
            </w:r>
            <w:r w:rsidR="00274CEB">
              <w:rPr>
                <w:rFonts w:ascii="Times New Roman" w:hAnsi="Times New Roman" w:cs="Times New Roman"/>
              </w:rPr>
              <w:t>9</w:t>
            </w:r>
          </w:p>
        </w:tc>
        <w:tc>
          <w:tcPr>
            <w:tcW w:w="1842" w:type="dxa"/>
          </w:tcPr>
          <w:p w14:paraId="28F4F18D" w14:textId="1AC1C816" w:rsidR="00D65006" w:rsidRDefault="00E618A9" w:rsidP="0071209E">
            <w:pPr>
              <w:rPr>
                <w:rFonts w:ascii="Times New Roman" w:hAnsi="Times New Roman" w:cs="Times New Roman"/>
              </w:rPr>
            </w:pPr>
            <w:r>
              <w:rPr>
                <w:rFonts w:ascii="Times New Roman" w:hAnsi="Times New Roman" w:cs="Times New Roman"/>
              </w:rPr>
              <w:t>p=0.48</w:t>
            </w:r>
          </w:p>
        </w:tc>
        <w:tc>
          <w:tcPr>
            <w:tcW w:w="2694" w:type="dxa"/>
          </w:tcPr>
          <w:p w14:paraId="57E37EFF" w14:textId="0A1C7A52" w:rsidR="00D65006" w:rsidRPr="002773CD" w:rsidRDefault="00E77B89" w:rsidP="0071209E">
            <w:pPr>
              <w:rPr>
                <w:rFonts w:ascii="Times New Roman" w:hAnsi="Times New Roman" w:cs="Times New Roman"/>
              </w:rPr>
            </w:pPr>
            <w:r>
              <w:rPr>
                <w:rFonts w:ascii="Times New Roman" w:hAnsi="Times New Roman" w:cs="Times New Roman"/>
              </w:rPr>
              <w:t>p=0.51</w:t>
            </w:r>
          </w:p>
        </w:tc>
        <w:tc>
          <w:tcPr>
            <w:tcW w:w="1984" w:type="dxa"/>
          </w:tcPr>
          <w:p w14:paraId="4D8BCF22" w14:textId="185E41FA" w:rsidR="00D65006" w:rsidRPr="002773CD" w:rsidRDefault="00EC0685" w:rsidP="0071209E">
            <w:pPr>
              <w:rPr>
                <w:rFonts w:ascii="Times New Roman" w:hAnsi="Times New Roman" w:cs="Times New Roman"/>
              </w:rPr>
            </w:pPr>
            <w:r>
              <w:rPr>
                <w:rFonts w:ascii="Times New Roman" w:hAnsi="Times New Roman" w:cs="Times New Roman"/>
              </w:rPr>
              <w:t>p=0.08</w:t>
            </w:r>
          </w:p>
        </w:tc>
      </w:tr>
      <w:tr w:rsidR="00D65006" w:rsidRPr="00C853EC" w14:paraId="06C47156" w14:textId="77777777" w:rsidTr="0017265C">
        <w:tc>
          <w:tcPr>
            <w:tcW w:w="2410" w:type="dxa"/>
          </w:tcPr>
          <w:p w14:paraId="0B90D054" w14:textId="66C44C17" w:rsidR="00D65006" w:rsidRDefault="00D65006" w:rsidP="0071209E">
            <w:pPr>
              <w:rPr>
                <w:rFonts w:ascii="Times New Roman" w:hAnsi="Times New Roman" w:cs="Times New Roman"/>
                <w:b/>
              </w:rPr>
            </w:pPr>
            <w:r w:rsidRPr="00D65006">
              <w:rPr>
                <w:rFonts w:ascii="Times New Roman" w:hAnsi="Times New Roman" w:cs="Times New Roman"/>
                <w:b/>
              </w:rPr>
              <w:sym w:font="Wingdings" w:char="F0E8"/>
            </w:r>
            <w:r>
              <w:rPr>
                <w:rFonts w:ascii="Times New Roman" w:hAnsi="Times New Roman" w:cs="Times New Roman"/>
                <w:b/>
              </w:rPr>
              <w:t xml:space="preserve"> Echinococosis</w:t>
            </w:r>
          </w:p>
        </w:tc>
        <w:tc>
          <w:tcPr>
            <w:tcW w:w="1985" w:type="dxa"/>
          </w:tcPr>
          <w:p w14:paraId="1FD780B9" w14:textId="77777777" w:rsidR="00D65006" w:rsidRPr="00274CEB" w:rsidRDefault="00D65006" w:rsidP="0071209E">
            <w:pPr>
              <w:rPr>
                <w:rFonts w:ascii="Times New Roman" w:hAnsi="Times New Roman" w:cs="Times New Roman"/>
                <w:color w:val="70AD47" w:themeColor="accent6"/>
              </w:rPr>
            </w:pPr>
            <w:r w:rsidRPr="00274CEB">
              <w:rPr>
                <w:rFonts w:ascii="Times New Roman" w:hAnsi="Times New Roman" w:cs="Times New Roman"/>
                <w:color w:val="70AD47" w:themeColor="accent6"/>
              </w:rPr>
              <w:t>p=0.</w:t>
            </w:r>
            <w:r w:rsidR="00274CEB" w:rsidRPr="00274CEB">
              <w:rPr>
                <w:rFonts w:ascii="Times New Roman" w:hAnsi="Times New Roman" w:cs="Times New Roman"/>
                <w:color w:val="70AD47" w:themeColor="accent6"/>
              </w:rPr>
              <w:t>04</w:t>
            </w:r>
          </w:p>
          <w:p w14:paraId="4D94E18F" w14:textId="753AAB39" w:rsidR="00274CEB" w:rsidRDefault="00274CEB" w:rsidP="0071209E">
            <w:pPr>
              <w:rPr>
                <w:rFonts w:ascii="Times New Roman" w:hAnsi="Times New Roman" w:cs="Times New Roman"/>
              </w:rPr>
            </w:pPr>
            <w:r w:rsidRPr="00274CEB">
              <w:rPr>
                <w:rFonts w:ascii="Times New Roman" w:hAnsi="Times New Roman" w:cs="Times New Roman"/>
                <w:color w:val="70AD47" w:themeColor="accent6"/>
              </w:rPr>
              <w:t>(+14%)</w:t>
            </w:r>
          </w:p>
        </w:tc>
        <w:tc>
          <w:tcPr>
            <w:tcW w:w="1842" w:type="dxa"/>
          </w:tcPr>
          <w:p w14:paraId="639E09E2" w14:textId="1E5EBB3B" w:rsidR="00D65006" w:rsidRDefault="00E618A9" w:rsidP="0071209E">
            <w:pPr>
              <w:rPr>
                <w:rFonts w:ascii="Times New Roman" w:hAnsi="Times New Roman" w:cs="Times New Roman"/>
              </w:rPr>
            </w:pPr>
            <w:r>
              <w:rPr>
                <w:rFonts w:ascii="Times New Roman" w:hAnsi="Times New Roman" w:cs="Times New Roman"/>
              </w:rPr>
              <w:t>p=0.15</w:t>
            </w:r>
          </w:p>
        </w:tc>
        <w:tc>
          <w:tcPr>
            <w:tcW w:w="2694" w:type="dxa"/>
          </w:tcPr>
          <w:p w14:paraId="0734C99C" w14:textId="626FE0C4" w:rsidR="00D65006" w:rsidRPr="00E77B89" w:rsidRDefault="00E77B89" w:rsidP="0071209E">
            <w:pPr>
              <w:rPr>
                <w:rFonts w:ascii="Times New Roman" w:hAnsi="Times New Roman" w:cs="Times New Roman"/>
                <w:color w:val="70AD47" w:themeColor="accent6"/>
              </w:rPr>
            </w:pPr>
            <w:r w:rsidRPr="00E77B89">
              <w:rPr>
                <w:rFonts w:ascii="Times New Roman" w:hAnsi="Times New Roman" w:cs="Times New Roman"/>
                <w:color w:val="70AD47" w:themeColor="accent6"/>
              </w:rPr>
              <w:t>p</w:t>
            </w:r>
            <w:r w:rsidR="007A7567">
              <w:rPr>
                <w:rFonts w:ascii="Times New Roman" w:hAnsi="Times New Roman" w:cs="Times New Roman"/>
                <w:color w:val="70AD47" w:themeColor="accent6"/>
              </w:rPr>
              <w:t>&lt;</w:t>
            </w:r>
            <w:r w:rsidRPr="00E77B89">
              <w:rPr>
                <w:rFonts w:ascii="Times New Roman" w:hAnsi="Times New Roman" w:cs="Times New Roman"/>
                <w:color w:val="70AD47" w:themeColor="accent6"/>
              </w:rPr>
              <w:t>0.001</w:t>
            </w:r>
          </w:p>
          <w:p w14:paraId="40EE0243" w14:textId="09BDA0D4" w:rsidR="00E77B89" w:rsidRPr="002773CD" w:rsidRDefault="00AF1CE6" w:rsidP="0071209E">
            <w:pPr>
              <w:rPr>
                <w:rFonts w:ascii="Times New Roman" w:hAnsi="Times New Roman" w:cs="Times New Roman"/>
              </w:rPr>
            </w:pPr>
            <w:r>
              <w:rPr>
                <w:rFonts w:ascii="Times New Roman" w:hAnsi="Times New Roman" w:cs="Times New Roman"/>
                <w:color w:val="70AD47" w:themeColor="accent6"/>
              </w:rPr>
              <w:t>(</w:t>
            </w:r>
            <w:r w:rsidR="00E77B89" w:rsidRPr="00E77B89">
              <w:rPr>
                <w:rFonts w:ascii="Times New Roman" w:hAnsi="Times New Roman" w:cs="Times New Roman"/>
                <w:color w:val="70AD47" w:themeColor="accent6"/>
              </w:rPr>
              <w:t>+1</w:t>
            </w:r>
            <w:r w:rsidR="007A7567">
              <w:rPr>
                <w:rFonts w:ascii="Times New Roman" w:hAnsi="Times New Roman" w:cs="Times New Roman"/>
                <w:color w:val="70AD47" w:themeColor="accent6"/>
              </w:rPr>
              <w:t>5604</w:t>
            </w:r>
            <w:r>
              <w:rPr>
                <w:rFonts w:ascii="Times New Roman" w:hAnsi="Times New Roman" w:cs="Times New Roman"/>
                <w:color w:val="70AD47" w:themeColor="accent6"/>
              </w:rPr>
              <w:t>)</w:t>
            </w:r>
          </w:p>
        </w:tc>
        <w:tc>
          <w:tcPr>
            <w:tcW w:w="1984" w:type="dxa"/>
          </w:tcPr>
          <w:p w14:paraId="6405913C" w14:textId="77777777" w:rsidR="00D65006" w:rsidRPr="008465CB" w:rsidRDefault="008465CB" w:rsidP="0071209E">
            <w:pPr>
              <w:rPr>
                <w:rFonts w:ascii="Times New Roman" w:hAnsi="Times New Roman" w:cs="Times New Roman"/>
                <w:color w:val="70AD47" w:themeColor="accent6"/>
              </w:rPr>
            </w:pPr>
            <w:r w:rsidRPr="008465CB">
              <w:rPr>
                <w:rFonts w:ascii="Times New Roman" w:hAnsi="Times New Roman" w:cs="Times New Roman"/>
                <w:color w:val="70AD47" w:themeColor="accent6"/>
              </w:rPr>
              <w:t>p&lt;0.001</w:t>
            </w:r>
          </w:p>
          <w:p w14:paraId="05D9920B" w14:textId="5703E1F8" w:rsidR="008465CB" w:rsidRPr="002773CD" w:rsidRDefault="008465CB" w:rsidP="0071209E">
            <w:pPr>
              <w:rPr>
                <w:rFonts w:ascii="Times New Roman" w:hAnsi="Times New Roman" w:cs="Times New Roman"/>
              </w:rPr>
            </w:pPr>
            <w:r w:rsidRPr="008465CB">
              <w:rPr>
                <w:rFonts w:ascii="Times New Roman" w:hAnsi="Times New Roman" w:cs="Times New Roman"/>
                <w:color w:val="70AD47" w:themeColor="accent6"/>
              </w:rPr>
              <w:t>(+538)</w:t>
            </w:r>
          </w:p>
        </w:tc>
      </w:tr>
      <w:tr w:rsidR="00D65006" w:rsidRPr="00C853EC" w14:paraId="3FABC24A" w14:textId="77777777" w:rsidTr="0017265C">
        <w:tc>
          <w:tcPr>
            <w:tcW w:w="2410" w:type="dxa"/>
          </w:tcPr>
          <w:p w14:paraId="3A74AC3E" w14:textId="42ADA0A0" w:rsidR="00D65006" w:rsidRDefault="00D65006" w:rsidP="0071209E">
            <w:pPr>
              <w:rPr>
                <w:rFonts w:ascii="Times New Roman" w:hAnsi="Times New Roman" w:cs="Times New Roman"/>
                <w:b/>
              </w:rPr>
            </w:pPr>
            <w:r w:rsidRPr="00D65006">
              <w:rPr>
                <w:rFonts w:ascii="Times New Roman" w:hAnsi="Times New Roman" w:cs="Times New Roman"/>
                <w:b/>
              </w:rPr>
              <w:sym w:font="Wingdings" w:char="F0E8"/>
            </w:r>
            <w:r>
              <w:rPr>
                <w:rFonts w:ascii="Times New Roman" w:hAnsi="Times New Roman" w:cs="Times New Roman"/>
                <w:b/>
              </w:rPr>
              <w:t xml:space="preserve"> Neurocysticercosis</w:t>
            </w:r>
          </w:p>
        </w:tc>
        <w:tc>
          <w:tcPr>
            <w:tcW w:w="1985" w:type="dxa"/>
          </w:tcPr>
          <w:p w14:paraId="2900A48F" w14:textId="108132DA" w:rsidR="00D65006" w:rsidRDefault="00D65006" w:rsidP="0071209E">
            <w:pPr>
              <w:rPr>
                <w:rFonts w:ascii="Times New Roman" w:hAnsi="Times New Roman" w:cs="Times New Roman"/>
              </w:rPr>
            </w:pPr>
            <w:r>
              <w:rPr>
                <w:rFonts w:ascii="Times New Roman" w:hAnsi="Times New Roman" w:cs="Times New Roman"/>
              </w:rPr>
              <w:t>p=0.</w:t>
            </w:r>
            <w:r w:rsidR="00274CEB">
              <w:rPr>
                <w:rFonts w:ascii="Times New Roman" w:hAnsi="Times New Roman" w:cs="Times New Roman"/>
              </w:rPr>
              <w:t>7</w:t>
            </w:r>
            <w:r>
              <w:rPr>
                <w:rFonts w:ascii="Times New Roman" w:hAnsi="Times New Roman" w:cs="Times New Roman"/>
              </w:rPr>
              <w:t>4</w:t>
            </w:r>
          </w:p>
        </w:tc>
        <w:tc>
          <w:tcPr>
            <w:tcW w:w="1842" w:type="dxa"/>
          </w:tcPr>
          <w:p w14:paraId="077EA7B1" w14:textId="3AEEF355" w:rsidR="00D65006" w:rsidRPr="00560D32" w:rsidRDefault="00E618A9" w:rsidP="0071209E">
            <w:pPr>
              <w:rPr>
                <w:rFonts w:ascii="Times New Roman" w:hAnsi="Times New Roman" w:cs="Times New Roman"/>
                <w:color w:val="70AD47" w:themeColor="accent6"/>
              </w:rPr>
            </w:pPr>
            <w:r w:rsidRPr="00560D32">
              <w:rPr>
                <w:rFonts w:ascii="Times New Roman" w:hAnsi="Times New Roman" w:cs="Times New Roman"/>
                <w:color w:val="70AD47" w:themeColor="accent6"/>
              </w:rPr>
              <w:t>p=0.0</w:t>
            </w:r>
            <w:r w:rsidR="00C715F5">
              <w:rPr>
                <w:rFonts w:ascii="Times New Roman" w:hAnsi="Times New Roman" w:cs="Times New Roman"/>
                <w:color w:val="70AD47" w:themeColor="accent6"/>
              </w:rPr>
              <w:t>47</w:t>
            </w:r>
          </w:p>
          <w:p w14:paraId="18B5DA38" w14:textId="181A16F5" w:rsidR="00E618A9" w:rsidRDefault="00AF1CE6" w:rsidP="0071209E">
            <w:pPr>
              <w:rPr>
                <w:rFonts w:ascii="Times New Roman" w:hAnsi="Times New Roman" w:cs="Times New Roman"/>
              </w:rPr>
            </w:pPr>
            <w:r>
              <w:rPr>
                <w:rFonts w:ascii="Times New Roman" w:hAnsi="Times New Roman" w:cs="Times New Roman"/>
                <w:color w:val="70AD47" w:themeColor="accent6"/>
              </w:rPr>
              <w:t>(</w:t>
            </w:r>
            <w:r w:rsidR="00E618A9" w:rsidRPr="00560D32">
              <w:rPr>
                <w:rFonts w:ascii="Times New Roman" w:hAnsi="Times New Roman" w:cs="Times New Roman"/>
                <w:color w:val="70AD47" w:themeColor="accent6"/>
              </w:rPr>
              <w:t>-1.5 hours</w:t>
            </w:r>
            <w:r>
              <w:rPr>
                <w:rFonts w:ascii="Times New Roman" w:hAnsi="Times New Roman" w:cs="Times New Roman"/>
                <w:color w:val="70AD47" w:themeColor="accent6"/>
              </w:rPr>
              <w:t>)</w:t>
            </w:r>
          </w:p>
        </w:tc>
        <w:tc>
          <w:tcPr>
            <w:tcW w:w="2694" w:type="dxa"/>
          </w:tcPr>
          <w:p w14:paraId="138148C6" w14:textId="2ED61B1D" w:rsidR="00D65006" w:rsidRPr="002773CD" w:rsidRDefault="00E77B89" w:rsidP="0071209E">
            <w:pPr>
              <w:rPr>
                <w:rFonts w:ascii="Times New Roman" w:hAnsi="Times New Roman" w:cs="Times New Roman"/>
              </w:rPr>
            </w:pPr>
            <w:r>
              <w:rPr>
                <w:rFonts w:ascii="Times New Roman" w:hAnsi="Times New Roman" w:cs="Times New Roman"/>
              </w:rPr>
              <w:t>p=0.32</w:t>
            </w:r>
          </w:p>
        </w:tc>
        <w:tc>
          <w:tcPr>
            <w:tcW w:w="1984" w:type="dxa"/>
          </w:tcPr>
          <w:p w14:paraId="61D190C5" w14:textId="5F89EE67" w:rsidR="00D65006" w:rsidRPr="002773CD" w:rsidRDefault="00EC0685" w:rsidP="0071209E">
            <w:pPr>
              <w:rPr>
                <w:rFonts w:ascii="Times New Roman" w:hAnsi="Times New Roman" w:cs="Times New Roman"/>
              </w:rPr>
            </w:pPr>
            <w:r>
              <w:rPr>
                <w:rFonts w:ascii="Times New Roman" w:hAnsi="Times New Roman" w:cs="Times New Roman"/>
              </w:rPr>
              <w:t>p=0.14</w:t>
            </w:r>
          </w:p>
        </w:tc>
      </w:tr>
      <w:tr w:rsidR="002773CD" w:rsidRPr="00C853EC" w14:paraId="3FCCD930" w14:textId="77777777" w:rsidTr="0017265C">
        <w:tc>
          <w:tcPr>
            <w:tcW w:w="2410" w:type="dxa"/>
          </w:tcPr>
          <w:p w14:paraId="6526B64E" w14:textId="77777777" w:rsidR="002773CD" w:rsidRDefault="002773CD" w:rsidP="0071209E">
            <w:pPr>
              <w:rPr>
                <w:rFonts w:ascii="Times New Roman" w:hAnsi="Times New Roman" w:cs="Times New Roman"/>
                <w:b/>
              </w:rPr>
            </w:pPr>
            <w:r>
              <w:rPr>
                <w:rFonts w:ascii="Times New Roman" w:hAnsi="Times New Roman" w:cs="Times New Roman"/>
                <w:b/>
              </w:rPr>
              <w:t xml:space="preserve">Co-Administered Drugs </w:t>
            </w:r>
          </w:p>
          <w:p w14:paraId="50AE3ABD" w14:textId="091AD33E" w:rsidR="002773CD" w:rsidRDefault="002773CD" w:rsidP="0071209E">
            <w:pPr>
              <w:rPr>
                <w:rFonts w:ascii="Times New Roman" w:hAnsi="Times New Roman" w:cs="Times New Roman"/>
                <w:b/>
              </w:rPr>
            </w:pPr>
            <w:r>
              <w:rPr>
                <w:rFonts w:ascii="Times New Roman" w:hAnsi="Times New Roman" w:cs="Times New Roman"/>
                <w:b/>
              </w:rPr>
              <w:t>(Ref = None)</w:t>
            </w:r>
          </w:p>
        </w:tc>
        <w:tc>
          <w:tcPr>
            <w:tcW w:w="1985" w:type="dxa"/>
          </w:tcPr>
          <w:p w14:paraId="47103D13" w14:textId="4AB4B199" w:rsidR="002773CD" w:rsidRPr="002773CD" w:rsidRDefault="007F509E" w:rsidP="0071209E">
            <w:pPr>
              <w:rPr>
                <w:rFonts w:ascii="Times New Roman" w:hAnsi="Times New Roman" w:cs="Times New Roman"/>
              </w:rPr>
            </w:pPr>
            <w:r>
              <w:rPr>
                <w:rFonts w:ascii="Times New Roman" w:hAnsi="Times New Roman" w:cs="Times New Roman"/>
              </w:rPr>
              <w:t>p=0.09</w:t>
            </w:r>
          </w:p>
        </w:tc>
        <w:tc>
          <w:tcPr>
            <w:tcW w:w="1842" w:type="dxa"/>
          </w:tcPr>
          <w:p w14:paraId="5503E8A1" w14:textId="297B834C" w:rsidR="002773CD" w:rsidRPr="002773CD" w:rsidRDefault="00FD7162" w:rsidP="0071209E">
            <w:pPr>
              <w:rPr>
                <w:rFonts w:ascii="Times New Roman" w:hAnsi="Times New Roman" w:cs="Times New Roman"/>
              </w:rPr>
            </w:pPr>
            <w:r>
              <w:rPr>
                <w:rFonts w:ascii="Times New Roman" w:hAnsi="Times New Roman" w:cs="Times New Roman"/>
              </w:rPr>
              <w:t>p=0.48</w:t>
            </w:r>
          </w:p>
        </w:tc>
        <w:tc>
          <w:tcPr>
            <w:tcW w:w="2694" w:type="dxa"/>
          </w:tcPr>
          <w:p w14:paraId="12004374" w14:textId="58E79BF9" w:rsidR="002773CD" w:rsidRPr="002773CD" w:rsidRDefault="000B0E80" w:rsidP="0071209E">
            <w:pPr>
              <w:rPr>
                <w:rFonts w:ascii="Times New Roman" w:hAnsi="Times New Roman" w:cs="Times New Roman"/>
              </w:rPr>
            </w:pPr>
            <w:r>
              <w:rPr>
                <w:rFonts w:ascii="Times New Roman" w:hAnsi="Times New Roman" w:cs="Times New Roman"/>
              </w:rPr>
              <w:t>p=0.5</w:t>
            </w:r>
            <w:r w:rsidR="007A7567">
              <w:rPr>
                <w:rFonts w:ascii="Times New Roman" w:hAnsi="Times New Roman" w:cs="Times New Roman"/>
              </w:rPr>
              <w:t>8</w:t>
            </w:r>
          </w:p>
        </w:tc>
        <w:tc>
          <w:tcPr>
            <w:tcW w:w="1984" w:type="dxa"/>
          </w:tcPr>
          <w:p w14:paraId="2F288040" w14:textId="41601298" w:rsidR="002773CD" w:rsidRPr="002773CD" w:rsidRDefault="00036369" w:rsidP="0071209E">
            <w:pPr>
              <w:rPr>
                <w:rFonts w:ascii="Times New Roman" w:hAnsi="Times New Roman" w:cs="Times New Roman"/>
              </w:rPr>
            </w:pPr>
            <w:r>
              <w:rPr>
                <w:rFonts w:ascii="Times New Roman" w:hAnsi="Times New Roman" w:cs="Times New Roman"/>
              </w:rPr>
              <w:t>p=0.27</w:t>
            </w:r>
          </w:p>
        </w:tc>
      </w:tr>
    </w:tbl>
    <w:p w14:paraId="69B5C21E" w14:textId="77777777" w:rsidR="0024335D" w:rsidRPr="00C853EC" w:rsidRDefault="0024335D" w:rsidP="00994B59">
      <w:pPr>
        <w:rPr>
          <w:rFonts w:ascii="Times New Roman" w:hAnsi="Times New Roman" w:cs="Times New Roman"/>
        </w:rPr>
      </w:pPr>
    </w:p>
    <w:p w14:paraId="7CE4DD60" w14:textId="77777777" w:rsidR="00046859" w:rsidRPr="00C853EC" w:rsidRDefault="00046859" w:rsidP="00994B59">
      <w:pPr>
        <w:rPr>
          <w:rFonts w:ascii="Times New Roman" w:hAnsi="Times New Roman" w:cs="Times New Roman"/>
          <w:b/>
        </w:rPr>
      </w:pPr>
    </w:p>
    <w:p w14:paraId="730D9BF7" w14:textId="77777777" w:rsidR="00EA181A" w:rsidRPr="00C853EC" w:rsidRDefault="00EA181A">
      <w:pPr>
        <w:rPr>
          <w:rFonts w:ascii="Times New Roman" w:hAnsi="Times New Roman" w:cs="Times New Roman"/>
          <w:b/>
        </w:rPr>
      </w:pPr>
      <w:r w:rsidRPr="00C853EC">
        <w:rPr>
          <w:rFonts w:ascii="Times New Roman" w:hAnsi="Times New Roman" w:cs="Times New Roman"/>
          <w:b/>
        </w:rPr>
        <w:br w:type="page"/>
      </w:r>
    </w:p>
    <w:p w14:paraId="6C2548BD" w14:textId="77777777" w:rsidR="00955EB0" w:rsidRPr="00C853EC" w:rsidRDefault="00955EB0" w:rsidP="00955EB0">
      <w:pPr>
        <w:rPr>
          <w:rFonts w:ascii="Times New Roman" w:hAnsi="Times New Roman" w:cs="Times New Roman"/>
          <w:b/>
          <w:sz w:val="28"/>
        </w:rPr>
      </w:pPr>
      <w:r w:rsidRPr="00C853EC">
        <w:rPr>
          <w:rFonts w:ascii="Times New Roman" w:hAnsi="Times New Roman" w:cs="Times New Roman"/>
          <w:b/>
          <w:sz w:val="28"/>
        </w:rPr>
        <w:lastRenderedPageBreak/>
        <w:t>Discussion</w:t>
      </w:r>
    </w:p>
    <w:p w14:paraId="3EAA3D4B" w14:textId="608B4CFD" w:rsidR="003E4E5C" w:rsidRDefault="00EA181A" w:rsidP="003E4E5C">
      <w:pPr>
        <w:jc w:val="both"/>
        <w:rPr>
          <w:rFonts w:ascii="Times New Roman" w:hAnsi="Times New Roman" w:cs="Times New Roman"/>
        </w:rPr>
      </w:pPr>
      <w:r w:rsidRPr="00C853EC">
        <w:rPr>
          <w:rFonts w:ascii="Times New Roman" w:hAnsi="Times New Roman" w:cs="Times New Roman"/>
        </w:rPr>
        <w:t xml:space="preserve">Despite widespread usage, significant uncertainty surrounds the </w:t>
      </w:r>
      <w:r w:rsidR="009A14F1">
        <w:rPr>
          <w:rFonts w:ascii="Times New Roman" w:hAnsi="Times New Roman" w:cs="Times New Roman"/>
        </w:rPr>
        <w:t xml:space="preserve">factors underlying variation in the </w:t>
      </w:r>
      <w:r w:rsidRPr="00C853EC">
        <w:rPr>
          <w:rFonts w:ascii="Times New Roman" w:hAnsi="Times New Roman" w:cs="Times New Roman"/>
        </w:rPr>
        <w:t xml:space="preserve">pharmacokinetics of the drug </w:t>
      </w:r>
      <w:r w:rsidR="001A2130">
        <w:rPr>
          <w:rFonts w:ascii="Times New Roman" w:hAnsi="Times New Roman" w:cs="Times New Roman"/>
        </w:rPr>
        <w:t>a</w:t>
      </w:r>
      <w:r w:rsidRPr="00C853EC">
        <w:rPr>
          <w:rFonts w:ascii="Times New Roman" w:hAnsi="Times New Roman" w:cs="Times New Roman"/>
        </w:rPr>
        <w:t>lbendazol</w:t>
      </w:r>
      <w:r w:rsidR="009A14F1">
        <w:rPr>
          <w:rFonts w:ascii="Times New Roman" w:hAnsi="Times New Roman" w:cs="Times New Roman"/>
        </w:rPr>
        <w:t>e</w:t>
      </w:r>
      <w:r w:rsidRPr="00C853EC">
        <w:rPr>
          <w:rFonts w:ascii="Times New Roman" w:hAnsi="Times New Roman" w:cs="Times New Roman"/>
        </w:rPr>
        <w:t xml:space="preserve">. </w:t>
      </w:r>
      <w:r w:rsidR="00D57DB4" w:rsidRPr="00C853EC">
        <w:rPr>
          <w:rFonts w:ascii="Times New Roman" w:hAnsi="Times New Roman" w:cs="Times New Roman"/>
        </w:rPr>
        <w:t xml:space="preserve">Whilst </w:t>
      </w:r>
      <w:r w:rsidR="00D57DB4">
        <w:rPr>
          <w:rFonts w:ascii="Times New Roman" w:hAnsi="Times New Roman" w:cs="Times New Roman"/>
        </w:rPr>
        <w:t xml:space="preserve">other </w:t>
      </w:r>
      <w:r w:rsidR="00D57DB4" w:rsidRPr="00C853EC">
        <w:rPr>
          <w:rFonts w:ascii="Times New Roman" w:hAnsi="Times New Roman" w:cs="Times New Roman"/>
        </w:rPr>
        <w:t>studies have previously examined these factors individually</w:t>
      </w:r>
      <w:r w:rsidR="00D57DB4">
        <w:rPr>
          <w:rFonts w:ascii="Times New Roman" w:hAnsi="Times New Roman" w:cs="Times New Roman"/>
        </w:rPr>
        <w:t xml:space="preserve"> (e.g.</w:t>
      </w:r>
      <w:r w:rsidR="00D57DB4" w:rsidRPr="00C853EC">
        <w:rPr>
          <w:rFonts w:ascii="Times New Roman" w:hAnsi="Times New Roman" w:cs="Times New Roman"/>
        </w:rPr>
        <w:fldChar w:fldCharType="begin" w:fldLock="1"/>
      </w:r>
      <w:r w:rsidR="00D9045E">
        <w:rPr>
          <w:rFonts w:ascii="Times New Roman" w:hAnsi="Times New Roman" w:cs="Times New Roman"/>
        </w:rPr>
        <w:instrText>ADDIN CSL_CITATION {"citationItems":[{"id":"ITEM-1","itemData":{"ISSN":"1075-2765 (Print)","PMID":"10423586","abstract":"The pharmacokinetics of albendazole sulphoxide, the main metabolite of albendazole, were studied in eight children with brain cysticercosis. Albendazole was given as a single oral dose of 15 mg per kg body weight (Zentel suspension; Smith Kline &amp; Beecham, Philadelphia, PA). Blood samples were taken during 24 h and analyzed by high performance liquid chromatography. Plasma levels showed great interindividual variation. Maximum plasma levels for albendazole sulphoxide ranged from 0.2-1.0 microg/mL. A double peak was found in four children. The half-life for albendazole sulphoxide was from 2.3-8.3 hours and mean residence time values were from 5. 1-13.6 hours. These values are shorter than those found in adults. The results suggest that when treating children with neurocysticercosis, albendazole should be administered three times a day rather than twice daily as is currently done in Mexico.","author":[{"dropping-particle":"","family":"Jung","given":"H","non-dropping-particle":"","parse-names":false,"suffix":""},{"dropping-particle":"","family":"Sanchez","given":"M","non-dropping-particle":"","parse-names":false,"suffix":""},{"dropping-particle":"","family":"Gonzalez-Astiazaran","given":"A","non-dropping-particle":"","parse-names":false,"suffix":""},{"dropping-particle":"","family":"Martinez","given":"J M","non-dropping-particle":"","parse-names":false,"suffix":""},{"dropping-particle":"","family":"Suastegui","given":"R","non-dropping-particle":"","parse-names":false,"suffix":""},{"dropping-particle":"","family":"Gonzalez-Esquivel","given":"D F","non-dropping-particle":"","parse-names":false,"suffix":""}],"container-title":"American journal of therapeutics","id":"ITEM-1","issue":"1","issued":{"date-parts":[["1997","1"]]},"language":"eng","page":"23-26","publisher-place":"United States","title":"Clinical pharmacokinetics of albendazole in children with neurocysticercosis.","type":"article-journal","volume":"4"},"uris":["http://www.mendeley.com/documents/?uuid=297be10f-6ec0-4682-ae9d-4558d4fd3b4b"]},{"id":"ITEM-2","itemData":{"DOI":"10.1111/j.1742-7843.2005.pto_172.x","ISSN":"1742-7835","author":[{"dropping-particle":"","family":"Mares","given":"S S","non-dropping-particle":"","parse-names":false,"suffix":""},{"dropping-particle":"","family":"Jung","given":"C H","non-dropping-particle":"","parse-names":false,"suffix":""},{"dropping-particle":"","family":"Lopez","given":"A T","non-dropping-particle":"","parse-names":false,"suffix":""},{"dropping-particle":"","family":"Gonzalez-Esquivel","given":"D F","non-dropping-particle":"","parse-names":false,"suffix":""}],"container-title":"BASIC &amp; CLINICAL PHARMACOLOGY &amp; TOXICOLOGY","id":"ITEM-2","issue":"2","issued":{"date-parts":[["2005","8"]]},"page":"122-124","publisher":"WILEY-BLACKWELL","publisher-place":"COMMERCE PLACE, 350 MAIN ST, MALDEN 02148, MA USA","title":"Influence of a Mexican diet on the bioavailability of albendazole","type":"article-journal","volume":"97"},"uris":["http://www.mendeley.com/documents/?uuid=c19a1e4f-5d55-4526-ab83-d4df5cf351d0"]},{"id":"ITEM-3","itemData":{"DOI":"10.1179/000349804225003398","ISSN":"0003-4983","abstract":"The pharmacokinetics of albendazole/albendazole sulphoxide and\npraziquantel were investigated in Thai children with Giardia infection.\nTwenty school-age children were randomly allocated to receive either a\nsingle oral dose of albendazole (400 mg/child) or the same dose of\nalbendazole given concurrently with a single oral dose of praziquantel\n(20 mg/kg). The concentrations of albendazole/albendazole sulphoxide and\npraziquantel in plasma samples, collected at :intervals in the first 24\nIt post-treatment, were then quantified using HPLC with ultra-violet\ndetection. No significant pharmacokinetic interaction between the\nalbendazole and praziquantel was demonstrated. For albendazole\nsulphoxide, the active metabolite of albendazole, there was marked\ninter-individual variation in the maximum plasma concentration and the\n`area under the curve'. The pharmacokinetics of albendazole sulphoxide\nwere similar whether albendazole was given alone or in combination with\npraziquantel.","author":[{"dropping-particle":"","family":"Pengsaa","given":"K","non-dropping-particle":"","parse-names":false,"suffix":""},{"dropping-particle":"","family":"Na-Bangchang","given":"K","non-dropping-particle":"","parse-names":false,"suffix":""},{"dropping-particle":"","family":"Limkittikul","given":"K","non-dropping-particle":"","parse-names":false,"suffix":""},{"dropping-particle":"","family":"Kabkaew","given":"K","non-dropping-particle":"","parse-names":false,"suffix":""},{"dropping-particle":"","family":"Lapphra","given":"K","non-dropping-particle":"","parse-names":false,"suffix":""},{"dropping-particle":"","family":"Sirivichayakul","given":"C","non-dropping-particle":"","parse-names":false,"suffix":""},{"dropping-particle":"","family":"Wisetsing","given":"P","non-dropping-particle":"","parse-names":false,"suffix":""},{"dropping-particle":"","family":"Pojjaroen-Anant","given":"C","non-dropping-particle":"","parse-names":false,"suffix":""},{"dropping-particle":"","family":"Chanthavanich","given":"P","non-dropping-particle":"","parse-names":false,"suffix":""},{"dropping-particle":"","family":"Subchareon","given":"A","non-dropping-particle":"","parse-names":false,"suffix":""}],"container-title":"ANNALS OF TROPICAL MEDICINE AND PARASITOLOGY","id":"ITEM-3","issue":"4","issued":{"date-parts":[["2004","6"]]},"page":"349-357","publisher":"MANEY PUBLISHING","publisher-place":"HUDSON RD, LEEDS LS9 7DL, ENGLAND","title":"Pharmacokinetic investigation of albendazole and praziquantel in Thai children infected with Giardia intestinalis","type":"article-journal","volume":"98"},"uris":["http://www.mendeley.com/documents/?uuid=86605a03-f143-4196-923a-6e4beffa95a7"]},{"id":"ITEM-4","itemData":{"DOI":"10.1002/bdd.327","ISSN":"0142-2782","abstract":"Pharmacokinetics of albendazole sulphoxide (ABZ-SO) in three different\nsingle oral doses of albendazole (ABZ) (400,800 and 1200 mg) was studied\nin 10 healthy human volunteers in a double blind three-way crossover\ndesign. The serum levels of albendazole main metabolite, albendazole\nsulphoxide (ABZ-SO), were analysed by a modified high-pressure liquid\nchromatography method. (ABZ is not detectable in biological fluids\nitself.)\nFor ABZ-SO, there was no significant difference in the biological half\nlife, normalized serum peak concentration (C(max-ABZ-SO)/Dose(ABZ)),\ntime to reach peak concentration (T(max)) and mean residence time (MRT),\nwhereas apparent clearance (Cl(p)/F), apparent distribution volume\n(V(d)/F), normalized area under the serum concentration-time curve\n(AUC(ABZ-SO)/Dose(ABZ)) and normalized area under the first moment curve\n(AUMC(ABZ-SO)/Dose(ABZ)) of albendazole main metabolite (ABZ-SO) were\nstatistically different at different doses of the parent drug, resulting\nin substantially lower serum concentration and thereafter\nAUC(ABZ-SO)/Dose(ABZ) and AUMC(ABZ-SO)/Dose(ABZ) in higher doses. These\nobservations indicate dose dependent pharmacokinetics of albendazole\n(observed for ABZ-SO), which were explained on the basis of a change in\nfraction of dose absorbed (F) as a result of slow and incomplete\ndissolution of the main drug in the GI tract. Copyright (C) 2002 John\nWiley Sons, Ltd.","author":[{"dropping-particle":"","family":"Mirfazaelian","given":"A","non-dropping-particle":"","parse-names":false,"suffix":""},{"dropping-particle":"","family":"Rouini","given":"M R","non-dropping-particle":"","parse-names":false,"suffix":""},{"dropping-particle":"","family":"Dadashzadeh","given":"S","non-dropping-particle":"","parse-names":false,"suffix":""}],"container-title":"BIOPHARMACEUTICS &amp; DRUG DISPOSITION","id":"ITEM-4","issue":"9","issued":{"date-parts":[["2002","12"]]},"page":"379-383","publisher":"WILEY-BLACKWELL","publisher-place":"COMMERCE PLACE, 350 MAIN ST, MALDEN 02148, MA USA","title":"Dose dependent pharmacokinetics of albendazole in human","type":"article-journal","volume":"23"},"uris":["http://www.mendeley.com/documents/?uuid=d2c381f8-a750-4354-a344-d5e3a26640f5"]}],"mendeley":{"formattedCitation":"&lt;sup&gt;17,23–25&lt;/sup&gt;","plainTextFormattedCitation":"17,23–25","previouslyFormattedCitation":"&lt;sup&gt;17,23–25&lt;/sup&gt;"},"properties":{"noteIndex":0},"schema":"https://github.com/citation-style-language/schema/raw/master/csl-citation.json"}</w:instrText>
      </w:r>
      <w:r w:rsidR="00D57DB4" w:rsidRPr="00C853EC">
        <w:rPr>
          <w:rFonts w:ascii="Times New Roman" w:hAnsi="Times New Roman" w:cs="Times New Roman"/>
        </w:rPr>
        <w:fldChar w:fldCharType="separate"/>
      </w:r>
      <w:r w:rsidR="00D9045E" w:rsidRPr="00D9045E">
        <w:rPr>
          <w:rFonts w:ascii="Times New Roman" w:hAnsi="Times New Roman" w:cs="Times New Roman"/>
          <w:noProof/>
          <w:vertAlign w:val="superscript"/>
        </w:rPr>
        <w:t>17,23–25</w:t>
      </w:r>
      <w:r w:rsidR="00D57DB4" w:rsidRPr="00C853EC">
        <w:rPr>
          <w:rFonts w:ascii="Times New Roman" w:hAnsi="Times New Roman" w:cs="Times New Roman"/>
        </w:rPr>
        <w:fldChar w:fldCharType="end"/>
      </w:r>
      <w:r w:rsidR="00D57DB4">
        <w:rPr>
          <w:rFonts w:ascii="Times New Roman" w:hAnsi="Times New Roman" w:cs="Times New Roman"/>
        </w:rPr>
        <w:t xml:space="preserve"> amongst others), </w:t>
      </w:r>
      <w:r w:rsidRPr="00C853EC">
        <w:rPr>
          <w:rFonts w:ascii="Times New Roman" w:hAnsi="Times New Roman" w:cs="Times New Roman"/>
        </w:rPr>
        <w:t>a systematic</w:t>
      </w:r>
      <w:r w:rsidR="00D57DB4">
        <w:rPr>
          <w:rFonts w:ascii="Times New Roman" w:hAnsi="Times New Roman" w:cs="Times New Roman"/>
        </w:rPr>
        <w:t xml:space="preserve">, multivariate analysis </w:t>
      </w:r>
      <w:r w:rsidR="00C74CF2" w:rsidRPr="00C853EC">
        <w:rPr>
          <w:rFonts w:ascii="Times New Roman" w:hAnsi="Times New Roman" w:cs="Times New Roman"/>
        </w:rPr>
        <w:t xml:space="preserve">of </w:t>
      </w:r>
      <w:r w:rsidR="00D57DB4">
        <w:rPr>
          <w:rFonts w:ascii="Times New Roman" w:hAnsi="Times New Roman" w:cs="Times New Roman"/>
        </w:rPr>
        <w:t>different factors together</w:t>
      </w:r>
      <w:r w:rsidR="00C74CF2" w:rsidRPr="00C853EC">
        <w:rPr>
          <w:rFonts w:ascii="Times New Roman" w:hAnsi="Times New Roman" w:cs="Times New Roman"/>
        </w:rPr>
        <w:t xml:space="preserve"> </w:t>
      </w:r>
      <w:r w:rsidRPr="00C853EC">
        <w:rPr>
          <w:rFonts w:ascii="Times New Roman" w:hAnsi="Times New Roman" w:cs="Times New Roman"/>
        </w:rPr>
        <w:t>remained outstanding.</w:t>
      </w:r>
      <w:r w:rsidR="00937509">
        <w:rPr>
          <w:rFonts w:ascii="Times New Roman" w:hAnsi="Times New Roman" w:cs="Times New Roman"/>
        </w:rPr>
        <w:t xml:space="preserve"> Integrating the results of a systematic review of the literature with a mathematical model of albendazole/albendazole sulfoxide dynamics, our work highlights the impact a number of different factors play in shaping the pharmacokinetic profile of the drug (and its metabolite) in the blood following receipt of a single oral dose. </w:t>
      </w:r>
      <w:r w:rsidR="003E4E5C">
        <w:rPr>
          <w:rFonts w:ascii="Times New Roman" w:hAnsi="Times New Roman" w:cs="Times New Roman"/>
        </w:rPr>
        <w:t xml:space="preserve">Importantly, our results suggest that these different factors influence different pharmacokinetic parameters, and hence alter different aspects of the pharmacokinetic profile of the drug in the blood. </w:t>
      </w:r>
    </w:p>
    <w:p w14:paraId="6C0E5FBA" w14:textId="69EF21AA" w:rsidR="003E4E5C" w:rsidRDefault="003E4E5C" w:rsidP="003E4E5C">
      <w:pPr>
        <w:jc w:val="both"/>
        <w:rPr>
          <w:rFonts w:ascii="Times New Roman" w:hAnsi="Times New Roman" w:cs="Times New Roman"/>
        </w:rPr>
      </w:pPr>
      <w:r>
        <w:rPr>
          <w:rFonts w:ascii="Times New Roman" w:hAnsi="Times New Roman" w:cs="Times New Roman"/>
        </w:rPr>
        <w:t>In-keeping with previous work</w:t>
      </w:r>
      <w:r>
        <w:rPr>
          <w:rFonts w:ascii="Times New Roman" w:hAnsi="Times New Roman" w:cs="Times New Roman"/>
        </w:rPr>
        <w:fldChar w:fldCharType="begin" w:fldLock="1"/>
      </w:r>
      <w:r w:rsidR="00D9045E">
        <w:rPr>
          <w:rFonts w:ascii="Times New Roman" w:hAnsi="Times New Roman" w:cs="Times New Roman"/>
        </w:rPr>
        <w:instrText>ADDIN CSL_CITATION {"citationItems":[{"id":"ITEM-1","itemData":{"ISSN":"0031-6970 (Print)","PMID":"3396623","abstract":"We have studied the systemic availability of oral albendazole in 6 patients with  echinococcosis either fasting or with breakfast. Albendazole sulphoxide, the pharmacologically active principle, was assayed by HPLC. Mean plasma concentrations and AUCs were 4.5 times higher when albendazole was given with breakfast than when administered in the fasting state. We conclude that therapy of echinococcosis with albendazole requires the drug to be taken with meals and that administration on an empty stomach might be more appropriate when intraluminal effects are desired, e.g. for intestinal parasites.","author":[{"dropping-particle":"","family":"Lange","given":"H","non-dropping-particle":"","parse-names":false,"suffix":""},{"dropping-particle":"","family":"Eggers","given":"R","non-dropping-particle":"","parse-names":false,"suffix":""},{"dropping-particle":"","family":"Bircher","given":"J","non-dropping-particle":"","parse-names":false,"suffix":""}],"container-title":"European journal of clinical pharmacology","id":"ITEM-1","issue":"3","issued":{"date-parts":[["1988"]]},"language":"eng","page":"315-317","publisher-place":"Germany","title":"Increased systemic availability of albendazole when taken with a fatty meal.","type":"article-journal","volume":"34"},"uris":["http://www.mendeley.com/documents/?uuid=03da6f89-a5fb-4abe-aff4-9eeff8bf9de5"]},{"id":"ITEM-2","itemData":{"DOI":"10.3389/FPHAR.2021.664465/BIBTEX","ISSN":"16639812","abstract":"Purpose: Albendazole is a benzimidazole carbamate drug with anthelmintic and antiprotozoal activity against intestinal and tissue parasites. It has been described that the administration with meals increases albendazole absorption. Our aim was to compare the systemic exposure in healthy volunteers of two albendazole formulations after a single oral dose under fed conditions and to evaluate the effect of breakfast composition on albendazole and albendazole sulfoxide bioavailability. Methods: 12 healthy volunteers were included in a 4-period, 4-sequence, crossover, open, randomized, bioequivalence clinical trial, including two stages to compare two formulations of albendazole. Single oral doses of 400 mg albendazole were administered under fed conditions (a low-fat breakfast in first stage and a high-fat breakfast in the second) separated by 7-day washout periods. Plasma albendazole and albendazole sulfoxide concentrations were measured by HPLC-MS/MS. Findings: Albendazole absorption was clearly influenced by the meal composition. A high-fat breakfast increased albendazole and albendazole sulfoxide area under the concentration–time curve (AUC) and maximum concentration (Cmax) by double, compared to a low-fat breakfast. The bioavailability of the two formulations was very similar, although the sample size was not sufficient to demonstrate bioequivalence because the intraindividual variability of albendazole was approximately 60%. Implications: The higher albendazole and albendazole sulfoxide levels when administered with a high-fat meal could be of importance in clinical practice. Since albendazole labeling recommends its administration with meals, it is necessary to insist on taking it with a fatty meal so that the effectiveness of albendazole is not compromised.","author":[{"dropping-particle":"","family":"Ochoa","given":"Dolores","non-dropping-particle":"","parse-names":false,"suffix":""},{"dropping-particle":"","family":"Saiz-Rodríguez","given":"Miriam","non-dropping-particle":"","parse-names":false,"suffix":""},{"dropping-particle":"","family":"González-Rojano","given":"Esperanza","non-dropping-particle":"","parse-names":false,"suffix":""},{"dropping-particle":"","family":"Román","given":"Manuel","non-dropping-particle":"","parse-names":false,"suffix":""},{"dropping-particle":"","family":"Sánchez-Rojas","given":"Sergio","non-dropping-particle":"","parse-names":false,"suffix":""},{"dropping-particle":"","family":"Wojnicz","given":"Aneta","non-dropping-particle":"","parse-names":false,"suffix":""},{"dropping-particle":"","family":"Ruiz-Nuño","given":"Ana","non-dropping-particle":"","parse-names":false,"suffix":""},{"dropping-particle":"","family":"García-Arieta","given":"Alfredo","non-dropping-particle":"","parse-names":false,"suffix":""},{"dropping-particle":"","family":"Abad-Santos","given":"Francisco","non-dropping-particle":"","parse-names":false,"suffix":""}],"container-title":"Frontiers in Pharmacology","id":"ITEM-2","issued":{"date-parts":[["2021","4","15"]]},"page":"734","publisher":"Frontiers Media S.A.","title":"High-Fat Breakfast Increases Bioavailability of Albendazole Compared to Low-Fat Breakfast: Single-Dose Study in Healthy Subjects","type":"article-journal","volume":"12"},"uris":["http://www.mendeley.com/documents/?uuid=813ba0ef-0121-3819-9036-ad33bb773a2e"]},{"id":"ITEM-3","itemData":{"ISSN":"0177-2392","abstract":"Three pharmacokinetic studies were conducted in Ghanaian patients in\nsupport of investigations of albendazole and its combination with\nivermectin in the treatment of onchocerciasis. These included\ndose-finding studies, investigations into the influence of a fatty meal\non the relative bioavailability of albendazole as assessed by the\nmeasurement of concentrations of albendazole sulphoxide and the effect\nof prior treatment with ivermectin on antiparasitic efficacy and plasma\nconcentrations of albendazole sulphoxide. Increasing the dose of\nalbendazole from 800 mg x 3 daily to 1200 mg x 3 daily produced no\nadditional antiparasitic effects although plasma concentrations of\nalbendazole sulphoxide were increased in proportion to dose size.\nMoreover, the plasma concentration vs time profiles suggest that most of\nthe effects observed may have been due to the first 800 mg dose.\nAdministration of ivermectin had no effect on the pharmacokinetics of\nalbendazole sulphoxide and there was no additive effect on the parasite.\nAlbendazole was well tolerated and its administration 5-7 days after\nivermectin produced little additional reaction. Although it is not\nmacrofilaricidal, it does possess important chemosterilant properties\nwhich are enhanced by its administration with a fatty breakfast. Under\nthese conditions, the relative bioavailability of albendazole is\nincreased four-fold. These studies support further work with albendazole\nadministered with food either as a single dose, as multiple single doses\nrepeated at intervals of several months and its coadministration with\nivermectin. They also encourage the belief that a more potent and\nbioavailable benzimidazole may be macrofilaricidal or a permanent\nchemosterilant for Onchocerca volvulus on single dosage.","author":[{"dropping-particle":"","family":"AWADZI","given":"K","non-dropping-particle":"","parse-names":false,"suffix":""},{"dropping-particle":"","family":"HERO","given":"M","non-dropping-particle":"","parse-names":false,"suffix":""},{"dropping-particle":"","family":"OPOKU","given":"N O","non-dropping-particle":"","parse-names":false,"suffix":""},{"dropping-particle":"","family":"BUTTNER","given":"D W","non-dropping-particle":"","parse-names":false,"suffix":""},{"dropping-particle":"","family":"COVENTRY","given":"P A","non-dropping-particle":"","parse-names":false,"suffix":""},{"dropping-particle":"","family":"PRIME","given":"M A","non-dropping-particle":"","parse-names":false,"suffix":""},{"dropping-particle":"","family":"ORME","given":"M L","non-dropping-particle":"","parse-names":false,"suffix":""},{"dropping-particle":"","family":"EDWARDS","given":"G","non-dropping-particle":"","parse-names":false,"suffix":""}],"container-title":"TROPICAL MEDICINE AND PARASITOLOGY","id":"ITEM-3","issue":"3","issued":{"date-parts":[["1994","9"]]},"page":"203-208","publisher":"GEORG THIEME VERLAG","publisher-place":"P O BOX 30 11 20, D-70451 STUTTGART, GERMANY","title":"THE CHEMOTHERAPY OF ONCHOCERCIASIS .17. A CLINICAL-EVALUATION OF ALBENDAZOLE IN PATIENTS WITH ONCHOCERCIASIS - EFFECTS OF FOOD AND PRETREATMENT WITH IVERMECTIN ON DRUG RESPONSE AND PHARMACOKINETICS","type":"article-journal","volume":"45"},"uris":["http://www.mendeley.com/documents/?uuid=c74d88e8-423b-4e20-b910-f561d6371006"]},{"id":"ITEM-4","itemData":{"DOI":"10.2165/00003495-200262100-00005","ISSN":"0012-6667","abstract":"Interactions between food and drugs may inadvertently reduce or increase\nthe drug effect. The majority of clinically relevant food-drug\ninteractions are caused by food-induced changes in the bioavailability\nof the drug. Since the bioavailability and clinical effect of most drugs\nare correlated, the bioavailability is an important pharmacokinetic\neffect parameter. However, in order to evaluate the clinical relevance\nof a food-drug interaction, the impact of food intake on the clinical\neffect of the drug has to be quantified as well. As a result of quality\nreview in healthcare systems, healthcare providers are increasingly\nrequired to develop methods for identifying and preventing adverse\nfood-drug interactions. In this review of original literature, we have\ntried to provide both pharmacokinetic and clinical effect parameters of\nclinically relevant food-drug interactions.\nThe most important interactions are those associated with a high risk of\ntreatment failure arising from a significantly reduced bioavailability\nin the fed state. Such interactions are frequently caused by chelation\nwith components in food (as occurs with alendronic acid, clodronic acid,\ndidanosine, etidronic acid, penicillamine and tetracycline) or dairy\nproducts (ciprofloxacin and norfloxacin), or by other direct\ninteractions between the drug and certain food components (avitriptan,\nindinavir, itraconazole solution, levodopa, melphalan, mercaptopurine\nand perindopril). In addition, the physiological response to food\nintake, in particular gastric acid secretion, may reduce the\nbioavailability of certain drugs (ampicillin, azithromycin capsules,\ndidanosine, erythromycin stearate or enteric coated, and isoniazid). For\nother drugs, concomitant food intake may result in an increase in drug\nbioavailability either because of a food-induced increase in drug\nsolubility (albendazole, atovaquone, griseofulvin, isotretinoin,\nlovastatin, mefloquine, saquinavir and tacrolimus) or because of the\nsecretion of gastric acid (itraconazole capsules) or bile (griseofulvin\nand halofantrine) in response to food intake. For most drugs, such an\nincrease results in a desired increase in drug effect, but in others it\nmay result in serious toxicity (halofantrine).","author":[{"dropping-particle":"","family":"Schmidt","given":"L E","non-dropping-particle":"","parse-names":false,"suffix":""},{"dropping-particle":"","family":"Dalhoff","given":"K","non-dropping-particle":"","parse-names":false,"suffix":""}],"container-title":"DRUGS","id":"ITEM-4","issue":"10","issued":{"date-parts":[["2002"]]},"page":"1481-1502","publisher":"ADIS INT LTD","publisher-place":"5 THE WAREHOUSE WAY, NORTHCOTE 0627, AUCKLAND, NEW ZEALAND","title":"Food-drug interactions","type":"article-journal","volume":"62"},"uris":["http://www.mendeley.com/documents/?uuid=1ba9f273-ce50-4b2e-a55b-d642809f8ad7"]},{"id":"ITEM-5","itemData":{"DOI":"10.1111/j.1742-7843.2005.pto_172.x","ISSN":"1742-7835","author":[{"dropping-particle":"","family":"Mares","given":"S S","non-dropping-particle":"","parse-names":false,"suffix":""},{"dropping-particle":"","family":"Jung","given":"C H","non-dropping-particle":"","parse-names":false,"suffix":""},{"dropping-particle":"","family":"Lopez","given":"A T","non-dropping-particle":"","parse-names":false,"suffix":""},{"dropping-particle":"","family":"Gonzalez-Esquivel","given":"D F","non-dropping-particle":"","parse-names":false,"suffix":""}],"container-title":"BASIC &amp; CLINICAL PHARMACOLOGY &amp; TOXICOLOGY","id":"ITEM-5","issue":"2","issued":{"date-parts":[["2005","8"]]},"page":"122-124","publisher":"WILEY-BLACKWELL","publisher-place":"COMMERCE PLACE, 350 MAIN ST, MALDEN 02148, MA USA","title":"Influence of a Mexican diet on the bioavailability of albendazole","type":"article-journal","volume":"97"},"uris":["http://www.mendeley.com/documents/?uuid=c19a1e4f-5d55-4526-ab83-d4df5cf351d0"]}],"mendeley":{"formattedCitation":"&lt;sup&gt;16,17,26–28&lt;/sup&gt;","plainTextFormattedCitation":"16,17,26–28","previouslyFormattedCitation":"&lt;sup&gt;16,17,26–28&lt;/sup&gt;"},"properties":{"noteIndex":0},"schema":"https://github.com/citation-style-language/schema/raw/master/csl-citation.json"}</w:instrText>
      </w:r>
      <w:r>
        <w:rPr>
          <w:rFonts w:ascii="Times New Roman" w:hAnsi="Times New Roman" w:cs="Times New Roman"/>
        </w:rPr>
        <w:fldChar w:fldCharType="separate"/>
      </w:r>
      <w:r w:rsidR="00D9045E" w:rsidRPr="00D9045E">
        <w:rPr>
          <w:rFonts w:ascii="Times New Roman" w:hAnsi="Times New Roman" w:cs="Times New Roman"/>
          <w:noProof/>
          <w:vertAlign w:val="superscript"/>
        </w:rPr>
        <w:t>16,17,26–28</w:t>
      </w:r>
      <w:r>
        <w:rPr>
          <w:rFonts w:ascii="Times New Roman" w:hAnsi="Times New Roman" w:cs="Times New Roman"/>
        </w:rPr>
        <w:fldChar w:fldCharType="end"/>
      </w:r>
      <w:r>
        <w:rPr>
          <w:rFonts w:ascii="Times New Roman" w:hAnsi="Times New Roman" w:cs="Times New Roman"/>
        </w:rPr>
        <w:t>, consumption of a fatty meal prior to receiving the dose was associated with increases in the bioavailablity of albendazole, increasing the amount absorbed into the body (and concomitantly elevating the AUC and C</w:t>
      </w:r>
      <w:r>
        <w:rPr>
          <w:rFonts w:ascii="Times New Roman" w:hAnsi="Times New Roman" w:cs="Times New Roman"/>
          <w:vertAlign w:val="subscript"/>
        </w:rPr>
        <w:t>Max</w:t>
      </w:r>
      <w:r>
        <w:rPr>
          <w:rFonts w:ascii="Times New Roman" w:hAnsi="Times New Roman" w:cs="Times New Roman"/>
        </w:rPr>
        <w:softHyphen/>
        <w:t xml:space="preserve"> values achieved), a phenomenon thought to be attributed to changes in the drug’s solubility (previously shown to be the rate-limiting step in albendazole’s bioavailablity and absorption</w:t>
      </w:r>
      <w:r>
        <w:rPr>
          <w:rFonts w:ascii="Times New Roman" w:hAnsi="Times New Roman" w:cs="Times New Roman"/>
        </w:rPr>
        <w:fldChar w:fldCharType="begin" w:fldLock="1"/>
      </w:r>
      <w:r>
        <w:rPr>
          <w:rFonts w:ascii="Times New Roman" w:hAnsi="Times New Roman" w:cs="Times New Roman"/>
        </w:rPr>
        <w:instrText>ADDIN CSL_CITATION {"citationItems":[{"id":"ITEM-1","itemData":{"DOI":"10.1111/j.2042-7158.1998.tb03303.x","ISSN":"0022-3573","abstract":"In several studies of patients with neurocysticercosis under treatment\nwith albendazole the pharmacokinetic data were difficult to interpret,\nprobably because of slow and erratic drug dissolution response and\nabsorption problems in-vivo. Because there is no information available\nabout the physicochemical properties of the drug, the aim of this work\nwas to explain this erratic behaviour by fully characterizing the\nsolution behaviour of the drug and its metabolite. To accomplish this,\nthe physicochemical properties, pK(a) and solubility, and in-vitro\nplasma binding of albendazole and its main metabolite, albendazole\nsulphoxide, were studied by conventional methods. The intestinal and\ngastric absorption and dissolution behaviour of albendazole were also\nstudied.\nThe solubility of both compounds is very low. Both are amphoteric\nmolecules with two ionization steps, with pK(a) values of 10.26 and 2.80\nfor albendazole and 9.79 and 0.20 for albendazole sulphoxide; low pK(a)\nvalues were obtained by performing linear free energy relationship\ncalculations. On the other hand, protein binding studies showed that\nalbendazole is 89-92% bound to plasma proteins whereas for albendazole\nsulphoxide the figure is 62-67%. This metabolite is bound by albumin\nand to alpha(1)-glycoprotein. Absorption of albendazole occurs along the\ngastrointestinal tract and is limited by its solubility. Good\ndissolution profiles were observed when 0.1 M HCl was used as\ndissolution medium.\nThe results show that 0.1 M HCl enables discrimination between the\ndrug-release characteristics of different products.","author":[{"dropping-particle":"","family":"Jung","given":"H","non-dropping-particle":"","parse-names":false,"suffix":""},{"dropping-particle":"","family":"Medina","given":"L","non-dropping-particle":"","parse-names":false,"suffix":""},{"dropping-particle":"","family":"Garcia","given":"L","non-dropping-particle":"","parse-names":false,"suffix":""},{"dropping-particle":"","family":"Fuentes","given":"I","non-dropping-particle":"","parse-names":false,"suffix":""},{"dropping-particle":"","family":"Moreno-Esparza","given":"R","non-dropping-particle":"","parse-names":false,"suffix":""}],"container-title":"JOURNAL OF PHARMACY AND PHARMACOLOGY","id":"ITEM-1","issue":"1","issued":{"date-parts":[["1998","1"]]},"page":"43-48","publisher":"ROYAL PHARMACEUTICAL SOC GREAT BRITAIN","publisher-place":"1 LAMBETH HIGH ST, LONDON SE1 7JN, ENGLAND","title":"Absorption studies of albendazole and some physicochemical properties of the drug and its metabolite albendazole sulphoxide","type":"article-journal","volume":"50"},"uris":["http://www.mendeley.com/documents/?uuid=87c9828e-da36-43c1-908e-1f8235b35239"]}],"mendeley":{"formattedCitation":"&lt;sup&gt;21&lt;/sup&gt;","plainTextFormattedCitation":"21","previouslyFormattedCitation":"&lt;sup&gt;21&lt;/sup&gt;"},"properties":{"noteIndex":0},"schema":"https://github.com/citation-style-language/schema/raw/master/csl-citation.json"}</w:instrText>
      </w:r>
      <w:r>
        <w:rPr>
          <w:rFonts w:ascii="Times New Roman" w:hAnsi="Times New Roman" w:cs="Times New Roman"/>
        </w:rPr>
        <w:fldChar w:fldCharType="separate"/>
      </w:r>
      <w:r w:rsidRPr="003E4E5C">
        <w:rPr>
          <w:rFonts w:ascii="Times New Roman" w:hAnsi="Times New Roman" w:cs="Times New Roman"/>
          <w:noProof/>
          <w:vertAlign w:val="superscript"/>
        </w:rPr>
        <w:t>21</w:t>
      </w:r>
      <w:r>
        <w:rPr>
          <w:rFonts w:ascii="Times New Roman" w:hAnsi="Times New Roman" w:cs="Times New Roman"/>
        </w:rPr>
        <w:fldChar w:fldCharType="end"/>
      </w:r>
      <w:r>
        <w:rPr>
          <w:rFonts w:ascii="Times New Roman" w:hAnsi="Times New Roman" w:cs="Times New Roman"/>
        </w:rPr>
        <w:t>) when delivered alongside a fatty meal</w:t>
      </w:r>
      <w:r>
        <w:rPr>
          <w:rFonts w:ascii="Times New Roman" w:hAnsi="Times New Roman" w:cs="Times New Roman"/>
        </w:rPr>
        <w:fldChar w:fldCharType="begin" w:fldLock="1"/>
      </w:r>
      <w:r w:rsidR="00D9045E">
        <w:rPr>
          <w:rFonts w:ascii="Times New Roman" w:hAnsi="Times New Roman" w:cs="Times New Roman"/>
        </w:rPr>
        <w:instrText>ADDIN CSL_CITATION {"citationItems":[{"id":"ITEM-1","itemData":{"DOI":"10.2165/00003495-200262100-00005","ISSN":"0012-6667","abstract":"Interactions between food and drugs may inadvertently reduce or increase\nthe drug effect. The majority of clinically relevant food-drug\ninteractions are caused by food-induced changes in the bioavailability\nof the drug. Since the bioavailability and clinical effect of most drugs\nare correlated, the bioavailability is an important pharmacokinetic\neffect parameter. However, in order to evaluate the clinical relevance\nof a food-drug interaction, the impact of food intake on the clinical\neffect of the drug has to be quantified as well. As a result of quality\nreview in healthcare systems, healthcare providers are increasingly\nrequired to develop methods for identifying and preventing adverse\nfood-drug interactions. In this review of original literature, we have\ntried to provide both pharmacokinetic and clinical effect parameters of\nclinically relevant food-drug interactions.\nThe most important interactions are those associated with a high risk of\ntreatment failure arising from a significantly reduced bioavailability\nin the fed state. Such interactions are frequently caused by chelation\nwith components in food (as occurs with alendronic acid, clodronic acid,\ndidanosine, etidronic acid, penicillamine and tetracycline) or dairy\nproducts (ciprofloxacin and norfloxacin), or by other direct\ninteractions between the drug and certain food components (avitriptan,\nindinavir, itraconazole solution, levodopa, melphalan, mercaptopurine\nand perindopril). In addition, the physiological response to food\nintake, in particular gastric acid secretion, may reduce the\nbioavailability of certain drugs (ampicillin, azithromycin capsules,\ndidanosine, erythromycin stearate or enteric coated, and isoniazid). For\nother drugs, concomitant food intake may result in an increase in drug\nbioavailability either because of a food-induced increase in drug\nsolubility (albendazole, atovaquone, griseofulvin, isotretinoin,\nlovastatin, mefloquine, saquinavir and tacrolimus) or because of the\nsecretion of gastric acid (itraconazole capsules) or bile (griseofulvin\nand halofantrine) in response to food intake. For most drugs, such an\nincrease results in a desired increase in drug effect, but in others it\nmay result in serious toxicity (halofantrine).","author":[{"dropping-particle":"","family":"Schmidt","given":"L E","non-dropping-particle":"","parse-names":false,"suffix":""},{"dropping-particle":"","family":"Dalhoff","given":"K","non-dropping-particle":"","parse-names":false,"suffix":""}],"container-title":"DRUGS","id":"ITEM-1","issue":"10","issued":{"date-parts":[["2002"]]},"page":"1481-1502","publisher":"ADIS INT LTD","publisher-place":"5 THE WAREHOUSE WAY, NORTHCOTE 0627, AUCKLAND, NEW ZEALAND","title":"Food-drug interactions","type":"article-journal","volume":"62"},"uris":["http://www.mendeley.com/documents/?uuid=1ba9f273-ce50-4b2e-a55b-d642809f8ad7"]}],"mendeley":{"formattedCitation":"&lt;sup&gt;28&lt;/sup&gt;","plainTextFormattedCitation":"28","previouslyFormattedCitation":"&lt;sup&gt;28&lt;/sup&gt;"},"properties":{"noteIndex":0},"schema":"https://github.com/citation-style-language/schema/raw/master/csl-citation.json"}</w:instrText>
      </w:r>
      <w:r>
        <w:rPr>
          <w:rFonts w:ascii="Times New Roman" w:hAnsi="Times New Roman" w:cs="Times New Roman"/>
        </w:rPr>
        <w:fldChar w:fldCharType="separate"/>
      </w:r>
      <w:r w:rsidR="00D9045E" w:rsidRPr="00D9045E">
        <w:rPr>
          <w:rFonts w:ascii="Times New Roman" w:hAnsi="Times New Roman" w:cs="Times New Roman"/>
          <w:noProof/>
          <w:vertAlign w:val="superscript"/>
        </w:rPr>
        <w:t>28</w:t>
      </w:r>
      <w:r>
        <w:rPr>
          <w:rFonts w:ascii="Times New Roman" w:hAnsi="Times New Roman" w:cs="Times New Roman"/>
        </w:rPr>
        <w:fldChar w:fldCharType="end"/>
      </w:r>
      <w:r>
        <w:rPr>
          <w:rFonts w:ascii="Times New Roman" w:hAnsi="Times New Roman" w:cs="Times New Roman"/>
        </w:rPr>
        <w:t>. Whilst prior results from the literature have suggested limited differences between men and women in albendazole’s pharmacokinetics (specifically with regards to the AUC and CMax</w:t>
      </w:r>
      <w:r>
        <w:rPr>
          <w:rFonts w:ascii="Times New Roman" w:hAnsi="Times New Roman" w:cs="Times New Roman"/>
        </w:rPr>
        <w:fldChar w:fldCharType="begin" w:fldLock="1"/>
      </w:r>
      <w:r w:rsidR="008F0D63">
        <w:rPr>
          <w:rFonts w:ascii="Times New Roman" w:hAnsi="Times New Roman" w:cs="Times New Roman"/>
        </w:rPr>
        <w:instrText>ADDIN CSL_CITATION {"citationItems":[{"id":"ITEM-1","itemData":{"DOI":"10.1007/s00228-002-0488-8","ISSN":"0031-6970","abstract":"The pharmacokinetics of albendazole in different single oral doses (400\nmg, 800 mg &amp; 1200 mg) was studied and compared in healthy male and\nfemale human volunteers using a double-blind design. The serum levels of\nalbendazole main metabolites (albendazole sulphoxide and albendazole\nsulphone) were analysed using a modified high-pressure liquid\nchromatography method. For both metabolites, there was no significant\ndifference in the biological half-life (t(1/2)), time to reach peak\nconcentration (t(max)) and mean residence time (MRT) between men and\nwomen, whereas apparent oral clearance (Cl(p)/F) and apparent\ndistribution volume (V(d)/F) were less and serum pea concentration\n(C(max)) area under the serum concentration-time curve (AUC) and area\nunder the first moment curve (AUMC) were more in women than in men.\nThese observations indicate sex dimorphism in pharmacokinetics of\nalbendazole (observed for albendazole sulphoxide and albendazole\nsulphone) which were explained on the basis of a change in fraction of\nthe main drug turned to metabolite as a result of more extensive\nfirst-pass metabolism of the main drug in the liver of adult female\nsubjects.","author":[{"dropping-particle":"","family":"Mirfazaelian","given":"A","non-dropping-particle":"","parse-names":false,"suffix":""},{"dropping-particle":"","family":"Dadashzadeh","given":"S","non-dropping-particle":"","parse-names":false,"suffix":""},{"dropping-particle":"","family":"Rouini","given":"M R","non-dropping-particle":"","parse-names":false,"suffix":""}],"container-title":"EUROPEAN JOURNAL OF CLINICAL PHARMACOLOGY","id":"ITEM-1","issue":"6","issued":{"date-parts":[["2002","9"]]},"page":"403-408","publisher":"SPRINGER HEIDELBERG","publisher-place":"TIERGARTENSTRASSE 17, D-69121 HEIDELBERG, GERMANY","title":"Effect of gender in the disposition of albendazole metabolites in humans","type":"article-journal","volume":"58"},"uris":["http://www.mendeley.com/documents/?uuid=63d69518-bd5c-4728-9f2b-c7646c853f13"]}],"mendeley":{"formattedCitation":"&lt;sup&gt;13&lt;/sup&gt;","plainTextFormattedCitation":"13","previouslyFormattedCitation":"&lt;sup&gt;13&lt;/sup&gt;"},"properties":{"noteIndex":0},"schema":"https://github.com/citation-style-language/schema/raw/master/csl-citation.json"}</w:instrText>
      </w:r>
      <w:r>
        <w:rPr>
          <w:rFonts w:ascii="Times New Roman" w:hAnsi="Times New Roman" w:cs="Times New Roman"/>
        </w:rPr>
        <w:fldChar w:fldCharType="separate"/>
      </w:r>
      <w:r w:rsidRPr="003E4E5C">
        <w:rPr>
          <w:rFonts w:ascii="Times New Roman" w:hAnsi="Times New Roman" w:cs="Times New Roman"/>
          <w:noProof/>
          <w:vertAlign w:val="superscript"/>
        </w:rPr>
        <w:t>13</w:t>
      </w:r>
      <w:r>
        <w:rPr>
          <w:rFonts w:ascii="Times New Roman" w:hAnsi="Times New Roman" w:cs="Times New Roman"/>
        </w:rPr>
        <w:fldChar w:fldCharType="end"/>
      </w:r>
      <w:r>
        <w:rPr>
          <w:rFonts w:ascii="Times New Roman" w:hAnsi="Times New Roman" w:cs="Times New Roman"/>
        </w:rPr>
        <w:t>), we did not observe any significant differences here</w:t>
      </w:r>
      <w:r w:rsidR="008F0D63">
        <w:rPr>
          <w:rFonts w:ascii="Times New Roman" w:hAnsi="Times New Roman" w:cs="Times New Roman"/>
        </w:rPr>
        <w:t>. However,</w:t>
      </w:r>
      <w:r>
        <w:rPr>
          <w:rFonts w:ascii="Times New Roman" w:hAnsi="Times New Roman" w:cs="Times New Roman"/>
        </w:rPr>
        <w:t xml:space="preserve"> important caveats to </w:t>
      </w:r>
      <w:r w:rsidR="008F0D63">
        <w:rPr>
          <w:rFonts w:ascii="Times New Roman" w:hAnsi="Times New Roman" w:cs="Times New Roman"/>
        </w:rPr>
        <w:t xml:space="preserve">our </w:t>
      </w:r>
      <w:r>
        <w:rPr>
          <w:rFonts w:ascii="Times New Roman" w:hAnsi="Times New Roman" w:cs="Times New Roman"/>
        </w:rPr>
        <w:t>results are that the lack of individual data in many cases precluded examination of men and women separately</w:t>
      </w:r>
      <w:r w:rsidR="008F0D63">
        <w:rPr>
          <w:rFonts w:ascii="Times New Roman" w:hAnsi="Times New Roman" w:cs="Times New Roman"/>
        </w:rPr>
        <w:t xml:space="preserve"> – we therefore had to construct a crude proxy for comparison (between men and </w:t>
      </w:r>
      <w:r>
        <w:rPr>
          <w:rFonts w:ascii="Times New Roman" w:hAnsi="Times New Roman" w:cs="Times New Roman"/>
        </w:rPr>
        <w:t>groups where the population comprised mixtures of men and women a crude proxy</w:t>
      </w:r>
      <w:r w:rsidR="008F0D63">
        <w:rPr>
          <w:rFonts w:ascii="Times New Roman" w:hAnsi="Times New Roman" w:cs="Times New Roman"/>
        </w:rPr>
        <w:t>) which may not be powered to detect the (minor) differences previously reported</w:t>
      </w:r>
      <w:r w:rsidR="008F0D63">
        <w:rPr>
          <w:rFonts w:ascii="Times New Roman" w:hAnsi="Times New Roman" w:cs="Times New Roman"/>
        </w:rPr>
        <w:fldChar w:fldCharType="begin" w:fldLock="1"/>
      </w:r>
      <w:r w:rsidR="008F0D63">
        <w:rPr>
          <w:rFonts w:ascii="Times New Roman" w:hAnsi="Times New Roman" w:cs="Times New Roman"/>
        </w:rPr>
        <w:instrText>ADDIN CSL_CITATION {"citationItems":[{"id":"ITEM-1","itemData":{"DOI":"10.1007/s00228-002-0488-8","ISSN":"0031-6970","abstract":"The pharmacokinetics of albendazole in different single oral doses (400\nmg, 800 mg &amp; 1200 mg) was studied and compared in healthy male and\nfemale human volunteers using a double-blind design. The serum levels of\nalbendazole main metabolites (albendazole sulphoxide and albendazole\nsulphone) were analysed using a modified high-pressure liquid\nchromatography method. For both metabolites, there was no significant\ndifference in the biological half-life (t(1/2)), time to reach peak\nconcentration (t(max)) and mean residence time (MRT) between men and\nwomen, whereas apparent oral clearance (Cl(p)/F) and apparent\ndistribution volume (V(d)/F) were less and serum pea concentration\n(C(max)) area under the serum concentration-time curve (AUC) and area\nunder the first moment curve (AUMC) were more in women than in men.\nThese observations indicate sex dimorphism in pharmacokinetics of\nalbendazole (observed for albendazole sulphoxide and albendazole\nsulphone) which were explained on the basis of a change in fraction of\nthe main drug turned to metabolite as a result of more extensive\nfirst-pass metabolism of the main drug in the liver of adult female\nsubjects.","author":[{"dropping-particle":"","family":"Mirfazaelian","given":"A","non-dropping-particle":"","parse-names":false,"suffix":""},{"dropping-particle":"","family":"Dadashzadeh","given":"S","non-dropping-particle":"","parse-names":false,"suffix":""},{"dropping-particle":"","family":"Rouini","given":"M R","non-dropping-particle":"","parse-names":false,"suffix":""}],"container-title":"EUROPEAN JOURNAL OF CLINICAL PHARMACOLOGY","id":"ITEM-1","issue":"6","issued":{"date-parts":[["2002","9"]]},"page":"403-408","publisher":"SPRINGER HEIDELBERG","publisher-place":"TIERGARTENSTRASSE 17, D-69121 HEIDELBERG, GERMANY","title":"Effect of gender in the disposition of albendazole metabolites in humans","type":"article-journal","volume":"58"},"uris":["http://www.mendeley.com/documents/?uuid=63d69518-bd5c-4728-9f2b-c7646c853f13"]}],"mendeley":{"formattedCitation":"&lt;sup&gt;13&lt;/sup&gt;","plainTextFormattedCitation":"13","previouslyFormattedCitation":"&lt;sup&gt;13&lt;/sup&gt;"},"properties":{"noteIndex":0},"schema":"https://github.com/citation-style-language/schema/raw/master/csl-citation.json"}</w:instrText>
      </w:r>
      <w:r w:rsidR="008F0D63">
        <w:rPr>
          <w:rFonts w:ascii="Times New Roman" w:hAnsi="Times New Roman" w:cs="Times New Roman"/>
        </w:rPr>
        <w:fldChar w:fldCharType="separate"/>
      </w:r>
      <w:r w:rsidR="008F0D63" w:rsidRPr="003E4E5C">
        <w:rPr>
          <w:rFonts w:ascii="Times New Roman" w:hAnsi="Times New Roman" w:cs="Times New Roman"/>
          <w:noProof/>
          <w:vertAlign w:val="superscript"/>
        </w:rPr>
        <w:t>13</w:t>
      </w:r>
      <w:r w:rsidR="008F0D63">
        <w:rPr>
          <w:rFonts w:ascii="Times New Roman" w:hAnsi="Times New Roman" w:cs="Times New Roman"/>
        </w:rPr>
        <w:fldChar w:fldCharType="end"/>
      </w:r>
      <w:r>
        <w:rPr>
          <w:rFonts w:ascii="Times New Roman" w:hAnsi="Times New Roman" w:cs="Times New Roman"/>
        </w:rPr>
        <w:t xml:space="preserve">. </w:t>
      </w:r>
      <w:r w:rsidR="008F0D63">
        <w:rPr>
          <w:rFonts w:ascii="Times New Roman" w:hAnsi="Times New Roman" w:cs="Times New Roman"/>
        </w:rPr>
        <w:t>We observed a</w:t>
      </w:r>
      <w:r w:rsidR="008E4839">
        <w:rPr>
          <w:rFonts w:ascii="Times New Roman" w:hAnsi="Times New Roman" w:cs="Times New Roman"/>
        </w:rPr>
        <w:t xml:space="preserve"> small but significant effect of the dose of albendazole received on the bioavailability of the drug, with bioavailability decreasing as the dose increased. This is consistent with the </w:t>
      </w:r>
      <w:r w:rsidR="008F0D63">
        <w:rPr>
          <w:rFonts w:ascii="Times New Roman" w:hAnsi="Times New Roman" w:cs="Times New Roman"/>
        </w:rPr>
        <w:t>drug’s well described induction of enzymes responsible for its own metabolism</w:t>
      </w:r>
      <w:r w:rsidR="008F0D63">
        <w:rPr>
          <w:rFonts w:ascii="Times New Roman" w:hAnsi="Times New Roman" w:cs="Times New Roman"/>
        </w:rPr>
        <w:fldChar w:fldCharType="begin" w:fldLock="1"/>
      </w:r>
      <w:r w:rsidR="00D9045E">
        <w:rPr>
          <w:rFonts w:ascii="Times New Roman" w:hAnsi="Times New Roman" w:cs="Times New Roman"/>
        </w:rPr>
        <w:instrText>ADDIN CSL_CITATION {"citationItems":[{"id":"ITEM-1","itemData":{"ISSN":"0041-008X","author":[{"dropping-particle":"","family":"SOUHAILIELAMRI","given":"H","non-dropping-particle":"","parse-names":false,"suffix":""},{"dropping-particle":"","family":"FARGETTON","given":"X","non-dropping-particle":"","parse-names":false,"suffix":""},{"dropping-particle":"","family":"BENOIT","given":"E","non-dropping-particle":"","parse-names":false,"suffix":""},{"dropping-particle":"","family":"TOTIS","given":"M","non-dropping-particle":"","parse-names":false,"suffix":""},{"dropping-particle":"","family":"BATT","given":"A M","non-dropping-particle":"","parse-names":false,"suffix":""}],"container-title":"TOXICOLOGY AND APPLIED PHARMACOLOGY","id":"ITEM-1","issue":"1","issued":{"date-parts":[["1988","1"]]},"page":"141-149","publisher":"ACADEMIC PRESS INC JNL-COMP SUBSCRIPTIONS","publisher-place":"525 B ST, STE 1900, SAN DIEGO, CA 92101-4495","title":"INDUCING EFFECT OF ALBENDAZOLE ON RAT-LIVER DRUG-METABOLIZING-ENZYMES AND METABOLITE PHARMACOKINETICS","type":"article-journal","volume":"92"},"uris":["http://www.mendeley.com/documents/?uuid=e5d1fc93-4f0e-4005-824b-5612d1a61a41"]},{"id":"ITEM-2","itemData":{"DOI":"10.1038/clpt.1990.38","ISSN":"15326535","abstract":"We prospectively studied the effect of albendazole on microsomal reserve and on first-pass activation to albendazole sulfoxide in patients with hydatid disease. An aminopyrine breath test was performed in 12 patients while they were receiving albendazole treatment and while they were not. Excretion of14CO2in breath averaged 0.70% · kg · mmol-1± 0.20% · kg · mmol-1without treatment and 0.54% · kg · mmol-1± 0.14% · kg · mmol-1with treatment (p &lt; 0.005). Plasma levels of albendazole sulfoxide were measured 4 hours after the morning dose during the first and second half of the 4-week treatment cycles. In nine of the 12 patients albendazole sulfoxide levels decreased during the second half of the cycle by an average of 0.84 ± 0.76 μmol/L (p &lt; 0.02). Transaminase levels increased in 10 of the 12 patients during long-term albendazole treatment, and major side effects, including hepatotoxicity, neutropenia, and alopecia, were observed in three patients. We conclude that albendazole partially inhibits microsomal enzyme function but induces its own metabolism. Hepatotoxicity and other possible severe side effects necessitate close therapeutic monitoring of patients who are given albendazole. © 1990.","author":[{"dropping-particle":"","family":"Steiger","given":"Ursula","non-dropping-particle":"","parse-names":false,"suffix":""},{"dropping-particle":"","family":"Cotting","given":"Jacques","non-dropping-particle":"","parse-names":false,"suffix":""},{"dropping-particle":"","family":"Reichen","given":"Jürg","non-dropping-particle":"","parse-names":false,"suffix":""}],"container-title":"Clinical Pharmacology and Therapeutics","id":"ITEM-2","issue":"3","issued":{"date-parts":[["1990"]]},"page":"347-353","title":"Albendazole treatment of echinococcosis in humans: Effects on microsomal metabolism and drug tolerance","type":"article-journal","volume":"47"},"uris":["http://www.mendeley.com/documents/?uuid=abb34736-6d3d-3826-bb89-2ab5a0b55f10"]}],"mendeley":{"formattedCitation":"&lt;sup&gt;19,29&lt;/sup&gt;","plainTextFormattedCitation":"19,29","previouslyFormattedCitation":"&lt;sup&gt;19,29&lt;/sup&gt;"},"properties":{"noteIndex":0},"schema":"https://github.com/citation-style-language/schema/raw/master/csl-citation.json"}</w:instrText>
      </w:r>
      <w:r w:rsidR="008F0D63">
        <w:rPr>
          <w:rFonts w:ascii="Times New Roman" w:hAnsi="Times New Roman" w:cs="Times New Roman"/>
        </w:rPr>
        <w:fldChar w:fldCharType="separate"/>
      </w:r>
      <w:r w:rsidR="00D9045E" w:rsidRPr="00D9045E">
        <w:rPr>
          <w:rFonts w:ascii="Times New Roman" w:hAnsi="Times New Roman" w:cs="Times New Roman"/>
          <w:noProof/>
          <w:vertAlign w:val="superscript"/>
        </w:rPr>
        <w:t>19,29</w:t>
      </w:r>
      <w:r w:rsidR="008F0D63">
        <w:rPr>
          <w:rFonts w:ascii="Times New Roman" w:hAnsi="Times New Roman" w:cs="Times New Roman"/>
        </w:rPr>
        <w:fldChar w:fldCharType="end"/>
      </w:r>
      <w:r w:rsidR="008F0D63">
        <w:rPr>
          <w:rFonts w:ascii="Times New Roman" w:hAnsi="Times New Roman" w:cs="Times New Roman"/>
        </w:rPr>
        <w:t xml:space="preserve">. </w:t>
      </w:r>
      <w:r w:rsidR="004E587B">
        <w:rPr>
          <w:rFonts w:ascii="Times New Roman" w:hAnsi="Times New Roman" w:cs="Times New Roman"/>
        </w:rPr>
        <w:t>Together</w:t>
      </w:r>
      <w:r w:rsidR="008F0D63">
        <w:rPr>
          <w:rFonts w:ascii="Times New Roman" w:hAnsi="Times New Roman" w:cs="Times New Roman"/>
        </w:rPr>
        <w:t xml:space="preserve">, our </w:t>
      </w:r>
      <w:r w:rsidRPr="00C853EC">
        <w:rPr>
          <w:rFonts w:ascii="Times New Roman" w:hAnsi="Times New Roman" w:cs="Times New Roman"/>
        </w:rPr>
        <w:t xml:space="preserve">results </w:t>
      </w:r>
      <w:r w:rsidR="008F0D63">
        <w:rPr>
          <w:rFonts w:ascii="Times New Roman" w:hAnsi="Times New Roman" w:cs="Times New Roman"/>
        </w:rPr>
        <w:t xml:space="preserve">also suggest </w:t>
      </w:r>
      <w:r w:rsidRPr="00C853EC">
        <w:rPr>
          <w:rFonts w:ascii="Times New Roman" w:hAnsi="Times New Roman" w:cs="Times New Roman"/>
        </w:rPr>
        <w:t xml:space="preserve">that different factors impact different pharmacokinetic properties of </w:t>
      </w:r>
      <w:r>
        <w:rPr>
          <w:rFonts w:ascii="Times New Roman" w:hAnsi="Times New Roman" w:cs="Times New Roman"/>
        </w:rPr>
        <w:t>a</w:t>
      </w:r>
      <w:r w:rsidRPr="00C853EC">
        <w:rPr>
          <w:rFonts w:ascii="Times New Roman" w:hAnsi="Times New Roman" w:cs="Times New Roman"/>
        </w:rPr>
        <w:t xml:space="preserve">lbendazole and </w:t>
      </w:r>
      <w:r>
        <w:rPr>
          <w:rFonts w:ascii="Times New Roman" w:hAnsi="Times New Roman" w:cs="Times New Roman"/>
        </w:rPr>
        <w:t>a</w:t>
      </w:r>
      <w:r w:rsidRPr="00C853EC">
        <w:rPr>
          <w:rFonts w:ascii="Times New Roman" w:hAnsi="Times New Roman" w:cs="Times New Roman"/>
        </w:rPr>
        <w:t xml:space="preserve">lbendazole </w:t>
      </w:r>
      <w:r>
        <w:rPr>
          <w:rFonts w:ascii="Times New Roman" w:hAnsi="Times New Roman" w:cs="Times New Roman"/>
        </w:rPr>
        <w:t>s</w:t>
      </w:r>
      <w:r w:rsidRPr="00C853EC">
        <w:rPr>
          <w:rFonts w:ascii="Times New Roman" w:hAnsi="Times New Roman" w:cs="Times New Roman"/>
        </w:rPr>
        <w:t xml:space="preserve">ulfoxide – for example, whilst receipt of a fatty meal was associated with increases to </w:t>
      </w:r>
      <w:r>
        <w:rPr>
          <w:rFonts w:ascii="Times New Roman" w:hAnsi="Times New Roman" w:cs="Times New Roman"/>
        </w:rPr>
        <w:t>b</w:t>
      </w:r>
      <w:r w:rsidRPr="00C853EC">
        <w:rPr>
          <w:rFonts w:ascii="Times New Roman" w:hAnsi="Times New Roman" w:cs="Times New Roman"/>
        </w:rPr>
        <w:t>ioavailability, AUC and C</w:t>
      </w:r>
      <w:r w:rsidRPr="00C853EC">
        <w:rPr>
          <w:rFonts w:ascii="Times New Roman" w:hAnsi="Times New Roman" w:cs="Times New Roman"/>
          <w:vertAlign w:val="subscript"/>
        </w:rPr>
        <w:t>Max</w:t>
      </w:r>
      <w:r w:rsidRPr="00C853EC">
        <w:rPr>
          <w:rFonts w:ascii="Times New Roman" w:hAnsi="Times New Roman" w:cs="Times New Roman"/>
          <w:vertAlign w:val="subscript"/>
        </w:rPr>
        <w:softHyphen/>
      </w:r>
      <w:r w:rsidRPr="00C853EC">
        <w:rPr>
          <w:rFonts w:ascii="Times New Roman" w:hAnsi="Times New Roman" w:cs="Times New Roman"/>
          <w:vertAlign w:val="subscript"/>
        </w:rPr>
        <w:softHyphen/>
      </w:r>
      <w:r w:rsidRPr="00C853EC">
        <w:rPr>
          <w:rFonts w:ascii="Times New Roman" w:hAnsi="Times New Roman" w:cs="Times New Roman"/>
        </w:rPr>
        <w:t xml:space="preserve">, </w:t>
      </w:r>
      <w:r w:rsidR="008F0D63">
        <w:rPr>
          <w:rFonts w:ascii="Times New Roman" w:hAnsi="Times New Roman" w:cs="Times New Roman"/>
        </w:rPr>
        <w:t xml:space="preserve">age </w:t>
      </w:r>
      <w:r w:rsidRPr="00C853EC">
        <w:rPr>
          <w:rFonts w:ascii="Times New Roman" w:hAnsi="Times New Roman" w:cs="Times New Roman"/>
        </w:rPr>
        <w:t xml:space="preserve">was significantly associated with </w:t>
      </w:r>
      <w:r>
        <w:rPr>
          <w:rFonts w:ascii="Times New Roman" w:hAnsi="Times New Roman" w:cs="Times New Roman"/>
        </w:rPr>
        <w:t>a</w:t>
      </w:r>
      <w:r w:rsidRPr="00C853EC">
        <w:rPr>
          <w:rFonts w:ascii="Times New Roman" w:hAnsi="Times New Roman" w:cs="Times New Roman"/>
        </w:rPr>
        <w:t xml:space="preserve">lbendazole </w:t>
      </w:r>
      <w:r>
        <w:rPr>
          <w:rFonts w:ascii="Times New Roman" w:hAnsi="Times New Roman" w:cs="Times New Roman"/>
        </w:rPr>
        <w:t>s</w:t>
      </w:r>
      <w:r w:rsidRPr="00C853EC">
        <w:rPr>
          <w:rFonts w:ascii="Times New Roman" w:hAnsi="Times New Roman" w:cs="Times New Roman"/>
        </w:rPr>
        <w:t>ulfoxide half-life</w:t>
      </w:r>
      <w:r w:rsidR="008F0D63">
        <w:rPr>
          <w:rFonts w:ascii="Times New Roman" w:hAnsi="Times New Roman" w:cs="Times New Roman"/>
        </w:rPr>
        <w:t xml:space="preserve"> (when controlling for dosage per kilogram of body weight)</w:t>
      </w:r>
      <w:r w:rsidRPr="00C853EC">
        <w:rPr>
          <w:rFonts w:ascii="Times New Roman" w:hAnsi="Times New Roman" w:cs="Times New Roman"/>
        </w:rPr>
        <w:t>.</w:t>
      </w:r>
      <w:r w:rsidR="008F0D63">
        <w:rPr>
          <w:rFonts w:ascii="Times New Roman" w:hAnsi="Times New Roman" w:cs="Times New Roman"/>
        </w:rPr>
        <w:t xml:space="preserve"> </w:t>
      </w:r>
    </w:p>
    <w:p w14:paraId="6704823A" w14:textId="226A0978" w:rsidR="00CD36AF" w:rsidRDefault="004E587B" w:rsidP="003E4E5C">
      <w:pPr>
        <w:jc w:val="both"/>
        <w:rPr>
          <w:rFonts w:ascii="Times New Roman" w:hAnsi="Times New Roman" w:cs="Times New Roman"/>
        </w:rPr>
      </w:pPr>
      <w:r>
        <w:rPr>
          <w:rFonts w:ascii="Times New Roman" w:hAnsi="Times New Roman" w:cs="Times New Roman"/>
        </w:rPr>
        <w:t>Perhaps most interestingly, our analyses suggested significant effects of parasitic infection on albendazole pharmacokinetics, with the exact impact dependent on the infection being considered.</w:t>
      </w:r>
      <w:r w:rsidR="00EB1FF5">
        <w:rPr>
          <w:rFonts w:ascii="Times New Roman" w:hAnsi="Times New Roman" w:cs="Times New Roman"/>
        </w:rPr>
        <w:t xml:space="preserve"> </w:t>
      </w:r>
      <w:r>
        <w:rPr>
          <w:rFonts w:ascii="Times New Roman" w:hAnsi="Times New Roman" w:cs="Times New Roman"/>
        </w:rPr>
        <w:t xml:space="preserve">Previous work in sheep </w:t>
      </w:r>
      <w:r w:rsidR="00D9045E">
        <w:rPr>
          <w:rFonts w:ascii="Times New Roman" w:hAnsi="Times New Roman" w:cs="Times New Roman"/>
        </w:rPr>
        <w:t>has highlighted that gastrointestinal nematode infection can influence the kinetics of albendazole and albendazole sulfoxide, leading to increased AUCs compared to healthy sheep</w:t>
      </w:r>
      <w:r w:rsidR="00D9045E">
        <w:rPr>
          <w:rFonts w:ascii="Times New Roman" w:hAnsi="Times New Roman" w:cs="Times New Roman"/>
        </w:rPr>
        <w:fldChar w:fldCharType="begin" w:fldLock="1"/>
      </w:r>
      <w:r w:rsidR="00D9045E">
        <w:rPr>
          <w:rFonts w:ascii="Times New Roman" w:hAnsi="Times New Roman" w:cs="Times New Roman"/>
        </w:rPr>
        <w:instrText>ADDIN CSL_CITATION {"citationItems":[{"id":"ITEM-1","itemData":{"DOI":"10.1016/S0304-4017(96)01118-1","ISSN":"0304-4017","abstract":"The influence of gastrointestinal nematode infection on the kinetics of\nalbendazole (ABZ) and its metabolites, albendazole sulphoxide (ABZSO)\nand sulphone (ABZSO(2)) in plasma and abomasal fluid was investigated in\nsheep. A micronised suspension of ABZ was administered intraruminally at\n7.5 mg kg(-1) to the following groups of sheep: (a) non-parasitised\n(control); (b) artificially infected with Haemonchus contortus; (c)\nnaturally infected with Haemonchus contortus and other species of\ngastrointestinal nematodes. Plasma and abomasal fluid samples were\nobtained serially over 72 h post-treatment and they were analysed by\nHPLC for ABZ and its metabolites. The ABZ parent drug was not detected\nin plasma at any time post-treatment, however the metabolites ABZSO and\nABZSO(2) were recovered in the bloodstream, The active metabolite ABZSO\nwas recovered in plasma between 0.5 and 48 (uninfected), 60 (H.\ncontortus infected) or 72 h (naturally infected sheep)\npost-administration The area under the plasma concentration vs time\ncurve (AUG) values for ABZSO were higher in both artificially infected\n(64.0 mu g h ml(-1)) and naturally infected (79.3 mu g h ml(-1)) sheep\nas compared with non-infected animals (41.8 mu g h ml(-1)). Peak plasma\nconcentrations for ABZSO and ABZSO(2) were higher in both artificially\nand naturally infected sheep than in non-parasitised animals. No changes\nin the half-lives and mean residence times for these metabolites were\nobserved in infected sheep. ABZ and its metabolites were found in the\nabomasum between 0.5 and 48 (infected animals) or 72 h (uninfected)\npost-treatment. The availability (total AUCs) of ABZ and its metabolites\nin abomasal fluid were lower in H. contortus infected sheep than in the\nuninfected control animals, The increased abomasal pH induced by the\npresence of the H. contortus infection may reduce the plasma/abomasum pH\ngradient, which results in a decreased ionic-trapping of ABZ and its\nmetabolites in the abomasum, Such a phenomenon correlates with: (a) the\nhigher total AUC values obtained for ABZ metabolites in the bloodstream\nof the infected compared to the control sheep, (b) the lower\nconcentration profiles of the ABZ parent drug and its metabolites found\nin the abomasal fluid of the infected animals. (C) 1997 Elsevier Science\nB.V.","author":[{"dropping-particle":"","family":"Alvarez","given":"L I","non-dropping-particle":"","parse-names":false,"suffix":""},{"dropping-particle":"","family":"Sanchez","given":"S F","non-dropping-particle":"","parse-names":false,"suffix":""},{"dropping-particle":"","family":"Lanusse","given":"C E","non-dropping-particle":"","parse-names":false,"suffix":""}],"container-title":"VETERINARY PARASITOLOGY","id":"ITEM-1","issue":"3-4","issued":{"date-parts":[["1997","5"]]},"page":"241-253","publisher":"ELSEVIER SCIENCE BV","publisher-place":"PO BOX 211, 1000 AE AMSTERDAM, NETHERLANDS","title":"Modified plasma and abomasal disposition of albendazole in nematode-infected sheep","type":"article-journal","volume":"69"},"uris":["http://www.mendeley.com/documents/?uuid=e26d58ba-e6b9-4e44-a393-c08d55d1b956"]}],"mendeley":{"formattedCitation":"&lt;sup&gt;30&lt;/sup&gt;","plainTextFormattedCitation":"30","previouslyFormattedCitation":"&lt;sup&gt;30&lt;/sup&gt;"},"properties":{"noteIndex":0},"schema":"https://github.com/citation-style-language/schema/raw/master/csl-citation.json"}</w:instrText>
      </w:r>
      <w:r w:rsidR="00D9045E">
        <w:rPr>
          <w:rFonts w:ascii="Times New Roman" w:hAnsi="Times New Roman" w:cs="Times New Roman"/>
        </w:rPr>
        <w:fldChar w:fldCharType="separate"/>
      </w:r>
      <w:r w:rsidR="00D9045E" w:rsidRPr="00D9045E">
        <w:rPr>
          <w:rFonts w:ascii="Times New Roman" w:hAnsi="Times New Roman" w:cs="Times New Roman"/>
          <w:noProof/>
          <w:vertAlign w:val="superscript"/>
        </w:rPr>
        <w:t>30</w:t>
      </w:r>
      <w:r w:rsidR="00D9045E">
        <w:rPr>
          <w:rFonts w:ascii="Times New Roman" w:hAnsi="Times New Roman" w:cs="Times New Roman"/>
        </w:rPr>
        <w:fldChar w:fldCharType="end"/>
      </w:r>
      <w:r w:rsidR="00D9045E">
        <w:rPr>
          <w:rFonts w:ascii="Times New Roman" w:hAnsi="Times New Roman" w:cs="Times New Roman"/>
        </w:rPr>
        <w:t>, although work in humans has suggested the exact impact of infection depends on</w:t>
      </w:r>
      <w:r w:rsidR="002F3213">
        <w:rPr>
          <w:rFonts w:ascii="Times New Roman" w:hAnsi="Times New Roman" w:cs="Times New Roman"/>
        </w:rPr>
        <w:t xml:space="preserve"> the interaction between </w:t>
      </w:r>
      <w:r w:rsidR="00D9045E">
        <w:rPr>
          <w:rFonts w:ascii="Times New Roman" w:hAnsi="Times New Roman" w:cs="Times New Roman"/>
        </w:rPr>
        <w:t>the drug (</w:t>
      </w:r>
      <w:r w:rsidR="000E2BC7">
        <w:rPr>
          <w:rFonts w:ascii="Times New Roman" w:hAnsi="Times New Roman" w:cs="Times New Roman"/>
        </w:rPr>
        <w:t>particularly</w:t>
      </w:r>
      <w:r w:rsidR="00D9045E">
        <w:rPr>
          <w:rFonts w:ascii="Times New Roman" w:hAnsi="Times New Roman" w:cs="Times New Roman"/>
        </w:rPr>
        <w:t xml:space="preserve"> its absorption</w:t>
      </w:r>
      <w:r w:rsidR="002F3213">
        <w:rPr>
          <w:rFonts w:ascii="Times New Roman" w:hAnsi="Times New Roman" w:cs="Times New Roman"/>
        </w:rPr>
        <w:t xml:space="preserve"> and elimination</w:t>
      </w:r>
      <w:r w:rsidR="00D9045E">
        <w:rPr>
          <w:rFonts w:ascii="Times New Roman" w:hAnsi="Times New Roman" w:cs="Times New Roman"/>
        </w:rPr>
        <w:t>) and</w:t>
      </w:r>
      <w:r w:rsidR="00642D6D">
        <w:rPr>
          <w:rFonts w:ascii="Times New Roman" w:hAnsi="Times New Roman" w:cs="Times New Roman"/>
        </w:rPr>
        <w:t xml:space="preserve"> the</w:t>
      </w:r>
      <w:r w:rsidR="00D9045E">
        <w:rPr>
          <w:rFonts w:ascii="Times New Roman" w:hAnsi="Times New Roman" w:cs="Times New Roman"/>
        </w:rPr>
        <w:t xml:space="preserve"> infecting parasite</w:t>
      </w:r>
      <w:r w:rsidR="00642D6D">
        <w:rPr>
          <w:rFonts w:ascii="Times New Roman" w:hAnsi="Times New Roman" w:cs="Times New Roman"/>
        </w:rPr>
        <w:t>’s</w:t>
      </w:r>
      <w:r w:rsidR="00D9045E">
        <w:rPr>
          <w:rFonts w:ascii="Times New Roman" w:hAnsi="Times New Roman" w:cs="Times New Roman"/>
        </w:rPr>
        <w:t xml:space="preserve"> impact on the host. For example, whilst recent work comparing the pharmacokinetics of albendazole in healthy and </w:t>
      </w:r>
      <w:r w:rsidR="00D9045E">
        <w:rPr>
          <w:rFonts w:ascii="Times New Roman" w:hAnsi="Times New Roman" w:cs="Times New Roman"/>
          <w:i/>
          <w:iCs/>
        </w:rPr>
        <w:t xml:space="preserve">Wucheria </w:t>
      </w:r>
      <w:r w:rsidR="00D9045E" w:rsidRPr="00D9045E">
        <w:rPr>
          <w:rFonts w:ascii="Times New Roman" w:hAnsi="Times New Roman" w:cs="Times New Roman"/>
          <w:i/>
          <w:iCs/>
        </w:rPr>
        <w:t>bancrofti</w:t>
      </w:r>
      <w:r w:rsidR="00D9045E">
        <w:rPr>
          <w:rFonts w:ascii="Times New Roman" w:hAnsi="Times New Roman" w:cs="Times New Roman"/>
        </w:rPr>
        <w:t xml:space="preserve"> infected </w:t>
      </w:r>
      <w:r w:rsidR="00D9045E" w:rsidRPr="00D9045E">
        <w:rPr>
          <w:rFonts w:ascii="Times New Roman" w:hAnsi="Times New Roman" w:cs="Times New Roman"/>
        </w:rPr>
        <w:t>adults</w:t>
      </w:r>
      <w:r w:rsidR="00D9045E">
        <w:rPr>
          <w:rFonts w:ascii="Times New Roman" w:hAnsi="Times New Roman" w:cs="Times New Roman"/>
        </w:rPr>
        <w:t xml:space="preserve"> showed no differences</w:t>
      </w:r>
      <w:r w:rsidR="00D9045E">
        <w:rPr>
          <w:rFonts w:ascii="Times New Roman" w:hAnsi="Times New Roman" w:cs="Times New Roman"/>
        </w:rPr>
        <w:fldChar w:fldCharType="begin" w:fldLock="1"/>
      </w:r>
      <w:r w:rsidR="00D9045E">
        <w:rPr>
          <w:rFonts w:ascii="Times New Roman" w:hAnsi="Times New Roman" w:cs="Times New Roman"/>
        </w:rPr>
        <w:instrText>ADDIN CSL_CITATION {"citationItems":[{"id":"ITEM-1","itemData":{"DOI":"10.1371/journal.pntd.0007325","ISSN":"1935-2735","author":[{"dropping-particle":"","family":"Edi","given":"Constant","non-dropping-particle":"","parse-names":false,"suffix":""},{"dropping-particle":"","family":"Bjerum","given":"Catherine M.","non-dropping-particle":"","parse-names":false,"suffix":""},{"dropping-particle":"","family":"Ouattara","given":"Allassane F.","non-dropping-particle":"","parse-names":false,"suffix":""},{"dropping-particle":"","family":"Chhonker","given":"Yashpal S.","non-dropping-particle":"","parse-names":false,"suffix":""},{"dropping-particle":"","family":"Penali","given":"Louis K.","non-dropping-particle":"","parse-names":false,"suffix":""},{"dropping-particle":"","family":"Méité","given":"Aboulaye","non-dropping-particle":"","parse-names":false,"suffix":""},{"dropping-particle":"","family":"Koudou","given":"Benjamin G.","non-dropping-particle":"","parse-names":false,"suffix":""},{"dropping-particle":"","family":"Weil","given":"Gary J.","non-dropping-particle":"","parse-names":false,"suffix":""},{"dropping-particle":"","family":"King","given":"Christopher L.","non-dropping-particle":"","parse-names":false,"suffix":""},{"dropping-particle":"","family":"Murry","given":"Daryl J.","non-dropping-particle":"","parse-names":false,"suffix":""}],"container-title":"PLOS Neglected Tropical Diseases","editor":[{"dropping-particle":"","family":"Keiser","given":"Jennifer","non-dropping-particle":"","parse-names":false,"suffix":""}],"id":"ITEM-1","issue":"5","issued":{"date-parts":[["2019","5","20"]]},"page":"e0007325","title":"Pharmacokinetics, safety, and efficacy of a single co-administered dose of diethylcarbamazine, albendazole and ivermectin in adults with and without Wuchereria bancrofti infection in Côte d’Ivoire","type":"article-journal","volume":"13"},"uris":["http://www.mendeley.com/documents/?uuid=763c80b5-ea1b-316f-b109-a3e6d6e66d0d"]}],"mendeley":{"formattedCitation":"&lt;sup&gt;18&lt;/sup&gt;","plainTextFormattedCitation":"18","previouslyFormattedCitation":"&lt;sup&gt;18&lt;/sup&gt;"},"properties":{"noteIndex":0},"schema":"https://github.com/citation-style-language/schema/raw/master/csl-citation.json"}</w:instrText>
      </w:r>
      <w:r w:rsidR="00D9045E">
        <w:rPr>
          <w:rFonts w:ascii="Times New Roman" w:hAnsi="Times New Roman" w:cs="Times New Roman"/>
        </w:rPr>
        <w:fldChar w:fldCharType="separate"/>
      </w:r>
      <w:r w:rsidR="00D9045E" w:rsidRPr="00D9045E">
        <w:rPr>
          <w:rFonts w:ascii="Times New Roman" w:hAnsi="Times New Roman" w:cs="Times New Roman"/>
          <w:noProof/>
          <w:vertAlign w:val="superscript"/>
        </w:rPr>
        <w:t>18</w:t>
      </w:r>
      <w:r w:rsidR="00D9045E">
        <w:rPr>
          <w:rFonts w:ascii="Times New Roman" w:hAnsi="Times New Roman" w:cs="Times New Roman"/>
        </w:rPr>
        <w:fldChar w:fldCharType="end"/>
      </w:r>
      <w:r w:rsidR="00D9045E">
        <w:rPr>
          <w:rFonts w:ascii="Times New Roman" w:hAnsi="Times New Roman" w:cs="Times New Roman"/>
        </w:rPr>
        <w:t>, previous work exploring albendazole kinetics in patients with echinococcosis demonstrated delayed absorption and impaired elimination of the drug (with this latter effect contributing to increases in the AUC of albendazole sulfoxide, particularly in patients with hepatic obstruction due to the disease)</w:t>
      </w:r>
      <w:r w:rsidR="00D9045E">
        <w:rPr>
          <w:rFonts w:ascii="Times New Roman" w:hAnsi="Times New Roman" w:cs="Times New Roman"/>
        </w:rPr>
        <w:fldChar w:fldCharType="begin" w:fldLock="1"/>
      </w:r>
      <w:r w:rsidR="00DC6FE8">
        <w:rPr>
          <w:rFonts w:ascii="Times New Roman" w:hAnsi="Times New Roman" w:cs="Times New Roman"/>
        </w:rPr>
        <w:instrText>ADDIN CSL_CITATION {"citationItems":[{"id":"ITEM-1","itemData":{"ISSN":"0031-6970 (Print)","PMID":"2373135","abstract":"The pharmacokinetics of albendazole and its main metabolite, albendazole sulphoxide, have been examined after giving a single oral dose of 200 mg albendazole to 19 patients with either Echinococcus multilocularis or E. granulosus, 5 of whom had significant extrahepatic obstruction due to the underlying disease. The AUC of albendazole sulphoxide was increased in the latter patients (mean 122 mumols.h.l-1 compared to 17 mumols.h.l-1 in the non-obstructed group). Obstructed patients had delayed absorption, ka averaging 0.39 compared to 1.41 h-1 in non-obstructed patients. The corresponding elimination rate constant, ke was also prolonged, averaging 0.041 and 0.13 h-1 in the two groups, respectively. Four patients were restudied after complete or partial resolution of the cholestasis. The pharmacokinetic parameters in them had returned towards values comparable to those in the non-obstructed patients.","author":[{"dropping-particle":"","family":"Cotting","given":"J","non-dropping-particle":"","parse-names":false,"suffix":""},{"dropping-particle":"","family":"Zeugin","given":"T","non-dropping-particle":"","parse-names":false,"suffix":""},{"dropping-particle":"","family":"Steiger","given":"U","non-dropping-particle":"","parse-names":false,"suffix":""},{"dropping-particle":"","family":"Reichen","given":"J","non-dropping-particle":"","parse-names":false,"suffix":""}],"container-title":"European journal of clinical pharmacology","id":"ITEM-1","issue":"6","issued":{"date-parts":[["1990"]]},"language":"eng","page":"605-608","publisher-place":"Germany","title":"Albendazole kinetics in patients with echinococcosis: delayed absorption and impaired elimination in cholestasis.","type":"article-journal","volume":"38"},"uris":["http://www.mendeley.com/documents/?uuid=0a959eed-cf46-4914-be9f-f2b04a11d970"]}],"mendeley":{"formattedCitation":"&lt;sup&gt;31&lt;/sup&gt;","plainTextFormattedCitation":"31","previouslyFormattedCitation":"&lt;sup&gt;31&lt;/sup&gt;"},"properties":{"noteIndex":0},"schema":"https://github.com/citation-style-language/schema/raw/master/csl-citation.json"}</w:instrText>
      </w:r>
      <w:r w:rsidR="00D9045E">
        <w:rPr>
          <w:rFonts w:ascii="Times New Roman" w:hAnsi="Times New Roman" w:cs="Times New Roman"/>
        </w:rPr>
        <w:fldChar w:fldCharType="separate"/>
      </w:r>
      <w:r w:rsidR="00D9045E" w:rsidRPr="00D9045E">
        <w:rPr>
          <w:rFonts w:ascii="Times New Roman" w:hAnsi="Times New Roman" w:cs="Times New Roman"/>
          <w:noProof/>
          <w:vertAlign w:val="superscript"/>
        </w:rPr>
        <w:t>31</w:t>
      </w:r>
      <w:r w:rsidR="00D9045E">
        <w:rPr>
          <w:rFonts w:ascii="Times New Roman" w:hAnsi="Times New Roman" w:cs="Times New Roman"/>
        </w:rPr>
        <w:fldChar w:fldCharType="end"/>
      </w:r>
      <w:r w:rsidR="00D9045E">
        <w:rPr>
          <w:rFonts w:ascii="Times New Roman" w:hAnsi="Times New Roman" w:cs="Times New Roman"/>
        </w:rPr>
        <w:t xml:space="preserve">. </w:t>
      </w:r>
      <w:r w:rsidR="00EB1FF5">
        <w:rPr>
          <w:rFonts w:ascii="Times New Roman" w:hAnsi="Times New Roman" w:cs="Times New Roman"/>
        </w:rPr>
        <w:t>In-keeping with these result</w:t>
      </w:r>
      <w:r w:rsidR="00F65BBB">
        <w:rPr>
          <w:rFonts w:ascii="Times New Roman" w:hAnsi="Times New Roman" w:cs="Times New Roman"/>
        </w:rPr>
        <w:t xml:space="preserve">s, we observed a significant effect of echinococcosis on albendazole’s pharmacokinetic parameters, with infection associated with increases to the bioavailablity, CMax and AUC of the drug. By contrast, we observed no significant effect of onchocerciasis on albendazole’s pharmacokinetics – for neurocysticercosis, we observed alterations to the apparent half-life of albendazole sulfoxide. </w:t>
      </w:r>
      <w:r w:rsidR="00EB1FF5">
        <w:rPr>
          <w:rFonts w:ascii="Times New Roman" w:hAnsi="Times New Roman" w:cs="Times New Roman"/>
        </w:rPr>
        <w:t>However, these results should be interpreted with caution – sample sizes for each of the individual infections were small (</w:t>
      </w:r>
      <w:r w:rsidR="00E17F6C">
        <w:rPr>
          <w:rFonts w:ascii="Times New Roman" w:hAnsi="Times New Roman" w:cs="Times New Roman"/>
        </w:rPr>
        <w:t xml:space="preserve">the </w:t>
      </w:r>
      <w:r w:rsidR="00EB1FF5">
        <w:rPr>
          <w:rFonts w:ascii="Times New Roman" w:hAnsi="Times New Roman" w:cs="Times New Roman"/>
        </w:rPr>
        <w:t xml:space="preserve">highest </w:t>
      </w:r>
      <w:r w:rsidR="00E17F6C">
        <w:rPr>
          <w:rFonts w:ascii="Times New Roman" w:hAnsi="Times New Roman" w:cs="Times New Roman"/>
        </w:rPr>
        <w:t xml:space="preserve">was </w:t>
      </w:r>
      <w:r w:rsidR="00EB1FF5">
        <w:rPr>
          <w:rFonts w:ascii="Times New Roman" w:hAnsi="Times New Roman" w:cs="Times New Roman"/>
        </w:rPr>
        <w:t xml:space="preserve">echinococcosis with 14 time-series) and because many of the collated studies focussed on </w:t>
      </w:r>
      <w:r w:rsidR="00E17F6C">
        <w:rPr>
          <w:rFonts w:ascii="Times New Roman" w:hAnsi="Times New Roman" w:cs="Times New Roman"/>
        </w:rPr>
        <w:t>healthy individuals, these results are based on an even smaller number of individual studies (only 4 studies for echinococcosis, each containing multiple time-series)</w:t>
      </w:r>
      <w:r w:rsidR="00A70C33">
        <w:rPr>
          <w:rFonts w:ascii="Times New Roman" w:hAnsi="Times New Roman" w:cs="Times New Roman"/>
        </w:rPr>
        <w:t xml:space="preserve">, making the estimates presented here uncertain. </w:t>
      </w:r>
      <w:r w:rsidR="00EB1FF5">
        <w:rPr>
          <w:rFonts w:ascii="Times New Roman" w:hAnsi="Times New Roman" w:cs="Times New Roman"/>
        </w:rPr>
        <w:t xml:space="preserve"> </w:t>
      </w:r>
      <w:r w:rsidR="00CD36AF">
        <w:rPr>
          <w:rFonts w:ascii="Times New Roman" w:hAnsi="Times New Roman" w:cs="Times New Roman"/>
        </w:rPr>
        <w:t xml:space="preserve">More broadly, whilst we attempted to control for co-administered drugs, our ability to do this was limited (see below) and more generally constrained by incomplete documentation </w:t>
      </w:r>
      <w:r w:rsidR="00CD36AF">
        <w:rPr>
          <w:rFonts w:ascii="Times New Roman" w:hAnsi="Times New Roman" w:cs="Times New Roman"/>
        </w:rPr>
        <w:lastRenderedPageBreak/>
        <w:t xml:space="preserve">of the other treatments individuals were receiving in the collated references. It is therefore possible that the results presented here might be confounded by the receipt of treatment for the infection that is not described in the reference. </w:t>
      </w:r>
    </w:p>
    <w:p w14:paraId="6897F395" w14:textId="61DECE6B" w:rsidR="00937509" w:rsidRDefault="009E229E" w:rsidP="000344DA">
      <w:pPr>
        <w:jc w:val="both"/>
        <w:rPr>
          <w:rFonts w:ascii="Times New Roman" w:hAnsi="Times New Roman" w:cs="Times New Roman"/>
        </w:rPr>
      </w:pPr>
      <w:r w:rsidRPr="00C853EC">
        <w:rPr>
          <w:rFonts w:ascii="Times New Roman" w:hAnsi="Times New Roman" w:cs="Times New Roman"/>
        </w:rPr>
        <w:t xml:space="preserve">There are a number of limitations to the analyses presented here. Firstly, and perhaps most notably, </w:t>
      </w:r>
      <w:r>
        <w:rPr>
          <w:rFonts w:ascii="Times New Roman" w:hAnsi="Times New Roman" w:cs="Times New Roman"/>
        </w:rPr>
        <w:t xml:space="preserve">the available data in the literature was highly heterogeneous, involving a diversity of treatment regimen (i.e. other co-administered drugs) and patients, with data only available at different levels of aggregation (i.e. individual vs average profiles). </w:t>
      </w:r>
      <w:r w:rsidRPr="00C853EC">
        <w:rPr>
          <w:rFonts w:ascii="Times New Roman" w:hAnsi="Times New Roman" w:cs="Times New Roman"/>
        </w:rPr>
        <w:t xml:space="preserve">This constraint limits the statistical power of our analyses to characterise the effects of </w:t>
      </w:r>
      <w:r>
        <w:rPr>
          <w:rFonts w:ascii="Times New Roman" w:hAnsi="Times New Roman" w:cs="Times New Roman"/>
        </w:rPr>
        <w:t xml:space="preserve">different </w:t>
      </w:r>
      <w:r w:rsidRPr="00C853EC">
        <w:rPr>
          <w:rFonts w:ascii="Times New Roman" w:hAnsi="Times New Roman" w:cs="Times New Roman"/>
        </w:rPr>
        <w:t xml:space="preserve">individual </w:t>
      </w:r>
      <w:r>
        <w:rPr>
          <w:rFonts w:ascii="Times New Roman" w:hAnsi="Times New Roman" w:cs="Times New Roman"/>
        </w:rPr>
        <w:t xml:space="preserve">drugs on albendazole’s pharmacokinetics – whilst our binary indicator for co-administered drugs was not found to be significantly associated with any of the pharmacokinetic parameters explored here, </w:t>
      </w:r>
      <w:r w:rsidRPr="00C853EC">
        <w:rPr>
          <w:rFonts w:ascii="Times New Roman" w:hAnsi="Times New Roman" w:cs="Times New Roman"/>
        </w:rPr>
        <w:t xml:space="preserve">numerous interactions between </w:t>
      </w:r>
      <w:r>
        <w:rPr>
          <w:rFonts w:ascii="Times New Roman" w:hAnsi="Times New Roman" w:cs="Times New Roman"/>
        </w:rPr>
        <w:t>a</w:t>
      </w:r>
      <w:r w:rsidRPr="00C853EC">
        <w:rPr>
          <w:rFonts w:ascii="Times New Roman" w:hAnsi="Times New Roman" w:cs="Times New Roman"/>
        </w:rPr>
        <w:t xml:space="preserve">lbendazole and </w:t>
      </w:r>
      <w:r>
        <w:rPr>
          <w:rFonts w:ascii="Times New Roman" w:hAnsi="Times New Roman" w:cs="Times New Roman"/>
        </w:rPr>
        <w:t xml:space="preserve">other </w:t>
      </w:r>
      <w:r w:rsidRPr="00C853EC">
        <w:rPr>
          <w:rFonts w:ascii="Times New Roman" w:hAnsi="Times New Roman" w:cs="Times New Roman"/>
        </w:rPr>
        <w:t>drugs such as cimetidine</w:t>
      </w:r>
      <w:r w:rsidRPr="00C853EC">
        <w:rPr>
          <w:rFonts w:ascii="Times New Roman" w:hAnsi="Times New Roman" w:cs="Times New Roman"/>
        </w:rPr>
        <w:fldChar w:fldCharType="begin" w:fldLock="1"/>
      </w:r>
      <w:r>
        <w:rPr>
          <w:rFonts w:ascii="Times New Roman" w:hAnsi="Times New Roman" w:cs="Times New Roman"/>
        </w:rPr>
        <w:instrText>ADDIN CSL_CITATION {"citationItems":[{"id":"ITEM-1","itemData":{"DOI":"10.4269/ajtmh.2000.63.270","ISSN":"0002-9637","abstract":"The low bioavailability of albendazole affects the therapeutic response\nin patients with echinococcosis. Cimetidine co-administration is\nreported to improve bioavailability. To analyze the assumed\ndose-dependent bioavailability of albendazole, we administered 5 to 30\nmg/kg albendazole to 6 male volunteers in a randomized cross-over study.\nTo assess the effect of cimetidine (10 mg/kg twice daily), the drug was\ngiven with albendazole (20 mg/kg). A dose-dependent bioavailability was\nnot observed. This was due to inter-individual variability of the\nmaximal concentration (C-max 38%-72%) of albendazole sulphoxide\n(ABZSX), the active metabolite of albendazole. C-max was 0.21 +/- 0.14\nmg/L after 5 mg/kg and 0.39 +/- 0.19 mg/L after 30 mg/kg albendazole (P\n= 0.217). Cimetidine tended to decrease C-max by 52% (P = 0.109) and\nsignificantly inhibited ABZSX breakdown as indicated by the prolongation\nof ABZSX elimination half-life from 7.4 +/- 3.3 hr to 19.0 +/- 11.7 hr\n(P = 0.028). Remarkably, the inter-individual variability of C-max was\nsignificantly lower during cimetidine co-administration: 14% versus\n72%.","author":[{"dropping-particle":"","family":"Schipper","given":"H G","non-dropping-particle":"","parse-names":false,"suffix":""},{"dropping-particle":"","family":"Koopmans","given":"R P","non-dropping-particle":"","parse-names":false,"suffix":""},{"dropping-particle":"","family":"Nagy","given":"J","non-dropping-particle":"","parse-names":false,"suffix":""},{"dropping-particle":"","family":"Butter","given":"J J","non-dropping-particle":"","parse-names":false,"suffix":""},{"dropping-particle":"","family":"Kager","given":"P A","non-dropping-particle":"","parse-names":false,"suffix":""},{"dropping-particle":"","family":"Boxtel","given":"C J","non-dropping-particle":"Van","parse-names":false,"suffix":""}],"container-title":"AMERICAN JOURNAL OF TROPICAL MEDICINE AND HYGIENE","id":"ITEM-1","issue":"5-6","issued":{"date-parts":[["2000"]]},"page":"270-273","publisher":"AMER SOC TROP MED &amp; HYGIENE","publisher-place":"8000 WESTPARK DR, STE 130, MCLEAN, VA 22101 USA","title":"Effect of dose increase or cimetidine co-administration on albendazole bioavailability","type":"article-journal","volume":"63"},"uris":["http://www.mendeley.com/documents/?uuid=10542f69-7c95-42b0-80ed-502b22f5917d"]}],"mendeley":{"formattedCitation":"&lt;sup&gt;15&lt;/sup&gt;","plainTextFormattedCitation":"15","previouslyFormattedCitation":"&lt;sup&gt;15&lt;/sup&gt;"},"properties":{"noteIndex":0},"schema":"https://github.com/citation-style-language/schema/raw/master/csl-citation.json"}</w:instrText>
      </w:r>
      <w:r w:rsidRPr="00C853EC">
        <w:rPr>
          <w:rFonts w:ascii="Times New Roman" w:hAnsi="Times New Roman" w:cs="Times New Roman"/>
        </w:rPr>
        <w:fldChar w:fldCharType="separate"/>
      </w:r>
      <w:r w:rsidRPr="00C853EC">
        <w:rPr>
          <w:rFonts w:ascii="Times New Roman" w:hAnsi="Times New Roman" w:cs="Times New Roman"/>
          <w:noProof/>
          <w:vertAlign w:val="superscript"/>
        </w:rPr>
        <w:t>15</w:t>
      </w:r>
      <w:r w:rsidRPr="00C853EC">
        <w:rPr>
          <w:rFonts w:ascii="Times New Roman" w:hAnsi="Times New Roman" w:cs="Times New Roman"/>
        </w:rPr>
        <w:fldChar w:fldCharType="end"/>
      </w:r>
      <w:r w:rsidRPr="00C853EC">
        <w:rPr>
          <w:rFonts w:ascii="Times New Roman" w:hAnsi="Times New Roman" w:cs="Times New Roman"/>
        </w:rPr>
        <w:t>, azithromycin</w:t>
      </w:r>
      <w:r w:rsidRPr="00C853EC">
        <w:rPr>
          <w:rFonts w:ascii="Times New Roman" w:hAnsi="Times New Roman" w:cs="Times New Roman"/>
        </w:rPr>
        <w:fldChar w:fldCharType="begin" w:fldLock="1"/>
      </w:r>
      <w:r w:rsidR="00DC6FE8">
        <w:rPr>
          <w:rFonts w:ascii="Times New Roman" w:hAnsi="Times New Roman" w:cs="Times New Roman"/>
        </w:rPr>
        <w:instrText>ADDIN CSL_CITATION {"citationItems":[{"id":"ITEM-1","itemData":{"DOI":"10.4269/ajtmh.2007.76.1153","ISSN":"00029637","abstract":"Azithromycin is a critical component of an integrated disease elimination program against trachoma. This study was conducted to evaluate whether azithromycin has a pharmacokinetic interaction with the combination of ivermectin and albendazole. Eighteen healthy volunteers were administered single doses of azithromycin, ivermectin/albendazole, and the combination of the three agents in random, crossover fashion. To assess the presence of interactions, test (combination) and reference (single dose) data were compared using an estimation approach. Compared with reference phases, the geometric mean values for the combination arm's azithromycin AUC0-t and Cmax were increased approximately 13% and 20%, respectively, albendazole AUC 0-t decreased by approximately 3% and Cmax increased approximately 3%, and ivermectin AUC0-t and Cmax were increased 31% and 27%, respectively. Albendazole sulfoxide AUC0-t and Cmax were decreased approximately 16% and 14%, respectively. All treatments were well tolerated. The interactions for azithromycin and albendazole were minimal although the increase in ivermectin exposure requires further study. Copyright ?? 2007 by The American Society of Tropical Medicine and Hygiene.","author":[{"dropping-particle":"","family":"Amsden","given":"Guy W.","non-dropping-particle":"","parse-names":false,"suffix":""},{"dropping-particle":"","family":"Gregory","given":"Thomas B.","non-dropping-particle":"","parse-names":false,"suffix":""},{"dropping-particle":"","family":"Michalak","given":"Cheryl A.","non-dropping-particle":"","parse-names":false,"suffix":""},{"dropping-particle":"","family":"Glue","given":"Paul","non-dropping-particle":"","parse-names":false,"suffix":""},{"dropping-particle":"","family":"Knirsch","given":"Charles A.","non-dropping-particle":"","parse-names":false,"suffix":""}],"container-title":"American Journal of Tropical Medicine and Hygiene","id":"ITEM-1","issue":"6","issued":{"date-parts":[["2007","6"]]},"page":"1153-1157","title":"Pharmacokinetics of azithromycin and the combination of ivermectin and albendazole when administered alone and concurrently in healthy volunteers","type":"article-journal","volume":"76"},"uris":["http://www.mendeley.com/documents/?uuid=e547d965-e2fc-3eb9-b57f-6213cb100d3c"]}],"mendeley":{"formattedCitation":"&lt;sup&gt;32&lt;/sup&gt;","plainTextFormattedCitation":"32","previouslyFormattedCitation":"&lt;sup&gt;32&lt;/sup&gt;"},"properties":{"noteIndex":0},"schema":"https://github.com/citation-style-language/schema/raw/master/csl-citation.json"}</w:instrText>
      </w:r>
      <w:r w:rsidRPr="00C853EC">
        <w:rPr>
          <w:rFonts w:ascii="Times New Roman" w:hAnsi="Times New Roman" w:cs="Times New Roman"/>
        </w:rPr>
        <w:fldChar w:fldCharType="separate"/>
      </w:r>
      <w:r w:rsidRPr="00D9045E">
        <w:rPr>
          <w:rFonts w:ascii="Times New Roman" w:hAnsi="Times New Roman" w:cs="Times New Roman"/>
          <w:noProof/>
          <w:vertAlign w:val="superscript"/>
        </w:rPr>
        <w:t>32</w:t>
      </w:r>
      <w:r w:rsidRPr="00C853EC">
        <w:rPr>
          <w:rFonts w:ascii="Times New Roman" w:hAnsi="Times New Roman" w:cs="Times New Roman"/>
        </w:rPr>
        <w:fldChar w:fldCharType="end"/>
      </w:r>
      <w:r w:rsidRPr="00C853EC">
        <w:rPr>
          <w:rFonts w:ascii="Times New Roman" w:hAnsi="Times New Roman" w:cs="Times New Roman"/>
        </w:rPr>
        <w:t xml:space="preserve"> and various anti-epileptic drugs</w:t>
      </w:r>
      <w:r w:rsidRPr="00C853EC">
        <w:rPr>
          <w:rFonts w:ascii="Times New Roman" w:hAnsi="Times New Roman" w:cs="Times New Roman"/>
        </w:rPr>
        <w:fldChar w:fldCharType="begin" w:fldLock="1"/>
      </w:r>
      <w:r w:rsidR="00DC6FE8">
        <w:rPr>
          <w:rFonts w:ascii="Times New Roman" w:hAnsi="Times New Roman" w:cs="Times New Roman"/>
        </w:rPr>
        <w:instrText>ADDIN CSL_CITATION {"citationItems":[{"id":"ITEM-1","itemData":{"DOI":"10.1111/j.1365-2125.2005.02529.x","ISSN":"03065251","abstract":"Some patients with difficult-to-treat epilepsy benefit from combination therapy with two or more antiepileptic drugs (AEDs). Additionally, virtually all epilepsy patients will receive, at some time in their lives, other medications for the management of associated conditions. In these situations, clinically important drug interactions may occur. Carbamazepine, phenytoin, phenobarbital and primidone induce many cytochrome P450 (CYP) and glucuronyl transferase (GT) enzymes, and can reduce drastically the serum concentration of associated drugs which are substrates of the same enzymes. Examples of agents whose serum levels are decreased markedly by enzyme-inducing AEDs, include lamotrigine, tiagabine, several steroidal drugs, cyclosporin A, oral anticoagulants and many cardiovascular, antineoplastic and psychotropic drugs. Valproic acid is not enzyme inducer, but it may cause clinically relevant drug interactions by inhibiting the metabolism of selected substrates, most notably phenobarbital and lamotrigine. Compared with older generation agents, most of the recently developed AEDs are less likely to induce or inhibit the activity of CYP or GT enzymes. However, they may be a target for metabolically mediated drug interactions, and oxcarbazepine, lamotrigine, felbamate and, at high dosages, topiramate may stimulate the metabolism of oral contraceptive steroids. Levetiracetam, gabapentin and pregabalin have not been reported to cause or be a target for clinically relevant pharmacokinetic drug interactions. Pharmacodynamic interactions involving AEDs have not been well characterized, but their understanding is important for a more rational approach to combination therapy. In particular, neurotoxic effects appear to be more likely with coprescription of AEDs sharing the same primary mechanism of action. © 2005 Blackwell Publishing Ltd.","author":[{"dropping-particle":"","family":"Perucca","given":"Emilio","non-dropping-particle":"","parse-names":false,"suffix":""}],"container-title":"British Journal of Clinical Pharmacology","id":"ITEM-1","issue":"3","issued":{"date-parts":[["2006","3"]]},"page":"246-255","title":"Clinically relevant drug interactions with antiepileptic drugs","type":"article","volume":"61"},"uris":["http://www.mendeley.com/documents/?uuid=17af0b95-0d8f-35c4-9d20-54ae0c24805e"]}],"mendeley":{"formattedCitation":"&lt;sup&gt;33&lt;/sup&gt;","plainTextFormattedCitation":"33","previouslyFormattedCitation":"&lt;sup&gt;33&lt;/sup&gt;"},"properties":{"noteIndex":0},"schema":"https://github.com/citation-style-language/schema/raw/master/csl-citation.json"}</w:instrText>
      </w:r>
      <w:r w:rsidRPr="00C853EC">
        <w:rPr>
          <w:rFonts w:ascii="Times New Roman" w:hAnsi="Times New Roman" w:cs="Times New Roman"/>
        </w:rPr>
        <w:fldChar w:fldCharType="separate"/>
      </w:r>
      <w:r w:rsidRPr="00D9045E">
        <w:rPr>
          <w:rFonts w:ascii="Times New Roman" w:hAnsi="Times New Roman" w:cs="Times New Roman"/>
          <w:noProof/>
          <w:vertAlign w:val="superscript"/>
        </w:rPr>
        <w:t>33</w:t>
      </w:r>
      <w:r w:rsidRPr="00C853EC">
        <w:rPr>
          <w:rFonts w:ascii="Times New Roman" w:hAnsi="Times New Roman" w:cs="Times New Roman"/>
        </w:rPr>
        <w:fldChar w:fldCharType="end"/>
      </w:r>
      <w:r w:rsidRPr="00C853EC">
        <w:rPr>
          <w:rFonts w:ascii="Times New Roman" w:hAnsi="Times New Roman" w:cs="Times New Roman"/>
        </w:rPr>
        <w:t xml:space="preserve"> </w:t>
      </w:r>
      <w:r>
        <w:rPr>
          <w:rFonts w:ascii="Times New Roman" w:hAnsi="Times New Roman" w:cs="Times New Roman"/>
        </w:rPr>
        <w:t xml:space="preserve">are well-documented </w:t>
      </w:r>
      <w:r w:rsidRPr="00C853EC">
        <w:rPr>
          <w:rFonts w:ascii="Times New Roman" w:hAnsi="Times New Roman" w:cs="Times New Roman"/>
        </w:rPr>
        <w:t>in the literature.</w:t>
      </w:r>
      <w:r>
        <w:rPr>
          <w:rFonts w:ascii="Times New Roman" w:hAnsi="Times New Roman" w:cs="Times New Roman"/>
        </w:rPr>
        <w:t xml:space="preserve"> </w:t>
      </w:r>
      <w:r w:rsidR="00E84F6D">
        <w:rPr>
          <w:rFonts w:ascii="Times New Roman" w:hAnsi="Times New Roman" w:cs="Times New Roman"/>
        </w:rPr>
        <w:t>I</w:t>
      </w:r>
      <w:r>
        <w:rPr>
          <w:rFonts w:ascii="Times New Roman" w:hAnsi="Times New Roman" w:cs="Times New Roman"/>
        </w:rPr>
        <w:t xml:space="preserve">t is important to note the overall paucity of available data the inferences presented here are based upon – whilst albendazole sulfoxide data was available for all 92 time-series considered here, data on albendazole’s pharmacokinetics was only available </w:t>
      </w:r>
      <w:r w:rsidR="00E84F6D">
        <w:rPr>
          <w:rFonts w:ascii="Times New Roman" w:hAnsi="Times New Roman" w:cs="Times New Roman"/>
        </w:rPr>
        <w:t xml:space="preserve">for 15 time-series; and in no cases was comparable information relevant to the drug’s metabolism (such as liver function) available. </w:t>
      </w:r>
    </w:p>
    <w:p w14:paraId="74234673" w14:textId="151B505C" w:rsidR="00E457E5" w:rsidRPr="00C853EC" w:rsidRDefault="00194372" w:rsidP="00EA181A">
      <w:pPr>
        <w:jc w:val="both"/>
        <w:rPr>
          <w:rFonts w:ascii="Times New Roman" w:hAnsi="Times New Roman" w:cs="Times New Roman"/>
        </w:rPr>
      </w:pPr>
      <w:r w:rsidRPr="00C853EC">
        <w:rPr>
          <w:rFonts w:ascii="Times New Roman" w:hAnsi="Times New Roman" w:cs="Times New Roman"/>
        </w:rPr>
        <w:t xml:space="preserve">In addition to these constraints posed by population-level data, </w:t>
      </w:r>
      <w:r w:rsidR="00652E76">
        <w:rPr>
          <w:rFonts w:ascii="Times New Roman" w:hAnsi="Times New Roman" w:cs="Times New Roman"/>
        </w:rPr>
        <w:t>it is</w:t>
      </w:r>
      <w:r w:rsidR="00E457E5" w:rsidRPr="00C853EC">
        <w:rPr>
          <w:rFonts w:ascii="Times New Roman" w:hAnsi="Times New Roman" w:cs="Times New Roman"/>
        </w:rPr>
        <w:t xml:space="preserve"> important to note is that the results presented here pertain to </w:t>
      </w:r>
      <w:r w:rsidR="00DA0478" w:rsidRPr="00C853EC">
        <w:rPr>
          <w:rFonts w:ascii="Times New Roman" w:hAnsi="Times New Roman" w:cs="Times New Roman"/>
        </w:rPr>
        <w:t xml:space="preserve">treatment with </w:t>
      </w:r>
      <w:r w:rsidR="00E457E5" w:rsidRPr="00C853EC">
        <w:rPr>
          <w:rFonts w:ascii="Times New Roman" w:hAnsi="Times New Roman" w:cs="Times New Roman"/>
        </w:rPr>
        <w:t xml:space="preserve">a single dose of </w:t>
      </w:r>
      <w:r w:rsidR="00283D6C" w:rsidRPr="00C853EC">
        <w:rPr>
          <w:rFonts w:ascii="Times New Roman" w:hAnsi="Times New Roman" w:cs="Times New Roman"/>
        </w:rPr>
        <w:t>a</w:t>
      </w:r>
      <w:r w:rsidR="00E457E5" w:rsidRPr="00C853EC">
        <w:rPr>
          <w:rFonts w:ascii="Times New Roman" w:hAnsi="Times New Roman" w:cs="Times New Roman"/>
        </w:rPr>
        <w:t>lbendazole. Whilst this holds programmatic relevance given usage of mass drug administration</w:t>
      </w:r>
      <w:r w:rsidR="00937509">
        <w:rPr>
          <w:rFonts w:ascii="Times New Roman" w:hAnsi="Times New Roman" w:cs="Times New Roman"/>
        </w:rPr>
        <w:t xml:space="preserve"> (MDA)</w:t>
      </w:r>
      <w:r w:rsidR="00E457E5" w:rsidRPr="00C853EC">
        <w:rPr>
          <w:rFonts w:ascii="Times New Roman" w:hAnsi="Times New Roman" w:cs="Times New Roman"/>
        </w:rPr>
        <w:t xml:space="preserve"> of </w:t>
      </w:r>
      <w:r w:rsidR="00283D6C" w:rsidRPr="00C853EC">
        <w:rPr>
          <w:rFonts w:ascii="Times New Roman" w:hAnsi="Times New Roman" w:cs="Times New Roman"/>
        </w:rPr>
        <w:t>a</w:t>
      </w:r>
      <w:r w:rsidR="00E457E5" w:rsidRPr="00C853EC">
        <w:rPr>
          <w:rFonts w:ascii="Times New Roman" w:hAnsi="Times New Roman" w:cs="Times New Roman"/>
        </w:rPr>
        <w:t>lbendazole to treat communities for soil-transmitted helminths</w:t>
      </w:r>
      <w:r w:rsidR="00E457E5" w:rsidRPr="00C853EC">
        <w:rPr>
          <w:rFonts w:ascii="Times New Roman" w:hAnsi="Times New Roman" w:cs="Times New Roman"/>
        </w:rPr>
        <w:fldChar w:fldCharType="begin" w:fldLock="1"/>
      </w:r>
      <w:r w:rsidR="00DC6FE8">
        <w:rPr>
          <w:rFonts w:ascii="Times New Roman" w:hAnsi="Times New Roman" w:cs="Times New Roman"/>
        </w:rPr>
        <w:instrText>ADDIN CSL_CITATION {"citationItems":[{"id":"ITEM-1","itemData":{"DOI":"10.1371/journal.pntd.0006003","ISSN":"19352735","abstract":"Background: Recommendations for soil-transmitted helminth (STH) control give a key role to deworming of school and pre-school age children with albendazole or mebendazole; which might be insufficient to achieve adequate control, particularly against Strongyloides stercoralis. The impact of preventive chemotherapy (PC) against STH morbidity is still incompletely understood. The aim of this study was to assess the effectiveness of a community-based program with albendazole and ivermectin in a high transmission setting for S. stercoralis and hookworm. Methodology: Community-based pragmatic trial conducted in Tartagal, Argentina; from 2012 to 2015. Six communities (5070 people) were enrolled for community-based PC with albendazole and ivermectin. Two communities (2721 people) were re-treated for second and third rounds. STH prevalence, anemia and malnutrition were explored through consecutive surveys. Anthropometric assessment of children, stool analysis, complete blood count and NIE-ELISA serology for S. stercoralis were performed. Principal findings: STH infection was associated with anemia and stunting in the baseline survey that included all communities and showed a STH prevalence of 47.6% (almost exclusively hookworm and S. stercoralis). Among communities with multiple interventions, STH prevalence decreased from 62% to 23% (p&lt;0.001) after the first PC; anemia also diminished from 52% to 12% (p&lt;0.001). After two interventions S. stercoralis seroprevalence declined, from 51% to 14% (p&lt;0.001) and stunting prevalence decreased, from 19% to 12% (p = 0.009). Conclusions: Hookworm’ infections are associated with anemia in the general population and nutritional impairment in children. S. stercoralis is also associated with anemia. Community-based deworming with albendazole and ivermectin is effective for the reduction of STH prevalence and morbidity in communities with high prevalence of hookworm and S. stercoralis.","author":[{"dropping-particle":"","family":"Echazú","given":"Adriana","non-dropping-particle":"","parse-names":false,"suffix":""},{"dropping-particle":"","family":"Juarez","given":"Marisa","non-dropping-particle":"","parse-names":false,"suffix":""},{"dropping-particle":"","family":"Vargas","given":"Paola A.","non-dropping-particle":"","parse-names":false,"suffix":""},{"dropping-particle":"","family":"Cajal","given":"Silvana P.","non-dropping-particle":"","parse-names":false,"suffix":""},{"dropping-particle":"","family":"Cimino","given":"Ruben O.","non-dropping-particle":"","parse-names":false,"suffix":""},{"dropping-particle":"","family":"Heredia","given":"Viviana","non-dropping-particle":"","parse-names":false,"suffix":""},{"dropping-particle":"","family":"Caropresi","given":"Silvia","non-dropping-particle":"","parse-names":false,"suffix":""},{"dropping-particle":"","family":"Paredes","given":"Gladys","non-dropping-particle":"","parse-names":false,"suffix":""},{"dropping-particle":"","family":"Arias","given":"Luis M.","non-dropping-particle":"","parse-names":false,"suffix":""},{"dropping-particle":"","family":"Abril","given":"Marcelo","non-dropping-particle":"","parse-names":false,"suffix":""},{"dropping-particle":"","family":"Gold","given":"Silvia","non-dropping-particle":"","parse-names":false,"suffix":""},{"dropping-particle":"","family":"Lammie","given":"Patrick","non-dropping-particle":"","parse-names":false,"suffix":""},{"dropping-particle":"","family":"Krolewiecki","given":"Alejandro J.","non-dropping-particle":"","parse-names":false,"suffix":""}],"container-title":"PLoS Neglected Tropical Diseases","id":"ITEM-1","issue":"10","issued":{"date-parts":[["2017","10","9"]]},"publisher":"Public Library of Science","title":"Albendazole and ivermectin for the control of soil-transmitted helminths in an area with high prevalence of Strongyloides stercoralis and hookworm in northwestern Argentina: A community-based pragmatic study","type":"article-journal","volume":"11"},"uris":["http://www.mendeley.com/documents/?uuid=8a590ee7-88af-3350-a9d7-0d5b83dd831f"]}],"mendeley":{"formattedCitation":"&lt;sup&gt;34&lt;/sup&gt;","plainTextFormattedCitation":"34","previouslyFormattedCitation":"&lt;sup&gt;34&lt;/sup&gt;"},"properties":{"noteIndex":0},"schema":"https://github.com/citation-style-language/schema/raw/master/csl-citation.json"}</w:instrText>
      </w:r>
      <w:r w:rsidR="00E457E5" w:rsidRPr="00C853EC">
        <w:rPr>
          <w:rFonts w:ascii="Times New Roman" w:hAnsi="Times New Roman" w:cs="Times New Roman"/>
        </w:rPr>
        <w:fldChar w:fldCharType="separate"/>
      </w:r>
      <w:r w:rsidR="00D9045E" w:rsidRPr="00D9045E">
        <w:rPr>
          <w:rFonts w:ascii="Times New Roman" w:hAnsi="Times New Roman" w:cs="Times New Roman"/>
          <w:noProof/>
          <w:vertAlign w:val="superscript"/>
        </w:rPr>
        <w:t>34</w:t>
      </w:r>
      <w:r w:rsidR="00E457E5" w:rsidRPr="00C853EC">
        <w:rPr>
          <w:rFonts w:ascii="Times New Roman" w:hAnsi="Times New Roman" w:cs="Times New Roman"/>
        </w:rPr>
        <w:fldChar w:fldCharType="end"/>
      </w:r>
      <w:r w:rsidR="00283D6C" w:rsidRPr="00C853EC">
        <w:rPr>
          <w:rFonts w:ascii="Times New Roman" w:hAnsi="Times New Roman" w:cs="Times New Roman"/>
        </w:rPr>
        <w:t xml:space="preserve"> and </w:t>
      </w:r>
      <w:r w:rsidR="00E457E5" w:rsidRPr="00C853EC">
        <w:rPr>
          <w:rFonts w:ascii="Times New Roman" w:hAnsi="Times New Roman" w:cs="Times New Roman"/>
        </w:rPr>
        <w:t>lymphatic filariasis</w:t>
      </w:r>
      <w:r w:rsidR="00E457E5" w:rsidRPr="00C853EC">
        <w:rPr>
          <w:rFonts w:ascii="Times New Roman" w:hAnsi="Times New Roman" w:cs="Times New Roman"/>
        </w:rPr>
        <w:fldChar w:fldCharType="begin" w:fldLock="1"/>
      </w:r>
      <w:r w:rsidR="00DC6FE8">
        <w:rPr>
          <w:rFonts w:ascii="Times New Roman" w:hAnsi="Times New Roman" w:cs="Times New Roman"/>
        </w:rPr>
        <w:instrText>ADDIN CSL_CITATION {"citationItems":[{"id":"ITEM-1","itemData":{"DOI":"10.1371/journal.pmed.1002839","ISSN":"1549-1676","author":[{"dropping-particle":"","family":"Weil","given":"Gary J.","non-dropping-particle":"","parse-names":false,"suffix":""},{"dropping-particle":"","family":"Bogus","given":"Joshua","non-dropping-particle":"","parse-names":false,"suffix":""},{"dropping-particle":"","family":"Christian","given":"Michael","non-dropping-particle":"","parse-names":false,"suffix":""},{"dropping-particle":"","family":"Dubray","given":"Christine","non-dropping-particle":"","parse-names":false,"suffix":""},{"dropping-particle":"","family":"Djuardi","given":"Yenny","non-dropping-particle":"","parse-names":false,"suffix":""},{"dropping-particle":"","family":"Fischer","given":"Peter U.","non-dropping-particle":"","parse-names":false,"suffix":""},{"dropping-particle":"","family":"Goss","given":"Charles W.","non-dropping-particle":"","parse-names":false,"suffix":""},{"dropping-particle":"","family":"Hardy","given":"Myra","non-dropping-particle":"","parse-names":false,"suffix":""},{"dropping-particle":"","family":"Jambulingam","given":"Purushothaman","non-dropping-particle":"","parse-names":false,"suffix":""},{"dropping-particle":"","family":"King","given":"Christopher L.","non-dropping-particle":"","parse-names":false,"suffix":""},{"dropping-particle":"","family":"Kuttiat","given":"Vijesh Sridhar","non-dropping-particle":"","parse-names":false,"suffix":""},{"dropping-particle":"","family":"Krishnamoorthy","given":"Kaliannagounder","non-dropping-particle":"","parse-names":false,"suffix":""},{"dropping-particle":"","family":"Laman","given":"Moses","non-dropping-particle":"","parse-names":false,"suffix":""},{"dropping-particle":"","family":"Lemoine","given":"Jean Frantz","non-dropping-particle":"","parse-names":false,"suffix":""},{"dropping-particle":"","family":"O’Brian","given":"Katiuscia K.","non-dropping-particle":"","parse-names":false,"suffix":""},{"dropping-particle":"","family":"Robinson","given":"Leanne J.","non-dropping-particle":"","parse-names":false,"suffix":""},{"dropping-particle":"","family":"Samuela","given":"Josaia","non-dropping-particle":"","parse-names":false,"suffix":""},{"dropping-particle":"","family":"Schechtman","given":"Kenneth B.","non-dropping-particle":"","parse-names":false,"suffix":""},{"dropping-particle":"","family":"Sircar","given":"Anita","non-dropping-particle":"","parse-names":false,"suffix":""},{"dropping-particle":"","family":"Srividya","given":"Adinarayanan","non-dropping-particle":"","parse-names":false,"suffix":""},{"dropping-particle":"","family":"Steer","given":"Andrew C.","non-dropping-particle":"","parse-names":false,"suffix":""},{"dropping-particle":"","family":"Supali","given":"Taniawati","non-dropping-particle":"","parse-names":false,"suffix":""},{"dropping-particle":"","family":"Subramanian","given":"Swaminathan","non-dropping-particle":"","parse-names":false,"suffix":""}],"container-title":"PLOS Medicine","editor":[{"dropping-particle":"","family":"Garner","given":"Paul","non-dropping-particle":"","parse-names":false,"suffix":""}],"id":"ITEM-1","issue":"6","issued":{"date-parts":[["2019","6","24"]]},"page":"e1002839","title":"The safety of double- and triple-drug community mass drug administration for lymphatic filariasis: A multicenter, open-label, cluster-randomized study","type":"article-journal","volume":"16"},"uris":["http://www.mendeley.com/documents/?uuid=a67d6443-c194-31dc-8bab-6633895a3d58"]}],"mendeley":{"formattedCitation":"&lt;sup&gt;35&lt;/sup&gt;","plainTextFormattedCitation":"35","previouslyFormattedCitation":"&lt;sup&gt;35&lt;/sup&gt;"},"properties":{"noteIndex":0},"schema":"https://github.com/citation-style-language/schema/raw/master/csl-citation.json"}</w:instrText>
      </w:r>
      <w:r w:rsidR="00E457E5" w:rsidRPr="00C853EC">
        <w:rPr>
          <w:rFonts w:ascii="Times New Roman" w:hAnsi="Times New Roman" w:cs="Times New Roman"/>
        </w:rPr>
        <w:fldChar w:fldCharType="separate"/>
      </w:r>
      <w:r w:rsidR="00D9045E" w:rsidRPr="00D9045E">
        <w:rPr>
          <w:rFonts w:ascii="Times New Roman" w:hAnsi="Times New Roman" w:cs="Times New Roman"/>
          <w:noProof/>
          <w:vertAlign w:val="superscript"/>
        </w:rPr>
        <w:t>35</w:t>
      </w:r>
      <w:r w:rsidR="00E457E5" w:rsidRPr="00C853EC">
        <w:rPr>
          <w:rFonts w:ascii="Times New Roman" w:hAnsi="Times New Roman" w:cs="Times New Roman"/>
        </w:rPr>
        <w:fldChar w:fldCharType="end"/>
      </w:r>
      <w:r w:rsidR="00E457E5" w:rsidRPr="00C853EC">
        <w:rPr>
          <w:rFonts w:ascii="Times New Roman" w:hAnsi="Times New Roman" w:cs="Times New Roman"/>
        </w:rPr>
        <w:t xml:space="preserve"> </w:t>
      </w:r>
      <w:r w:rsidR="00283D6C" w:rsidRPr="00C853EC">
        <w:rPr>
          <w:rFonts w:ascii="Times New Roman" w:hAnsi="Times New Roman" w:cs="Times New Roman"/>
        </w:rPr>
        <w:t>a</w:t>
      </w:r>
      <w:r w:rsidR="00E457E5" w:rsidRPr="00C853EC">
        <w:rPr>
          <w:rFonts w:ascii="Times New Roman" w:hAnsi="Times New Roman" w:cs="Times New Roman"/>
        </w:rPr>
        <w:t xml:space="preserve">mongst others, it is important to note that the use of </w:t>
      </w:r>
      <w:r w:rsidR="001A2130">
        <w:rPr>
          <w:rFonts w:ascii="Times New Roman" w:hAnsi="Times New Roman" w:cs="Times New Roman"/>
        </w:rPr>
        <w:t>a</w:t>
      </w:r>
      <w:r w:rsidR="00E457E5" w:rsidRPr="00C853EC">
        <w:rPr>
          <w:rFonts w:ascii="Times New Roman" w:hAnsi="Times New Roman" w:cs="Times New Roman"/>
        </w:rPr>
        <w:t xml:space="preserve">lbendazole in dedicated clinical settings </w:t>
      </w:r>
      <w:r w:rsidR="00937509">
        <w:rPr>
          <w:rFonts w:ascii="Times New Roman" w:hAnsi="Times New Roman" w:cs="Times New Roman"/>
        </w:rPr>
        <w:t xml:space="preserve">to treat individuals </w:t>
      </w:r>
      <w:r w:rsidR="00E457E5" w:rsidRPr="00C853EC">
        <w:rPr>
          <w:rFonts w:ascii="Times New Roman" w:hAnsi="Times New Roman" w:cs="Times New Roman"/>
        </w:rPr>
        <w:t>for diseases such as cysticercosis and echinococcosis typically utilise</w:t>
      </w:r>
      <w:r w:rsidR="000729F8" w:rsidRPr="00C853EC">
        <w:rPr>
          <w:rFonts w:ascii="Times New Roman" w:hAnsi="Times New Roman" w:cs="Times New Roman"/>
        </w:rPr>
        <w:t>s</w:t>
      </w:r>
      <w:r w:rsidR="00E457E5" w:rsidRPr="00C853EC">
        <w:rPr>
          <w:rFonts w:ascii="Times New Roman" w:hAnsi="Times New Roman" w:cs="Times New Roman"/>
        </w:rPr>
        <w:t xml:space="preserve"> treatment regimen consisting of multiple doses delivered over multiple days. Previous results have indicated that </w:t>
      </w:r>
      <w:r w:rsidR="001A2130">
        <w:rPr>
          <w:rFonts w:ascii="Times New Roman" w:hAnsi="Times New Roman" w:cs="Times New Roman"/>
        </w:rPr>
        <w:t>a</w:t>
      </w:r>
      <w:r w:rsidR="00E457E5" w:rsidRPr="00C853EC">
        <w:rPr>
          <w:rFonts w:ascii="Times New Roman" w:hAnsi="Times New Roman" w:cs="Times New Roman"/>
        </w:rPr>
        <w:t>lbendazole appears to induce its own metabolism through induction of key enzymes in the liver</w:t>
      </w:r>
      <w:r w:rsidR="00E457E5" w:rsidRPr="00C853EC">
        <w:rPr>
          <w:rFonts w:ascii="Times New Roman" w:hAnsi="Times New Roman" w:cs="Times New Roman"/>
        </w:rPr>
        <w:fldChar w:fldCharType="begin" w:fldLock="1"/>
      </w:r>
      <w:r w:rsidR="003E4E5C">
        <w:rPr>
          <w:rFonts w:ascii="Times New Roman" w:hAnsi="Times New Roman" w:cs="Times New Roman"/>
        </w:rPr>
        <w:instrText>ADDIN CSL_CITATION {"citationItems":[{"id":"ITEM-1","itemData":{"DOI":"10.1038/clpt.1990.38","ISSN":"15326535","abstract":"We prospectively studied the effect of albendazole on microsomal reserve and on first-pass activation to albendazole sulfoxide in patients with hydatid disease. An aminopyrine breath test was performed in 12 patients while they were receiving albendazole treatment and while they were not. Excretion of14CO2in breath averaged 0.70% · kg · mmol-1± 0.20% · kg · mmol-1without treatment and 0.54% · kg · mmol-1± 0.14% · kg · mmol-1with treatment (p &lt; 0.005). Plasma levels of albendazole sulfoxide were measured 4 hours after the morning dose during the first and second half of the 4-week treatment cycles. In nine of the 12 patients albendazole sulfoxide levels decreased during the second half of the cycle by an average of 0.84 ± 0.76 μmol/L (p &lt; 0.02). Transaminase levels increased in 10 of the 12 patients during long-term albendazole treatment, and major side effects, including hepatotoxicity, neutropenia, and alopecia, were observed in three patients. We conclude that albendazole partially inhibits microsomal enzyme function but induces its own metabolism. Hepatotoxicity and other possible severe side effects necessitate close therapeutic monitoring of patients who are given albendazole. © 1990.","author":[{"dropping-particle":"","family":"Steiger","given":"Ursula","non-dropping-particle":"","parse-names":false,"suffix":""},{"dropping-particle":"","family":"Cotting","given":"Jacques","non-dropping-particle":"","parse-names":false,"suffix":""},{"dropping-particle":"","family":"Reichen","given":"Jürg","non-dropping-particle":"","parse-names":false,"suffix":""}],"container-title":"Clinical Pharmacology and Therapeutics","id":"ITEM-1","issue":"3","issued":{"date-parts":[["1990"]]},"page":"347-353","title":"Albendazole treatment of echinococcosis in humans: Effects on microsomal metabolism and drug tolerance","type":"article-journal","volume":"47"},"uris":["http://www.mendeley.com/documents/?uuid=abb34736-6d3d-3826-bb89-2ab5a0b55f10"]}],"mendeley":{"formattedCitation":"&lt;sup&gt;19&lt;/sup&gt;","plainTextFormattedCitation":"19","previouslyFormattedCitation":"&lt;sup&gt;19&lt;/sup&gt;"},"properties":{"noteIndex":0},"schema":"https://github.com/citation-style-language/schema/raw/master/csl-citation.json"}</w:instrText>
      </w:r>
      <w:r w:rsidR="00E457E5" w:rsidRPr="00C853EC">
        <w:rPr>
          <w:rFonts w:ascii="Times New Roman" w:hAnsi="Times New Roman" w:cs="Times New Roman"/>
        </w:rPr>
        <w:fldChar w:fldCharType="separate"/>
      </w:r>
      <w:r w:rsidR="000F00F7" w:rsidRPr="00C853EC">
        <w:rPr>
          <w:rFonts w:ascii="Times New Roman" w:hAnsi="Times New Roman" w:cs="Times New Roman"/>
          <w:noProof/>
          <w:vertAlign w:val="superscript"/>
        </w:rPr>
        <w:t>19</w:t>
      </w:r>
      <w:r w:rsidR="00E457E5" w:rsidRPr="00C853EC">
        <w:rPr>
          <w:rFonts w:ascii="Times New Roman" w:hAnsi="Times New Roman" w:cs="Times New Roman"/>
        </w:rPr>
        <w:fldChar w:fldCharType="end"/>
      </w:r>
      <w:r w:rsidR="00E457E5" w:rsidRPr="00C853EC">
        <w:rPr>
          <w:rFonts w:ascii="Times New Roman" w:hAnsi="Times New Roman" w:cs="Times New Roman"/>
        </w:rPr>
        <w:t>, and that multiple doses given over sequential days can lead to</w:t>
      </w:r>
      <w:r w:rsidR="001827E1" w:rsidRPr="00C853EC">
        <w:rPr>
          <w:rFonts w:ascii="Times New Roman" w:hAnsi="Times New Roman" w:cs="Times New Roman"/>
        </w:rPr>
        <w:t xml:space="preserve"> changes in </w:t>
      </w:r>
      <w:r w:rsidR="00BB4BF0" w:rsidRPr="00C853EC">
        <w:rPr>
          <w:rFonts w:ascii="Times New Roman" w:hAnsi="Times New Roman" w:cs="Times New Roman"/>
        </w:rPr>
        <w:t>pharmacokinetic properties over the course of multiple dose regimen; specifically,</w:t>
      </w:r>
      <w:r w:rsidR="00E457E5" w:rsidRPr="00C853EC">
        <w:rPr>
          <w:rFonts w:ascii="Times New Roman" w:hAnsi="Times New Roman" w:cs="Times New Roman"/>
        </w:rPr>
        <w:t xml:space="preserve"> reductions in maximum blood concentrations of </w:t>
      </w:r>
      <w:r w:rsidR="001A2130">
        <w:rPr>
          <w:rFonts w:ascii="Times New Roman" w:hAnsi="Times New Roman" w:cs="Times New Roman"/>
        </w:rPr>
        <w:t>a</w:t>
      </w:r>
      <w:r w:rsidR="00E457E5" w:rsidRPr="00C853EC">
        <w:rPr>
          <w:rFonts w:ascii="Times New Roman" w:hAnsi="Times New Roman" w:cs="Times New Roman"/>
        </w:rPr>
        <w:t xml:space="preserve">lbendazole </w:t>
      </w:r>
      <w:r w:rsidR="001A2130">
        <w:rPr>
          <w:rFonts w:ascii="Times New Roman" w:hAnsi="Times New Roman" w:cs="Times New Roman"/>
        </w:rPr>
        <w:t>s</w:t>
      </w:r>
      <w:r w:rsidR="00E457E5" w:rsidRPr="00C853EC">
        <w:rPr>
          <w:rFonts w:ascii="Times New Roman" w:hAnsi="Times New Roman" w:cs="Times New Roman"/>
        </w:rPr>
        <w:t>ulfoxide reached</w:t>
      </w:r>
      <w:r w:rsidR="00E457E5" w:rsidRPr="00C853EC">
        <w:rPr>
          <w:rFonts w:ascii="Times New Roman" w:hAnsi="Times New Roman" w:cs="Times New Roman"/>
        </w:rPr>
        <w:fldChar w:fldCharType="begin" w:fldLock="1"/>
      </w:r>
      <w:r w:rsidR="00DC6FE8">
        <w:rPr>
          <w:rFonts w:ascii="Times New Roman" w:hAnsi="Times New Roman" w:cs="Times New Roman"/>
        </w:rPr>
        <w:instrText>ADDIN CSL_CITATION {"citationItems":[{"id":"ITEM-1","itemData":{"DOI":"10.1016/0378-4347(91)80131-U","ISSN":"0378-4347","abstract":"A sensitive and selective reversed-phase high-performance liquid\nchromatographic method for the determination of albendazole and its\nactive metabolite albendazole sulphoxide in plasma has been developed. \nIt involves single-step extraction of plasma with dichloromethane,\nevaporation of the solvent and chromatography on a mu-Bondapak phenyl\ncolumn with a mobile phase of water containing 1% (v/v)\ntriethylamine-methanol-acetonitrile (70:10:20, v/v) at pH 3.1. Run time\nis 12 min. The assay satisfies all of the criteria required for use in\nclinical pharmacokinetic studies and possesses important advantages,\nnotably speed and expense, over current methods.","author":[{"dropping-particle":"","family":"HOAKSEY","given":"P E","non-dropping-particle":"","parse-names":false,"suffix":""},{"dropping-particle":"","family":"AWADZI","given":"K","non-dropping-particle":"","parse-names":false,"suffix":""},{"dropping-particle":"","family":"WARD","given":"S A","non-dropping-particle":"","parse-names":false,"suffix":""},{"dropping-particle":"","family":"COVENTRY","given":"P A","non-dropping-particle":"","parse-names":false,"suffix":""},{"dropping-particle":"","family":"ORME","given":"M L","non-dropping-particle":"","parse-names":false,"suffix":""},{"dropping-particle":"","family":"EDWARDS","given":"G","non-dropping-particle":"","parse-names":false,"suffix":""}],"container-title":"JOURNAL OF CHROMATOGRAPHY-BIOMEDICAL APPLICATIONS","id":"ITEM-1","issue":"1","issued":{"date-parts":[["1991","5"]]},"page":"244-249","publisher":"ELSEVIER SCIENCE BV","publisher-place":"PO BOX 211, 1000 AE AMSTERDAM, NETHERLANDS","title":"RAPID AND SENSITIVE METHOD FOR THE DETERMINATION OF ALBENDAZOLE AND ALBENDAZOLE SULFOXIDE IN BIOLOGICAL-FLUIDS","type":"article-journal","volume":"566"},"uris":["http://www.mendeley.com/documents/?uuid=824b913c-e2a1-4674-b839-be39948100c6"]}],"mendeley":{"formattedCitation":"&lt;sup&gt;36&lt;/sup&gt;","plainTextFormattedCitation":"36","previouslyFormattedCitation":"&lt;sup&gt;36&lt;/sup&gt;"},"properties":{"noteIndex":0},"schema":"https://github.com/citation-style-language/schema/raw/master/csl-citation.json"}</w:instrText>
      </w:r>
      <w:r w:rsidR="00E457E5" w:rsidRPr="00C853EC">
        <w:rPr>
          <w:rFonts w:ascii="Times New Roman" w:hAnsi="Times New Roman" w:cs="Times New Roman"/>
        </w:rPr>
        <w:fldChar w:fldCharType="separate"/>
      </w:r>
      <w:r w:rsidR="00D9045E" w:rsidRPr="00D9045E">
        <w:rPr>
          <w:rFonts w:ascii="Times New Roman" w:hAnsi="Times New Roman" w:cs="Times New Roman"/>
          <w:noProof/>
          <w:vertAlign w:val="superscript"/>
        </w:rPr>
        <w:t>36</w:t>
      </w:r>
      <w:r w:rsidR="00E457E5" w:rsidRPr="00C853EC">
        <w:rPr>
          <w:rFonts w:ascii="Times New Roman" w:hAnsi="Times New Roman" w:cs="Times New Roman"/>
        </w:rPr>
        <w:fldChar w:fldCharType="end"/>
      </w:r>
      <w:r w:rsidR="00E457E5" w:rsidRPr="00C853EC">
        <w:rPr>
          <w:rFonts w:ascii="Times New Roman" w:hAnsi="Times New Roman" w:cs="Times New Roman"/>
        </w:rPr>
        <w:t xml:space="preserve">. </w:t>
      </w:r>
      <w:r w:rsidR="0030459B" w:rsidRPr="00C853EC">
        <w:rPr>
          <w:rFonts w:ascii="Times New Roman" w:hAnsi="Times New Roman" w:cs="Times New Roman"/>
        </w:rPr>
        <w:t>However, the magnitude of this effect and the frequency of dosing required to elicit pharmacologically relevant reductions in blood concentrations remains far from clear and has, to date, been addressed in only a limited number of studies. Exploration of this phenomen</w:t>
      </w:r>
      <w:r w:rsidR="000729F8" w:rsidRPr="00C853EC">
        <w:rPr>
          <w:rFonts w:ascii="Times New Roman" w:hAnsi="Times New Roman" w:cs="Times New Roman"/>
        </w:rPr>
        <w:t>on</w:t>
      </w:r>
      <w:r w:rsidR="0030459B" w:rsidRPr="00C853EC">
        <w:rPr>
          <w:rFonts w:ascii="Times New Roman" w:hAnsi="Times New Roman" w:cs="Times New Roman"/>
        </w:rPr>
        <w:t xml:space="preserve"> and its consequences for anthelmintic treatment regimen using multiple doses of the drug would require both further clinical research and an extension of the </w:t>
      </w:r>
      <w:r w:rsidR="00B105E4" w:rsidRPr="00C853EC">
        <w:rPr>
          <w:rFonts w:ascii="Times New Roman" w:hAnsi="Times New Roman" w:cs="Times New Roman"/>
        </w:rPr>
        <w:t>mathematical</w:t>
      </w:r>
      <w:r w:rsidR="0030459B" w:rsidRPr="00C853EC">
        <w:rPr>
          <w:rFonts w:ascii="Times New Roman" w:hAnsi="Times New Roman" w:cs="Times New Roman"/>
        </w:rPr>
        <w:t xml:space="preserve"> model developed here, and likely represents an instructive avenue of future investigation.</w:t>
      </w:r>
      <w:r w:rsidR="00B105E4" w:rsidRPr="00C853EC">
        <w:rPr>
          <w:rFonts w:ascii="Times New Roman" w:hAnsi="Times New Roman" w:cs="Times New Roman"/>
        </w:rPr>
        <w:t xml:space="preserve"> Similarly, extensions of the model to include infrequent but reported pharmacokinetic phenomena associated with </w:t>
      </w:r>
      <w:r w:rsidR="001A2130">
        <w:rPr>
          <w:rFonts w:ascii="Times New Roman" w:hAnsi="Times New Roman" w:cs="Times New Roman"/>
        </w:rPr>
        <w:t>a</w:t>
      </w:r>
      <w:r w:rsidR="00B105E4" w:rsidRPr="00C853EC">
        <w:rPr>
          <w:rFonts w:ascii="Times New Roman" w:hAnsi="Times New Roman" w:cs="Times New Roman"/>
        </w:rPr>
        <w:t>lbendazole treatment, such as biphasic pharmacokinetic profiles (thought possibly to be a product of inter-individual variation in frequency of gastric emptying and other related characteristics</w:t>
      </w:r>
      <w:r w:rsidR="00B105E4" w:rsidRPr="00C853EC">
        <w:rPr>
          <w:rFonts w:ascii="Times New Roman" w:hAnsi="Times New Roman" w:cs="Times New Roman"/>
        </w:rPr>
        <w:fldChar w:fldCharType="begin" w:fldLock="1"/>
      </w:r>
      <w:r w:rsidR="00DC6FE8">
        <w:rPr>
          <w:rFonts w:ascii="Times New Roman" w:hAnsi="Times New Roman" w:cs="Times New Roman"/>
        </w:rPr>
        <w:instrText>ADDIN CSL_CITATION {"citationItems":[{"id":"ITEM-1","itemData":{"DOI":"10.2165/11319320-000000000-00000","ISSN":"03125963","abstract":"Multiple peaking in the blood fluid concentration-time curve is a phenomenon occasionally encountered in pharmacokinetics. When it occurs, it can create difficulties in the determination and interpretation of pharmacokinetic parameters. Multiple peaking can occur as a consequence of a number of different mechanisms. These include, in addition to others, factors related to the formulation, be it the drug chemical entity itself or other formulation-related factors such as the excipients incorporated into the product design. Another contributing factor that can work in concert with the formulation is the physiological makeup of the gastrointestinal tract itself. This includes the pH and components of bile such as bile salts and phospholipids, the secretion of which is regulated by hormonal and dietary factors. In some cases, biochemical differences in the regional areas of the gastrointestinal tract, such as regiospecificity in bile concentrations andor transport proteins, could contribute to windows for absorption that result in multiple peaking of xenobiotics. One of the most common sources of multiple peaking is contributed by biliary secretion followed by intestinal reabsorption of a drug, a process for which the term 'enterohepatic recycling' has been coined. This cause of multiple peaking is associated with special consideration in the calculation and interpretation of the drug clearance and volume of distribution. In this review, each of these various causes of multiple peaking is discussed, with incorporation of relevant examples for illustrative purposes. © 2010 Adis Data Information BV. All rights reserved.","author":[{"dropping-particle":"","family":"Davies","given":"Neal M.","non-dropping-particle":"","parse-names":false,"suffix":""},{"dropping-particle":"","family":"Takemoto","given":"Jody K.","non-dropping-particle":"","parse-names":false,"suffix":""},{"dropping-particle":"","family":"Brocks","given":"Dion R.","non-dropping-particle":"","parse-names":false,"suffix":""},{"dropping-particle":"","family":"Yáñez","given":"Jaime A.","non-dropping-particle":"","parse-names":false,"suffix":""}],"container-title":"Clinical Pharmacokinetics","id":"ITEM-1","issue":"6","issued":{"date-parts":[["2010"]]},"page":"351-377","title":"Multiple peaking phenomena in pharmacokinetic disposition","type":"article","volume":"49"},"uris":["http://www.mendeley.com/documents/?uuid=2ef8404f-fcf6-3c00-a1b1-c136da8d4228"]}],"mendeley":{"formattedCitation":"&lt;sup&gt;37&lt;/sup&gt;","plainTextFormattedCitation":"37","previouslyFormattedCitation":"&lt;sup&gt;37&lt;/sup&gt;"},"properties":{"noteIndex":0},"schema":"https://github.com/citation-style-language/schema/raw/master/csl-citation.json"}</w:instrText>
      </w:r>
      <w:r w:rsidR="00B105E4" w:rsidRPr="00C853EC">
        <w:rPr>
          <w:rFonts w:ascii="Times New Roman" w:hAnsi="Times New Roman" w:cs="Times New Roman"/>
        </w:rPr>
        <w:fldChar w:fldCharType="separate"/>
      </w:r>
      <w:r w:rsidR="00D9045E" w:rsidRPr="00D9045E">
        <w:rPr>
          <w:rFonts w:ascii="Times New Roman" w:hAnsi="Times New Roman" w:cs="Times New Roman"/>
          <w:noProof/>
          <w:vertAlign w:val="superscript"/>
        </w:rPr>
        <w:t>37</w:t>
      </w:r>
      <w:r w:rsidR="00B105E4" w:rsidRPr="00C853EC">
        <w:rPr>
          <w:rFonts w:ascii="Times New Roman" w:hAnsi="Times New Roman" w:cs="Times New Roman"/>
        </w:rPr>
        <w:fldChar w:fldCharType="end"/>
      </w:r>
      <w:r w:rsidR="00B105E4" w:rsidRPr="00C853EC">
        <w:rPr>
          <w:rFonts w:ascii="Times New Roman" w:hAnsi="Times New Roman" w:cs="Times New Roman"/>
        </w:rPr>
        <w:t>), would also likely provide new insight.</w:t>
      </w:r>
    </w:p>
    <w:p w14:paraId="0852A710" w14:textId="2F3590AB" w:rsidR="00675D6E" w:rsidRDefault="008754F8" w:rsidP="00675D6E">
      <w:pPr>
        <w:jc w:val="both"/>
        <w:rPr>
          <w:rFonts w:ascii="Times New Roman" w:hAnsi="Times New Roman" w:cs="Times New Roman"/>
        </w:rPr>
      </w:pPr>
      <w:r w:rsidRPr="00C853EC">
        <w:rPr>
          <w:rFonts w:ascii="Times New Roman" w:hAnsi="Times New Roman" w:cs="Times New Roman"/>
        </w:rPr>
        <w:t xml:space="preserve">Overall however, and despite these limitations, our work provides insight into the factors </w:t>
      </w:r>
      <w:r w:rsidR="00937509">
        <w:rPr>
          <w:rFonts w:ascii="Times New Roman" w:hAnsi="Times New Roman" w:cs="Times New Roman"/>
        </w:rPr>
        <w:t xml:space="preserve">associated with </w:t>
      </w:r>
      <w:r w:rsidRPr="00C853EC">
        <w:rPr>
          <w:rFonts w:ascii="Times New Roman" w:hAnsi="Times New Roman" w:cs="Times New Roman"/>
        </w:rPr>
        <w:t xml:space="preserve">variation in </w:t>
      </w:r>
      <w:r w:rsidR="001A2130">
        <w:rPr>
          <w:rFonts w:ascii="Times New Roman" w:hAnsi="Times New Roman" w:cs="Times New Roman"/>
        </w:rPr>
        <w:t>a</w:t>
      </w:r>
      <w:r w:rsidRPr="00C853EC">
        <w:rPr>
          <w:rFonts w:ascii="Times New Roman" w:hAnsi="Times New Roman" w:cs="Times New Roman"/>
        </w:rPr>
        <w:t xml:space="preserve">lbendazole’s pharmacokinetics. </w:t>
      </w:r>
      <w:r w:rsidR="00EE4E5A" w:rsidRPr="00C853EC">
        <w:rPr>
          <w:rFonts w:ascii="Times New Roman" w:hAnsi="Times New Roman" w:cs="Times New Roman"/>
        </w:rPr>
        <w:t>Importantly</w:t>
      </w:r>
      <w:r w:rsidR="001A6633" w:rsidRPr="00C853EC">
        <w:rPr>
          <w:rFonts w:ascii="Times New Roman" w:hAnsi="Times New Roman" w:cs="Times New Roman"/>
        </w:rPr>
        <w:t xml:space="preserve">, it suggests ways in which the delivery of </w:t>
      </w:r>
      <w:r w:rsidR="001A2130">
        <w:rPr>
          <w:rFonts w:ascii="Times New Roman" w:hAnsi="Times New Roman" w:cs="Times New Roman"/>
        </w:rPr>
        <w:t>a</w:t>
      </w:r>
      <w:r w:rsidR="001A6633" w:rsidRPr="00C853EC">
        <w:rPr>
          <w:rFonts w:ascii="Times New Roman" w:hAnsi="Times New Roman" w:cs="Times New Roman"/>
        </w:rPr>
        <w:t xml:space="preserve">lbendazole in programmatic contexts might be pharmacokinetically optimised to maximise the impact of the drug’s distribution. Given the increasing frequency with which </w:t>
      </w:r>
      <w:r w:rsidR="001A2130">
        <w:rPr>
          <w:rFonts w:ascii="Times New Roman" w:hAnsi="Times New Roman" w:cs="Times New Roman"/>
        </w:rPr>
        <w:t>al</w:t>
      </w:r>
      <w:r w:rsidR="001A6633" w:rsidRPr="00C853EC">
        <w:rPr>
          <w:rFonts w:ascii="Times New Roman" w:hAnsi="Times New Roman" w:cs="Times New Roman"/>
        </w:rPr>
        <w:t>bendazole is being utilised as part of community-based programmes aimed at controlling a wide array of parasitic infections, this increased understanding</w:t>
      </w:r>
      <w:r w:rsidR="00A118FA" w:rsidRPr="00C853EC">
        <w:rPr>
          <w:rFonts w:ascii="Times New Roman" w:hAnsi="Times New Roman" w:cs="Times New Roman"/>
        </w:rPr>
        <w:t xml:space="preserve"> will hopefully</w:t>
      </w:r>
      <w:r w:rsidR="001A6633" w:rsidRPr="00C853EC">
        <w:rPr>
          <w:rFonts w:ascii="Times New Roman" w:hAnsi="Times New Roman" w:cs="Times New Roman"/>
        </w:rPr>
        <w:t xml:space="preserve"> hold important public health relevance. </w:t>
      </w:r>
    </w:p>
    <w:p w14:paraId="05C90B92" w14:textId="5C1FD4CD" w:rsidR="00B06B7F" w:rsidRDefault="00B06B7F" w:rsidP="00675D6E">
      <w:pPr>
        <w:jc w:val="both"/>
        <w:rPr>
          <w:rFonts w:ascii="Times New Roman" w:hAnsi="Times New Roman" w:cs="Times New Roman"/>
          <w:bCs/>
        </w:rPr>
      </w:pPr>
      <w:r>
        <w:rPr>
          <w:rFonts w:ascii="Times New Roman" w:hAnsi="Times New Roman" w:cs="Times New Roman"/>
          <w:b/>
          <w:bCs/>
        </w:rPr>
        <w:t>Data and Code Availability:</w:t>
      </w:r>
      <w:r>
        <w:rPr>
          <w:rFonts w:ascii="Times New Roman" w:hAnsi="Times New Roman" w:cs="Times New Roman"/>
        </w:rPr>
        <w:t xml:space="preserve"> </w:t>
      </w:r>
      <w:r w:rsidRPr="007702FD">
        <w:rPr>
          <w:rFonts w:ascii="Times New Roman" w:hAnsi="Times New Roman" w:cs="Times New Roman"/>
          <w:bCs/>
        </w:rPr>
        <w:t>All data collat</w:t>
      </w:r>
      <w:r w:rsidRPr="00974DE4">
        <w:rPr>
          <w:rFonts w:ascii="Times New Roman" w:hAnsi="Times New Roman" w:cs="Times New Roman"/>
          <w:bCs/>
        </w:rPr>
        <w:t>ed as part of this study</w:t>
      </w:r>
      <w:r>
        <w:rPr>
          <w:rFonts w:ascii="Times New Roman" w:hAnsi="Times New Roman" w:cs="Times New Roman"/>
          <w:bCs/>
        </w:rPr>
        <w:t>, as well as a</w:t>
      </w:r>
      <w:r w:rsidRPr="00974DE4">
        <w:rPr>
          <w:rFonts w:ascii="Times New Roman" w:hAnsi="Times New Roman" w:cs="Times New Roman"/>
          <w:bCs/>
        </w:rPr>
        <w:t>nalytical code</w:t>
      </w:r>
      <w:r w:rsidRPr="000F6FE1">
        <w:rPr>
          <w:rFonts w:ascii="Times New Roman" w:hAnsi="Times New Roman" w:cs="Times New Roman"/>
          <w:bCs/>
        </w:rPr>
        <w:t xml:space="preserve"> used to produce these analyses </w:t>
      </w:r>
      <w:r w:rsidRPr="007144CD">
        <w:rPr>
          <w:rFonts w:ascii="Times New Roman" w:hAnsi="Times New Roman" w:cs="Times New Roman"/>
          <w:bCs/>
        </w:rPr>
        <w:t>can be found at the following link</w:t>
      </w:r>
      <w:r w:rsidR="00705C9E">
        <w:rPr>
          <w:rFonts w:ascii="Times New Roman" w:hAnsi="Times New Roman" w:cs="Times New Roman"/>
          <w:bCs/>
        </w:rPr>
        <w:t xml:space="preserve">: </w:t>
      </w:r>
      <w:hyperlink r:id="rId11" w:history="1">
        <w:r w:rsidR="00705C9E" w:rsidRPr="0081431C">
          <w:rPr>
            <w:rStyle w:val="Hyperlink"/>
            <w:rFonts w:ascii="Times New Roman" w:hAnsi="Times New Roman" w:cs="Times New Roman"/>
            <w:bCs/>
          </w:rPr>
          <w:t>https://github.com/cwhittaker1000/albendazole_pk</w:t>
        </w:r>
      </w:hyperlink>
      <w:r w:rsidRPr="007702FD">
        <w:rPr>
          <w:rFonts w:ascii="Times New Roman" w:hAnsi="Times New Roman" w:cs="Times New Roman"/>
          <w:bCs/>
        </w:rPr>
        <w:t>.</w:t>
      </w:r>
    </w:p>
    <w:p w14:paraId="4C339197" w14:textId="5969DA40" w:rsidR="00082BF4" w:rsidRPr="00082BF4" w:rsidRDefault="00082BF4" w:rsidP="00675D6E">
      <w:pPr>
        <w:jc w:val="both"/>
        <w:rPr>
          <w:rFonts w:ascii="Times New Roman" w:hAnsi="Times New Roman" w:cs="Times New Roman"/>
          <w:bCs/>
        </w:rPr>
      </w:pPr>
      <w:r>
        <w:rPr>
          <w:rFonts w:ascii="Times New Roman" w:hAnsi="Times New Roman" w:cs="Times New Roman"/>
          <w:b/>
        </w:rPr>
        <w:t xml:space="preserve">Acknowledgements: </w:t>
      </w:r>
      <w:r>
        <w:rPr>
          <w:rFonts w:ascii="Times New Roman" w:hAnsi="Times New Roman" w:cs="Times New Roman"/>
          <w:bCs/>
        </w:rPr>
        <w:t xml:space="preserve">We </w:t>
      </w:r>
      <w:r w:rsidR="000955FF">
        <w:rPr>
          <w:rFonts w:ascii="Times New Roman" w:hAnsi="Times New Roman" w:cs="Times New Roman"/>
          <w:bCs/>
        </w:rPr>
        <w:t xml:space="preserve">deeply </w:t>
      </w:r>
      <w:r>
        <w:rPr>
          <w:rFonts w:ascii="Times New Roman" w:hAnsi="Times New Roman" w:cs="Times New Roman"/>
          <w:bCs/>
        </w:rPr>
        <w:t>thank Dr Annette Kuesel for their hugely insightful and helpful comments on earlier versions of this manuscript</w:t>
      </w:r>
      <w:r w:rsidR="00624489">
        <w:rPr>
          <w:rFonts w:ascii="Times New Roman" w:hAnsi="Times New Roman" w:cs="Times New Roman"/>
          <w:bCs/>
        </w:rPr>
        <w:t xml:space="preserve">, which have materially improved and contributed to the work now presented here. </w:t>
      </w:r>
    </w:p>
    <w:p w14:paraId="65DFB8E6" w14:textId="77777777" w:rsidR="00675D6E" w:rsidRPr="00C853EC" w:rsidRDefault="00675D6E">
      <w:pPr>
        <w:rPr>
          <w:rFonts w:ascii="Times New Roman" w:hAnsi="Times New Roman" w:cs="Times New Roman"/>
        </w:rPr>
      </w:pPr>
      <w:r w:rsidRPr="00C853EC">
        <w:rPr>
          <w:rFonts w:ascii="Times New Roman" w:hAnsi="Times New Roman" w:cs="Times New Roman"/>
        </w:rPr>
        <w:br w:type="page"/>
      </w:r>
    </w:p>
    <w:p w14:paraId="52C53036" w14:textId="77777777" w:rsidR="00675D6E" w:rsidRPr="00082BF4" w:rsidRDefault="00675D6E">
      <w:pPr>
        <w:rPr>
          <w:rFonts w:ascii="Times New Roman" w:hAnsi="Times New Roman" w:cs="Times New Roman"/>
          <w:b/>
          <w:sz w:val="28"/>
          <w:lang w:val="fr-FR"/>
        </w:rPr>
      </w:pPr>
      <w:r w:rsidRPr="00082BF4">
        <w:rPr>
          <w:rFonts w:ascii="Times New Roman" w:hAnsi="Times New Roman" w:cs="Times New Roman"/>
          <w:b/>
          <w:sz w:val="28"/>
          <w:lang w:val="fr-FR"/>
        </w:rPr>
        <w:lastRenderedPageBreak/>
        <w:t>References</w:t>
      </w:r>
    </w:p>
    <w:p w14:paraId="7D338F59" w14:textId="715D6098" w:rsidR="00DC6FE8" w:rsidRPr="00DC6FE8" w:rsidRDefault="00675D6E"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C853EC">
        <w:rPr>
          <w:rFonts w:ascii="Times New Roman" w:hAnsi="Times New Roman" w:cs="Times New Roman"/>
          <w:sz w:val="18"/>
        </w:rPr>
        <w:fldChar w:fldCharType="begin" w:fldLock="1"/>
      </w:r>
      <w:r w:rsidRPr="00082BF4">
        <w:rPr>
          <w:rFonts w:ascii="Times New Roman" w:hAnsi="Times New Roman" w:cs="Times New Roman"/>
          <w:sz w:val="18"/>
          <w:lang w:val="fr-FR"/>
        </w:rPr>
        <w:instrText xml:space="preserve">ADDIN Mendeley Bibliography CSL_BIBLIOGRAPHY </w:instrText>
      </w:r>
      <w:r w:rsidRPr="00C853EC">
        <w:rPr>
          <w:rFonts w:ascii="Times New Roman" w:hAnsi="Times New Roman" w:cs="Times New Roman"/>
          <w:sz w:val="18"/>
        </w:rPr>
        <w:fldChar w:fldCharType="separate"/>
      </w:r>
      <w:r w:rsidR="00DC6FE8" w:rsidRPr="00082BF4">
        <w:rPr>
          <w:rFonts w:ascii="Times New Roman" w:hAnsi="Times New Roman" w:cs="Times New Roman"/>
          <w:noProof/>
          <w:sz w:val="18"/>
          <w:szCs w:val="24"/>
          <w:lang w:val="fr-FR"/>
        </w:rPr>
        <w:t>1.</w:t>
      </w:r>
      <w:r w:rsidR="00DC6FE8" w:rsidRPr="00082BF4">
        <w:rPr>
          <w:rFonts w:ascii="Times New Roman" w:hAnsi="Times New Roman" w:cs="Times New Roman"/>
          <w:noProof/>
          <w:sz w:val="18"/>
          <w:szCs w:val="24"/>
          <w:lang w:val="fr-FR"/>
        </w:rPr>
        <w:tab/>
        <w:t xml:space="preserve">Carpio, A. </w:t>
      </w:r>
      <w:r w:rsidR="00DC6FE8" w:rsidRPr="00082BF4">
        <w:rPr>
          <w:rFonts w:ascii="Times New Roman" w:hAnsi="Times New Roman" w:cs="Times New Roman"/>
          <w:i/>
          <w:iCs/>
          <w:noProof/>
          <w:sz w:val="18"/>
          <w:szCs w:val="24"/>
          <w:lang w:val="fr-FR"/>
        </w:rPr>
        <w:t>et al.</w:t>
      </w:r>
      <w:r w:rsidR="00DC6FE8" w:rsidRPr="00082BF4">
        <w:rPr>
          <w:rFonts w:ascii="Times New Roman" w:hAnsi="Times New Roman" w:cs="Times New Roman"/>
          <w:noProof/>
          <w:sz w:val="18"/>
          <w:szCs w:val="24"/>
          <w:lang w:val="fr-FR"/>
        </w:rPr>
        <w:t xml:space="preserve"> </w:t>
      </w:r>
      <w:r w:rsidR="00DC6FE8" w:rsidRPr="00DC6FE8">
        <w:rPr>
          <w:rFonts w:ascii="Times New Roman" w:hAnsi="Times New Roman" w:cs="Times New Roman"/>
          <w:noProof/>
          <w:sz w:val="18"/>
          <w:szCs w:val="24"/>
        </w:rPr>
        <w:t xml:space="preserve">Effects of albendazole treatment on neurocysticercosis: A randomised controlled trial. </w:t>
      </w:r>
      <w:r w:rsidR="00DC6FE8" w:rsidRPr="00DC6FE8">
        <w:rPr>
          <w:rFonts w:ascii="Times New Roman" w:hAnsi="Times New Roman" w:cs="Times New Roman"/>
          <w:i/>
          <w:iCs/>
          <w:noProof/>
          <w:sz w:val="18"/>
          <w:szCs w:val="24"/>
        </w:rPr>
        <w:t>J. Neurol. Neurosurg. Psychiatry</w:t>
      </w:r>
      <w:r w:rsidR="00DC6FE8" w:rsidRPr="00DC6FE8">
        <w:rPr>
          <w:rFonts w:ascii="Times New Roman" w:hAnsi="Times New Roman" w:cs="Times New Roman"/>
          <w:noProof/>
          <w:sz w:val="18"/>
          <w:szCs w:val="24"/>
        </w:rPr>
        <w:t xml:space="preserve"> </w:t>
      </w:r>
      <w:r w:rsidR="00DC6FE8" w:rsidRPr="00DC6FE8">
        <w:rPr>
          <w:rFonts w:ascii="Times New Roman" w:hAnsi="Times New Roman" w:cs="Times New Roman"/>
          <w:b/>
          <w:bCs/>
          <w:noProof/>
          <w:sz w:val="18"/>
          <w:szCs w:val="24"/>
        </w:rPr>
        <w:t>79</w:t>
      </w:r>
      <w:r w:rsidR="00DC6FE8" w:rsidRPr="00DC6FE8">
        <w:rPr>
          <w:rFonts w:ascii="Times New Roman" w:hAnsi="Times New Roman" w:cs="Times New Roman"/>
          <w:noProof/>
          <w:sz w:val="18"/>
          <w:szCs w:val="24"/>
        </w:rPr>
        <w:t>, 1050–1055 (2008).</w:t>
      </w:r>
    </w:p>
    <w:p w14:paraId="3E0F3767"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2.</w:t>
      </w:r>
      <w:r w:rsidRPr="00DC6FE8">
        <w:rPr>
          <w:rFonts w:ascii="Times New Roman" w:hAnsi="Times New Roman" w:cs="Times New Roman"/>
          <w:noProof/>
          <w:sz w:val="18"/>
          <w:szCs w:val="24"/>
        </w:rPr>
        <w:tab/>
        <w:t xml:space="preserve">Teggi, A., Lastilla, M. G. &amp; De Rosa, F. Therapy of human hydatid disease with mebendazole and albendazole. </w:t>
      </w:r>
      <w:r w:rsidRPr="00DC6FE8">
        <w:rPr>
          <w:rFonts w:ascii="Times New Roman" w:hAnsi="Times New Roman" w:cs="Times New Roman"/>
          <w:i/>
          <w:iCs/>
          <w:noProof/>
          <w:sz w:val="18"/>
          <w:szCs w:val="24"/>
        </w:rPr>
        <w:t>Antimicrob. Agents Chemother.</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37</w:t>
      </w:r>
      <w:r w:rsidRPr="00DC6FE8">
        <w:rPr>
          <w:rFonts w:ascii="Times New Roman" w:hAnsi="Times New Roman" w:cs="Times New Roman"/>
          <w:noProof/>
          <w:sz w:val="18"/>
          <w:szCs w:val="24"/>
        </w:rPr>
        <w:t>, 1679–1684 (1993).</w:t>
      </w:r>
    </w:p>
    <w:p w14:paraId="68CD3DD0" w14:textId="77777777" w:rsidR="00DC6FE8" w:rsidRPr="00082BF4"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lang w:val="fr-FR"/>
        </w:rPr>
      </w:pPr>
      <w:r w:rsidRPr="00DC6FE8">
        <w:rPr>
          <w:rFonts w:ascii="Times New Roman" w:hAnsi="Times New Roman" w:cs="Times New Roman"/>
          <w:noProof/>
          <w:sz w:val="18"/>
          <w:szCs w:val="24"/>
        </w:rPr>
        <w:t>3.</w:t>
      </w:r>
      <w:r w:rsidRPr="00DC6FE8">
        <w:rPr>
          <w:rFonts w:ascii="Times New Roman" w:hAnsi="Times New Roman" w:cs="Times New Roman"/>
          <w:noProof/>
          <w:sz w:val="18"/>
          <w:szCs w:val="24"/>
        </w:rPr>
        <w:tab/>
        <w:t xml:space="preserve">Vlaminck, J. </w:t>
      </w:r>
      <w:r w:rsidRPr="00DC6FE8">
        <w:rPr>
          <w:rFonts w:ascii="Times New Roman" w:hAnsi="Times New Roman" w:cs="Times New Roman"/>
          <w:i/>
          <w:iCs/>
          <w:noProof/>
          <w:sz w:val="18"/>
          <w:szCs w:val="24"/>
        </w:rPr>
        <w:t>et al.</w:t>
      </w:r>
      <w:r w:rsidRPr="00DC6FE8">
        <w:rPr>
          <w:rFonts w:ascii="Times New Roman" w:hAnsi="Times New Roman" w:cs="Times New Roman"/>
          <w:noProof/>
          <w:sz w:val="18"/>
          <w:szCs w:val="24"/>
        </w:rPr>
        <w:t xml:space="preserve"> Therapeutic efficacy of albendazole against soil-transmitted helminthiasis in children measured by five diagnostic methods. </w:t>
      </w:r>
      <w:r w:rsidRPr="00082BF4">
        <w:rPr>
          <w:rFonts w:ascii="Times New Roman" w:hAnsi="Times New Roman" w:cs="Times New Roman"/>
          <w:i/>
          <w:iCs/>
          <w:noProof/>
          <w:sz w:val="18"/>
          <w:szCs w:val="24"/>
          <w:lang w:val="fr-FR"/>
        </w:rPr>
        <w:t>PLoS Negl. Trop. Dis.</w:t>
      </w:r>
      <w:r w:rsidRPr="00082BF4">
        <w:rPr>
          <w:rFonts w:ascii="Times New Roman" w:hAnsi="Times New Roman" w:cs="Times New Roman"/>
          <w:noProof/>
          <w:sz w:val="18"/>
          <w:szCs w:val="24"/>
          <w:lang w:val="fr-FR"/>
        </w:rPr>
        <w:t xml:space="preserve"> </w:t>
      </w:r>
      <w:r w:rsidRPr="00082BF4">
        <w:rPr>
          <w:rFonts w:ascii="Times New Roman" w:hAnsi="Times New Roman" w:cs="Times New Roman"/>
          <w:b/>
          <w:bCs/>
          <w:noProof/>
          <w:sz w:val="18"/>
          <w:szCs w:val="24"/>
          <w:lang w:val="fr-FR"/>
        </w:rPr>
        <w:t>13</w:t>
      </w:r>
      <w:r w:rsidRPr="00082BF4">
        <w:rPr>
          <w:rFonts w:ascii="Times New Roman" w:hAnsi="Times New Roman" w:cs="Times New Roman"/>
          <w:noProof/>
          <w:sz w:val="18"/>
          <w:szCs w:val="24"/>
          <w:lang w:val="fr-FR"/>
        </w:rPr>
        <w:t>, e0007471 (2019).</w:t>
      </w:r>
    </w:p>
    <w:p w14:paraId="24C934C6"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082BF4">
        <w:rPr>
          <w:rFonts w:ascii="Times New Roman" w:hAnsi="Times New Roman" w:cs="Times New Roman"/>
          <w:noProof/>
          <w:sz w:val="18"/>
          <w:szCs w:val="24"/>
          <w:lang w:val="fr-FR"/>
        </w:rPr>
        <w:t>4.</w:t>
      </w:r>
      <w:r w:rsidRPr="00082BF4">
        <w:rPr>
          <w:rFonts w:ascii="Times New Roman" w:hAnsi="Times New Roman" w:cs="Times New Roman"/>
          <w:noProof/>
          <w:sz w:val="18"/>
          <w:szCs w:val="24"/>
          <w:lang w:val="fr-FR"/>
        </w:rPr>
        <w:tab/>
        <w:t xml:space="preserve">Simonsen, P. E. </w:t>
      </w:r>
      <w:r w:rsidRPr="00082BF4">
        <w:rPr>
          <w:rFonts w:ascii="Times New Roman" w:hAnsi="Times New Roman" w:cs="Times New Roman"/>
          <w:i/>
          <w:iCs/>
          <w:noProof/>
          <w:sz w:val="18"/>
          <w:szCs w:val="24"/>
          <w:lang w:val="fr-FR"/>
        </w:rPr>
        <w:t>et al.</w:t>
      </w:r>
      <w:r w:rsidRPr="00082BF4">
        <w:rPr>
          <w:rFonts w:ascii="Times New Roman" w:hAnsi="Times New Roman" w:cs="Times New Roman"/>
          <w:noProof/>
          <w:sz w:val="18"/>
          <w:szCs w:val="24"/>
          <w:lang w:val="fr-FR"/>
        </w:rPr>
        <w:t xml:space="preserve"> </w:t>
      </w:r>
      <w:r w:rsidRPr="00DC6FE8">
        <w:rPr>
          <w:rFonts w:ascii="Times New Roman" w:hAnsi="Times New Roman" w:cs="Times New Roman"/>
          <w:noProof/>
          <w:sz w:val="18"/>
          <w:szCs w:val="24"/>
        </w:rPr>
        <w:t xml:space="preserve">Lymphatic Filariasis Control in Tanzania: Effect of Repeated Mass Drug Administration with Ivermectin and Albendazole on Infection and Transmission. </w:t>
      </w:r>
      <w:r w:rsidRPr="00DC6FE8">
        <w:rPr>
          <w:rFonts w:ascii="Times New Roman" w:hAnsi="Times New Roman" w:cs="Times New Roman"/>
          <w:i/>
          <w:iCs/>
          <w:noProof/>
          <w:sz w:val="18"/>
          <w:szCs w:val="24"/>
        </w:rPr>
        <w:t>PLoS Negl. Trop. Dis.</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4</w:t>
      </w:r>
      <w:r w:rsidRPr="00DC6FE8">
        <w:rPr>
          <w:rFonts w:ascii="Times New Roman" w:hAnsi="Times New Roman" w:cs="Times New Roman"/>
          <w:noProof/>
          <w:sz w:val="18"/>
          <w:szCs w:val="24"/>
        </w:rPr>
        <w:t>, e696 (2010).</w:t>
      </w:r>
    </w:p>
    <w:p w14:paraId="55FA4C19"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5.</w:t>
      </w:r>
      <w:r w:rsidRPr="00DC6FE8">
        <w:rPr>
          <w:rFonts w:ascii="Times New Roman" w:hAnsi="Times New Roman" w:cs="Times New Roman"/>
          <w:noProof/>
          <w:sz w:val="18"/>
          <w:szCs w:val="24"/>
        </w:rPr>
        <w:tab/>
        <w:t xml:space="preserve">Macfarlane, C. L., Budhathoki, S. S., Johnson, S., Richardson, M. &amp; Garner, P. Albendazole alone or in combination with microfilaricidal drugs for lymphatic filariasis. </w:t>
      </w:r>
      <w:r w:rsidRPr="00DC6FE8">
        <w:rPr>
          <w:rFonts w:ascii="Times New Roman" w:hAnsi="Times New Roman" w:cs="Times New Roman"/>
          <w:i/>
          <w:iCs/>
          <w:noProof/>
          <w:sz w:val="18"/>
          <w:szCs w:val="24"/>
        </w:rPr>
        <w:t>Cochrane Database Syst. Rev.</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2019</w:t>
      </w:r>
      <w:r w:rsidRPr="00DC6FE8">
        <w:rPr>
          <w:rFonts w:ascii="Times New Roman" w:hAnsi="Times New Roman" w:cs="Times New Roman"/>
          <w:noProof/>
          <w:sz w:val="18"/>
          <w:szCs w:val="24"/>
        </w:rPr>
        <w:t>, (2019).</w:t>
      </w:r>
    </w:p>
    <w:p w14:paraId="7E462F73"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6.</w:t>
      </w:r>
      <w:r w:rsidRPr="00DC6FE8">
        <w:rPr>
          <w:rFonts w:ascii="Times New Roman" w:hAnsi="Times New Roman" w:cs="Times New Roman"/>
          <w:noProof/>
          <w:sz w:val="18"/>
          <w:szCs w:val="24"/>
        </w:rPr>
        <w:tab/>
        <w:t xml:space="preserve">Kamgno, J. </w:t>
      </w:r>
      <w:r w:rsidRPr="00DC6FE8">
        <w:rPr>
          <w:rFonts w:ascii="Times New Roman" w:hAnsi="Times New Roman" w:cs="Times New Roman"/>
          <w:i/>
          <w:iCs/>
          <w:noProof/>
          <w:sz w:val="18"/>
          <w:szCs w:val="24"/>
        </w:rPr>
        <w:t>et al.</w:t>
      </w:r>
      <w:r w:rsidRPr="00DC6FE8">
        <w:rPr>
          <w:rFonts w:ascii="Times New Roman" w:hAnsi="Times New Roman" w:cs="Times New Roman"/>
          <w:noProof/>
          <w:sz w:val="18"/>
          <w:szCs w:val="24"/>
        </w:rPr>
        <w:t xml:space="preserve"> A Test-and-Not-Treat Strategy for Onchocerciasis in </w:t>
      </w:r>
      <w:r w:rsidRPr="00DC6FE8">
        <w:rPr>
          <w:rFonts w:ascii="Times New Roman" w:hAnsi="Times New Roman" w:cs="Times New Roman"/>
          <w:i/>
          <w:iCs/>
          <w:noProof/>
          <w:sz w:val="18"/>
          <w:szCs w:val="24"/>
        </w:rPr>
        <w:t>Loa loa</w:t>
      </w:r>
      <w:r w:rsidRPr="00DC6FE8">
        <w:rPr>
          <w:rFonts w:ascii="Times New Roman" w:hAnsi="Times New Roman" w:cs="Times New Roman"/>
          <w:noProof/>
          <w:sz w:val="18"/>
          <w:szCs w:val="24"/>
        </w:rPr>
        <w:t xml:space="preserve"> –Endemic Areas. </w:t>
      </w:r>
      <w:r w:rsidRPr="00DC6FE8">
        <w:rPr>
          <w:rFonts w:ascii="Times New Roman" w:hAnsi="Times New Roman" w:cs="Times New Roman"/>
          <w:i/>
          <w:iCs/>
          <w:noProof/>
          <w:sz w:val="18"/>
          <w:szCs w:val="24"/>
        </w:rPr>
        <w:t>N. Engl. J. Med.</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377</w:t>
      </w:r>
      <w:r w:rsidRPr="00DC6FE8">
        <w:rPr>
          <w:rFonts w:ascii="Times New Roman" w:hAnsi="Times New Roman" w:cs="Times New Roman"/>
          <w:noProof/>
          <w:sz w:val="18"/>
          <w:szCs w:val="24"/>
        </w:rPr>
        <w:t>, 2044–2052 (2017).</w:t>
      </w:r>
    </w:p>
    <w:p w14:paraId="65973CD8"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7.</w:t>
      </w:r>
      <w:r w:rsidRPr="00DC6FE8">
        <w:rPr>
          <w:rFonts w:ascii="Times New Roman" w:hAnsi="Times New Roman" w:cs="Times New Roman"/>
          <w:noProof/>
          <w:sz w:val="18"/>
          <w:szCs w:val="24"/>
        </w:rPr>
        <w:tab/>
        <w:t xml:space="preserve">Jung-Cook, H. Pharmacokinetic variability of anthelmintics: implications for the treatment of neurocysticercosis. </w:t>
      </w:r>
      <w:r w:rsidRPr="00DC6FE8">
        <w:rPr>
          <w:rFonts w:ascii="Times New Roman" w:hAnsi="Times New Roman" w:cs="Times New Roman"/>
          <w:i/>
          <w:iCs/>
          <w:noProof/>
          <w:sz w:val="18"/>
          <w:szCs w:val="24"/>
        </w:rPr>
        <w:t>Expert Rev. Clin. Pharmacol.</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5</w:t>
      </w:r>
      <w:r w:rsidRPr="00DC6FE8">
        <w:rPr>
          <w:rFonts w:ascii="Times New Roman" w:hAnsi="Times New Roman" w:cs="Times New Roman"/>
          <w:noProof/>
          <w:sz w:val="18"/>
          <w:szCs w:val="24"/>
        </w:rPr>
        <w:t>, 21–30 (2012).</w:t>
      </w:r>
    </w:p>
    <w:p w14:paraId="76062439"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8.</w:t>
      </w:r>
      <w:r w:rsidRPr="00DC6FE8">
        <w:rPr>
          <w:rFonts w:ascii="Times New Roman" w:hAnsi="Times New Roman" w:cs="Times New Roman"/>
          <w:noProof/>
          <w:sz w:val="18"/>
          <w:szCs w:val="24"/>
        </w:rPr>
        <w:tab/>
        <w:t xml:space="preserve">Del Brutto, O. H. Albendazole therapy for subarachnoid cysticerci: Clinical and neuroimaging analysis of 17 patients. </w:t>
      </w:r>
      <w:r w:rsidRPr="00DC6FE8">
        <w:rPr>
          <w:rFonts w:ascii="Times New Roman" w:hAnsi="Times New Roman" w:cs="Times New Roman"/>
          <w:i/>
          <w:iCs/>
          <w:noProof/>
          <w:sz w:val="18"/>
          <w:szCs w:val="24"/>
        </w:rPr>
        <w:t>J. Neurol. Neurosurg. Psychiatry</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62</w:t>
      </w:r>
      <w:r w:rsidRPr="00DC6FE8">
        <w:rPr>
          <w:rFonts w:ascii="Times New Roman" w:hAnsi="Times New Roman" w:cs="Times New Roman"/>
          <w:noProof/>
          <w:sz w:val="18"/>
          <w:szCs w:val="24"/>
        </w:rPr>
        <w:t>, 659–661 (1997).</w:t>
      </w:r>
    </w:p>
    <w:p w14:paraId="64A8A547"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9.</w:t>
      </w:r>
      <w:r w:rsidRPr="00DC6FE8">
        <w:rPr>
          <w:rFonts w:ascii="Times New Roman" w:hAnsi="Times New Roman" w:cs="Times New Roman"/>
          <w:noProof/>
          <w:sz w:val="18"/>
          <w:szCs w:val="24"/>
        </w:rPr>
        <w:tab/>
        <w:t xml:space="preserve">García, H. H. </w:t>
      </w:r>
      <w:r w:rsidRPr="00DC6FE8">
        <w:rPr>
          <w:rFonts w:ascii="Times New Roman" w:hAnsi="Times New Roman" w:cs="Times New Roman"/>
          <w:i/>
          <w:iCs/>
          <w:noProof/>
          <w:sz w:val="18"/>
          <w:szCs w:val="24"/>
        </w:rPr>
        <w:t>et al.</w:t>
      </w:r>
      <w:r w:rsidRPr="00DC6FE8">
        <w:rPr>
          <w:rFonts w:ascii="Times New Roman" w:hAnsi="Times New Roman" w:cs="Times New Roman"/>
          <w:noProof/>
          <w:sz w:val="18"/>
          <w:szCs w:val="24"/>
        </w:rPr>
        <w:t xml:space="preserve"> Current consensus guidelines for treatment of neurocysticercosis. </w:t>
      </w:r>
      <w:r w:rsidRPr="00DC6FE8">
        <w:rPr>
          <w:rFonts w:ascii="Times New Roman" w:hAnsi="Times New Roman" w:cs="Times New Roman"/>
          <w:i/>
          <w:iCs/>
          <w:noProof/>
          <w:sz w:val="18"/>
          <w:szCs w:val="24"/>
        </w:rPr>
        <w:t>Clinical Microbiology Reviews</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15</w:t>
      </w:r>
      <w:r w:rsidRPr="00DC6FE8">
        <w:rPr>
          <w:rFonts w:ascii="Times New Roman" w:hAnsi="Times New Roman" w:cs="Times New Roman"/>
          <w:noProof/>
          <w:sz w:val="18"/>
          <w:szCs w:val="24"/>
        </w:rPr>
        <w:t>, 747–756 (2002).</w:t>
      </w:r>
    </w:p>
    <w:p w14:paraId="34D97753"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10.</w:t>
      </w:r>
      <w:r w:rsidRPr="00DC6FE8">
        <w:rPr>
          <w:rFonts w:ascii="Times New Roman" w:hAnsi="Times New Roman" w:cs="Times New Roman"/>
          <w:noProof/>
          <w:sz w:val="18"/>
          <w:szCs w:val="24"/>
        </w:rPr>
        <w:tab/>
        <w:t xml:space="preserve">Jung-Cook, H. Pharmacokinetic variability of anthelmintics: Implications for the treatment of neurocysticercosis. </w:t>
      </w:r>
      <w:r w:rsidRPr="00DC6FE8">
        <w:rPr>
          <w:rFonts w:ascii="Times New Roman" w:hAnsi="Times New Roman" w:cs="Times New Roman"/>
          <w:i/>
          <w:iCs/>
          <w:noProof/>
          <w:sz w:val="18"/>
          <w:szCs w:val="24"/>
        </w:rPr>
        <w:t>Expert Review of Clinical Pharmacology</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5</w:t>
      </w:r>
      <w:r w:rsidRPr="00DC6FE8">
        <w:rPr>
          <w:rFonts w:ascii="Times New Roman" w:hAnsi="Times New Roman" w:cs="Times New Roman"/>
          <w:noProof/>
          <w:sz w:val="18"/>
          <w:szCs w:val="24"/>
        </w:rPr>
        <w:t>, 21–30 (2012).</w:t>
      </w:r>
    </w:p>
    <w:p w14:paraId="15C37F86"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11.</w:t>
      </w:r>
      <w:r w:rsidRPr="00DC6FE8">
        <w:rPr>
          <w:rFonts w:ascii="Times New Roman" w:hAnsi="Times New Roman" w:cs="Times New Roman"/>
          <w:noProof/>
          <w:sz w:val="18"/>
          <w:szCs w:val="24"/>
        </w:rPr>
        <w:tab/>
        <w:t xml:space="preserve">Mrus, J., Baeten, B., Engelen, M. &amp; Silber, S. A. Efficacy of single-dose 500 mg mebendazole in soil-transmitted helminth infections: a review. </w:t>
      </w:r>
      <w:r w:rsidRPr="00DC6FE8">
        <w:rPr>
          <w:rFonts w:ascii="Times New Roman" w:hAnsi="Times New Roman" w:cs="Times New Roman"/>
          <w:i/>
          <w:iCs/>
          <w:noProof/>
          <w:sz w:val="18"/>
          <w:szCs w:val="24"/>
        </w:rPr>
        <w:t>J. Helminthol.</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92</w:t>
      </w:r>
      <w:r w:rsidRPr="00DC6FE8">
        <w:rPr>
          <w:rFonts w:ascii="Times New Roman" w:hAnsi="Times New Roman" w:cs="Times New Roman"/>
          <w:noProof/>
          <w:sz w:val="18"/>
          <w:szCs w:val="24"/>
        </w:rPr>
        <w:t>, 269–278 (2018).</w:t>
      </w:r>
    </w:p>
    <w:p w14:paraId="07FFFF64"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12.</w:t>
      </w:r>
      <w:r w:rsidRPr="00DC6FE8">
        <w:rPr>
          <w:rFonts w:ascii="Times New Roman" w:hAnsi="Times New Roman" w:cs="Times New Roman"/>
          <w:noProof/>
          <w:sz w:val="18"/>
          <w:szCs w:val="24"/>
        </w:rPr>
        <w:tab/>
        <w:t xml:space="preserve">Humphries, D. </w:t>
      </w:r>
      <w:r w:rsidRPr="00DC6FE8">
        <w:rPr>
          <w:rFonts w:ascii="Times New Roman" w:hAnsi="Times New Roman" w:cs="Times New Roman"/>
          <w:i/>
          <w:iCs/>
          <w:noProof/>
          <w:sz w:val="18"/>
          <w:szCs w:val="24"/>
        </w:rPr>
        <w:t>et al.</w:t>
      </w:r>
      <w:r w:rsidRPr="00DC6FE8">
        <w:rPr>
          <w:rFonts w:ascii="Times New Roman" w:hAnsi="Times New Roman" w:cs="Times New Roman"/>
          <w:noProof/>
          <w:sz w:val="18"/>
          <w:szCs w:val="24"/>
        </w:rPr>
        <w:t xml:space="preserve"> Effectiveness of albendazole for hookworm varies widely by community and correlates with nutritional factors: A cross-sectional study of school-age children in Ghana. </w:t>
      </w:r>
      <w:r w:rsidRPr="00DC6FE8">
        <w:rPr>
          <w:rFonts w:ascii="Times New Roman" w:hAnsi="Times New Roman" w:cs="Times New Roman"/>
          <w:i/>
          <w:iCs/>
          <w:noProof/>
          <w:sz w:val="18"/>
          <w:szCs w:val="24"/>
        </w:rPr>
        <w:t>Am. J. Trop. Med. Hyg.</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96</w:t>
      </w:r>
      <w:r w:rsidRPr="00DC6FE8">
        <w:rPr>
          <w:rFonts w:ascii="Times New Roman" w:hAnsi="Times New Roman" w:cs="Times New Roman"/>
          <w:noProof/>
          <w:sz w:val="18"/>
          <w:szCs w:val="24"/>
        </w:rPr>
        <w:t>, 347–354 (2017).</w:t>
      </w:r>
    </w:p>
    <w:p w14:paraId="02F54C4A"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13.</w:t>
      </w:r>
      <w:r w:rsidRPr="00DC6FE8">
        <w:rPr>
          <w:rFonts w:ascii="Times New Roman" w:hAnsi="Times New Roman" w:cs="Times New Roman"/>
          <w:noProof/>
          <w:sz w:val="18"/>
          <w:szCs w:val="24"/>
        </w:rPr>
        <w:tab/>
        <w:t xml:space="preserve">Mirfazaelian, A., Dadashzadeh, S. &amp; Rouini, M. R. Effect of gender in the disposition of albendazole metabolites in humans. </w:t>
      </w:r>
      <w:r w:rsidRPr="00DC6FE8">
        <w:rPr>
          <w:rFonts w:ascii="Times New Roman" w:hAnsi="Times New Roman" w:cs="Times New Roman"/>
          <w:i/>
          <w:iCs/>
          <w:noProof/>
          <w:sz w:val="18"/>
          <w:szCs w:val="24"/>
        </w:rPr>
        <w:t>Eur. J. Clin. Pharmacol.</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58</w:t>
      </w:r>
      <w:r w:rsidRPr="00DC6FE8">
        <w:rPr>
          <w:rFonts w:ascii="Times New Roman" w:hAnsi="Times New Roman" w:cs="Times New Roman"/>
          <w:noProof/>
          <w:sz w:val="18"/>
          <w:szCs w:val="24"/>
        </w:rPr>
        <w:t>, 403–408 (2002).</w:t>
      </w:r>
    </w:p>
    <w:p w14:paraId="177C65C3"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14.</w:t>
      </w:r>
      <w:r w:rsidRPr="00DC6FE8">
        <w:rPr>
          <w:rFonts w:ascii="Times New Roman" w:hAnsi="Times New Roman" w:cs="Times New Roman"/>
          <w:noProof/>
          <w:sz w:val="18"/>
          <w:szCs w:val="24"/>
        </w:rPr>
        <w:tab/>
        <w:t xml:space="preserve">Awadzi, K. </w:t>
      </w:r>
      <w:r w:rsidRPr="00DC6FE8">
        <w:rPr>
          <w:rFonts w:ascii="Times New Roman" w:hAnsi="Times New Roman" w:cs="Times New Roman"/>
          <w:i/>
          <w:iCs/>
          <w:noProof/>
          <w:sz w:val="18"/>
          <w:szCs w:val="24"/>
        </w:rPr>
        <w:t>et al.</w:t>
      </w:r>
      <w:r w:rsidRPr="00DC6FE8">
        <w:rPr>
          <w:rFonts w:ascii="Times New Roman" w:hAnsi="Times New Roman" w:cs="Times New Roman"/>
          <w:noProof/>
          <w:sz w:val="18"/>
          <w:szCs w:val="24"/>
        </w:rPr>
        <w:t xml:space="preserve"> The co-administration of ivermectin and albendazole safety, pharmacokinetics and efficacy against Onchocerca volvulus. </w:t>
      </w:r>
      <w:r w:rsidRPr="00DC6FE8">
        <w:rPr>
          <w:rFonts w:ascii="Times New Roman" w:hAnsi="Times New Roman" w:cs="Times New Roman"/>
          <w:i/>
          <w:iCs/>
          <w:noProof/>
          <w:sz w:val="18"/>
          <w:szCs w:val="24"/>
        </w:rPr>
        <w:t>Ann. Trop. Med. Parasitol.</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97</w:t>
      </w:r>
      <w:r w:rsidRPr="00DC6FE8">
        <w:rPr>
          <w:rFonts w:ascii="Times New Roman" w:hAnsi="Times New Roman" w:cs="Times New Roman"/>
          <w:noProof/>
          <w:sz w:val="18"/>
          <w:szCs w:val="24"/>
        </w:rPr>
        <w:t>, 165–178 (2003).</w:t>
      </w:r>
    </w:p>
    <w:p w14:paraId="1A58AA22"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15.</w:t>
      </w:r>
      <w:r w:rsidRPr="00DC6FE8">
        <w:rPr>
          <w:rFonts w:ascii="Times New Roman" w:hAnsi="Times New Roman" w:cs="Times New Roman"/>
          <w:noProof/>
          <w:sz w:val="18"/>
          <w:szCs w:val="24"/>
        </w:rPr>
        <w:tab/>
        <w:t xml:space="preserve">Schipper, H. G. </w:t>
      </w:r>
      <w:r w:rsidRPr="00DC6FE8">
        <w:rPr>
          <w:rFonts w:ascii="Times New Roman" w:hAnsi="Times New Roman" w:cs="Times New Roman"/>
          <w:i/>
          <w:iCs/>
          <w:noProof/>
          <w:sz w:val="18"/>
          <w:szCs w:val="24"/>
        </w:rPr>
        <w:t>et al.</w:t>
      </w:r>
      <w:r w:rsidRPr="00DC6FE8">
        <w:rPr>
          <w:rFonts w:ascii="Times New Roman" w:hAnsi="Times New Roman" w:cs="Times New Roman"/>
          <w:noProof/>
          <w:sz w:val="18"/>
          <w:szCs w:val="24"/>
        </w:rPr>
        <w:t xml:space="preserve"> Effect of dose increase or cimetidine co-administration on albendazole bioavailability. </w:t>
      </w:r>
      <w:r w:rsidRPr="00DC6FE8">
        <w:rPr>
          <w:rFonts w:ascii="Times New Roman" w:hAnsi="Times New Roman" w:cs="Times New Roman"/>
          <w:i/>
          <w:iCs/>
          <w:noProof/>
          <w:sz w:val="18"/>
          <w:szCs w:val="24"/>
        </w:rPr>
        <w:t>Am. J. Trop. Med. Hyg.</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63</w:t>
      </w:r>
      <w:r w:rsidRPr="00DC6FE8">
        <w:rPr>
          <w:rFonts w:ascii="Times New Roman" w:hAnsi="Times New Roman" w:cs="Times New Roman"/>
          <w:noProof/>
          <w:sz w:val="18"/>
          <w:szCs w:val="24"/>
        </w:rPr>
        <w:t>, 270–273 (2000).</w:t>
      </w:r>
    </w:p>
    <w:p w14:paraId="56839EFC"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16.</w:t>
      </w:r>
      <w:r w:rsidRPr="00DC6FE8">
        <w:rPr>
          <w:rFonts w:ascii="Times New Roman" w:hAnsi="Times New Roman" w:cs="Times New Roman"/>
          <w:noProof/>
          <w:sz w:val="18"/>
          <w:szCs w:val="24"/>
        </w:rPr>
        <w:tab/>
        <w:t xml:space="preserve">Lange, H., Eggers, R. &amp; Bircher, J. Increased systemic availability of albendazole when taken with a fatty meal. </w:t>
      </w:r>
      <w:r w:rsidRPr="00DC6FE8">
        <w:rPr>
          <w:rFonts w:ascii="Times New Roman" w:hAnsi="Times New Roman" w:cs="Times New Roman"/>
          <w:i/>
          <w:iCs/>
          <w:noProof/>
          <w:sz w:val="18"/>
          <w:szCs w:val="24"/>
        </w:rPr>
        <w:t>Eur. J. Clin. Pharmacol.</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34</w:t>
      </w:r>
      <w:r w:rsidRPr="00DC6FE8">
        <w:rPr>
          <w:rFonts w:ascii="Times New Roman" w:hAnsi="Times New Roman" w:cs="Times New Roman"/>
          <w:noProof/>
          <w:sz w:val="18"/>
          <w:szCs w:val="24"/>
        </w:rPr>
        <w:t>, 315–317 (1988).</w:t>
      </w:r>
    </w:p>
    <w:p w14:paraId="12771213"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17.</w:t>
      </w:r>
      <w:r w:rsidRPr="00DC6FE8">
        <w:rPr>
          <w:rFonts w:ascii="Times New Roman" w:hAnsi="Times New Roman" w:cs="Times New Roman"/>
          <w:noProof/>
          <w:sz w:val="18"/>
          <w:szCs w:val="24"/>
        </w:rPr>
        <w:tab/>
        <w:t xml:space="preserve">Mares, S. S., Jung, C. H., Lopez, A. T. &amp; Gonzalez-Esquivel, D. F. Influence of a Mexican diet on the bioavailability of albendazole. </w:t>
      </w:r>
      <w:r w:rsidRPr="00DC6FE8">
        <w:rPr>
          <w:rFonts w:ascii="Times New Roman" w:hAnsi="Times New Roman" w:cs="Times New Roman"/>
          <w:i/>
          <w:iCs/>
          <w:noProof/>
          <w:sz w:val="18"/>
          <w:szCs w:val="24"/>
        </w:rPr>
        <w:t>BASIC Clin. Pharmacol. Toxicol.</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97</w:t>
      </w:r>
      <w:r w:rsidRPr="00DC6FE8">
        <w:rPr>
          <w:rFonts w:ascii="Times New Roman" w:hAnsi="Times New Roman" w:cs="Times New Roman"/>
          <w:noProof/>
          <w:sz w:val="18"/>
          <w:szCs w:val="24"/>
        </w:rPr>
        <w:t>, 122–124 (2005).</w:t>
      </w:r>
    </w:p>
    <w:p w14:paraId="7CFD2549"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18.</w:t>
      </w:r>
      <w:r w:rsidRPr="00DC6FE8">
        <w:rPr>
          <w:rFonts w:ascii="Times New Roman" w:hAnsi="Times New Roman" w:cs="Times New Roman"/>
          <w:noProof/>
          <w:sz w:val="18"/>
          <w:szCs w:val="24"/>
        </w:rPr>
        <w:tab/>
        <w:t xml:space="preserve">Edi, C. </w:t>
      </w:r>
      <w:r w:rsidRPr="00DC6FE8">
        <w:rPr>
          <w:rFonts w:ascii="Times New Roman" w:hAnsi="Times New Roman" w:cs="Times New Roman"/>
          <w:i/>
          <w:iCs/>
          <w:noProof/>
          <w:sz w:val="18"/>
          <w:szCs w:val="24"/>
        </w:rPr>
        <w:t>et al.</w:t>
      </w:r>
      <w:r w:rsidRPr="00DC6FE8">
        <w:rPr>
          <w:rFonts w:ascii="Times New Roman" w:hAnsi="Times New Roman" w:cs="Times New Roman"/>
          <w:noProof/>
          <w:sz w:val="18"/>
          <w:szCs w:val="24"/>
        </w:rPr>
        <w:t xml:space="preserve"> Pharmacokinetics, safety, and efficacy of a single co-administered dose of diethylcarbamazine, albendazole and ivermectin in adults with and without Wuchereria bancrofti infection in Côte d’Ivoire. </w:t>
      </w:r>
      <w:r w:rsidRPr="00DC6FE8">
        <w:rPr>
          <w:rFonts w:ascii="Times New Roman" w:hAnsi="Times New Roman" w:cs="Times New Roman"/>
          <w:i/>
          <w:iCs/>
          <w:noProof/>
          <w:sz w:val="18"/>
          <w:szCs w:val="24"/>
        </w:rPr>
        <w:t>PLoS Negl. Trop. Dis.</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13</w:t>
      </w:r>
      <w:r w:rsidRPr="00DC6FE8">
        <w:rPr>
          <w:rFonts w:ascii="Times New Roman" w:hAnsi="Times New Roman" w:cs="Times New Roman"/>
          <w:noProof/>
          <w:sz w:val="18"/>
          <w:szCs w:val="24"/>
        </w:rPr>
        <w:t>, e0007325 (2019).</w:t>
      </w:r>
    </w:p>
    <w:p w14:paraId="168C5F2D"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19.</w:t>
      </w:r>
      <w:r w:rsidRPr="00DC6FE8">
        <w:rPr>
          <w:rFonts w:ascii="Times New Roman" w:hAnsi="Times New Roman" w:cs="Times New Roman"/>
          <w:noProof/>
          <w:sz w:val="18"/>
          <w:szCs w:val="24"/>
        </w:rPr>
        <w:tab/>
        <w:t xml:space="preserve">Steiger, U., Cotting, J. &amp; Reichen, J. Albendazole treatment of echinococcosis in humans: Effects on microsomal metabolism and drug tolerance. </w:t>
      </w:r>
      <w:r w:rsidRPr="00DC6FE8">
        <w:rPr>
          <w:rFonts w:ascii="Times New Roman" w:hAnsi="Times New Roman" w:cs="Times New Roman"/>
          <w:i/>
          <w:iCs/>
          <w:noProof/>
          <w:sz w:val="18"/>
          <w:szCs w:val="24"/>
        </w:rPr>
        <w:t>Clin. Pharmacol. Ther.</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47</w:t>
      </w:r>
      <w:r w:rsidRPr="00DC6FE8">
        <w:rPr>
          <w:rFonts w:ascii="Times New Roman" w:hAnsi="Times New Roman" w:cs="Times New Roman"/>
          <w:noProof/>
          <w:sz w:val="18"/>
          <w:szCs w:val="24"/>
        </w:rPr>
        <w:t>, 347–353 (1990).</w:t>
      </w:r>
    </w:p>
    <w:p w14:paraId="222C0C5A"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20.</w:t>
      </w:r>
      <w:r w:rsidRPr="00DC6FE8">
        <w:rPr>
          <w:rFonts w:ascii="Times New Roman" w:hAnsi="Times New Roman" w:cs="Times New Roman"/>
          <w:noProof/>
          <w:sz w:val="18"/>
          <w:szCs w:val="24"/>
        </w:rPr>
        <w:tab/>
        <w:t xml:space="preserve">Nagy, J. </w:t>
      </w:r>
      <w:r w:rsidRPr="00DC6FE8">
        <w:rPr>
          <w:rFonts w:ascii="Times New Roman" w:hAnsi="Times New Roman" w:cs="Times New Roman"/>
          <w:i/>
          <w:iCs/>
          <w:noProof/>
          <w:sz w:val="18"/>
          <w:szCs w:val="24"/>
        </w:rPr>
        <w:t>et al.</w:t>
      </w:r>
      <w:r w:rsidRPr="00DC6FE8">
        <w:rPr>
          <w:rFonts w:ascii="Times New Roman" w:hAnsi="Times New Roman" w:cs="Times New Roman"/>
          <w:noProof/>
          <w:sz w:val="18"/>
          <w:szCs w:val="24"/>
        </w:rPr>
        <w:t xml:space="preserve"> Effect of grapefruit juice or cimetidine coadministration on albendazole bioavailability. </w:t>
      </w:r>
      <w:r w:rsidRPr="00DC6FE8">
        <w:rPr>
          <w:rFonts w:ascii="Times New Roman" w:hAnsi="Times New Roman" w:cs="Times New Roman"/>
          <w:i/>
          <w:iCs/>
          <w:noProof/>
          <w:sz w:val="18"/>
          <w:szCs w:val="24"/>
        </w:rPr>
        <w:t>Am. J. Trop. Med. Hyg.</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66</w:t>
      </w:r>
      <w:r w:rsidRPr="00DC6FE8">
        <w:rPr>
          <w:rFonts w:ascii="Times New Roman" w:hAnsi="Times New Roman" w:cs="Times New Roman"/>
          <w:noProof/>
          <w:sz w:val="18"/>
          <w:szCs w:val="24"/>
        </w:rPr>
        <w:t>, 260–263 (2002).</w:t>
      </w:r>
    </w:p>
    <w:p w14:paraId="0EE2ABB8"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21.</w:t>
      </w:r>
      <w:r w:rsidRPr="00DC6FE8">
        <w:rPr>
          <w:rFonts w:ascii="Times New Roman" w:hAnsi="Times New Roman" w:cs="Times New Roman"/>
          <w:noProof/>
          <w:sz w:val="18"/>
          <w:szCs w:val="24"/>
        </w:rPr>
        <w:tab/>
        <w:t xml:space="preserve">Jung, H., Medina, L., Garcia, L., Fuentes, I. &amp; Moreno-Esparza, R. Absorption studies of albendazole and some physicochemical properties of the drug and its metabolite albendazole sulphoxide. </w:t>
      </w:r>
      <w:r w:rsidRPr="00DC6FE8">
        <w:rPr>
          <w:rFonts w:ascii="Times New Roman" w:hAnsi="Times New Roman" w:cs="Times New Roman"/>
          <w:i/>
          <w:iCs/>
          <w:noProof/>
          <w:sz w:val="18"/>
          <w:szCs w:val="24"/>
        </w:rPr>
        <w:t>J. Pharm. Pharmacol.</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50</w:t>
      </w:r>
      <w:r w:rsidRPr="00DC6FE8">
        <w:rPr>
          <w:rFonts w:ascii="Times New Roman" w:hAnsi="Times New Roman" w:cs="Times New Roman"/>
          <w:noProof/>
          <w:sz w:val="18"/>
          <w:szCs w:val="24"/>
        </w:rPr>
        <w:t>, 43–48 (1998).</w:t>
      </w:r>
    </w:p>
    <w:p w14:paraId="28E26F36"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22.</w:t>
      </w:r>
      <w:r w:rsidRPr="00DC6FE8">
        <w:rPr>
          <w:rFonts w:ascii="Times New Roman" w:hAnsi="Times New Roman" w:cs="Times New Roman"/>
          <w:noProof/>
          <w:sz w:val="18"/>
          <w:szCs w:val="24"/>
        </w:rPr>
        <w:tab/>
        <w:t xml:space="preserve">Lawrenz, A., Eglit, S. &amp; Kroker, R. [The metabolism of albendazole in the isolated perfused intestine of rats]. </w:t>
      </w:r>
      <w:r w:rsidRPr="00DC6FE8">
        <w:rPr>
          <w:rFonts w:ascii="Times New Roman" w:hAnsi="Times New Roman" w:cs="Times New Roman"/>
          <w:i/>
          <w:iCs/>
          <w:noProof/>
          <w:sz w:val="18"/>
          <w:szCs w:val="24"/>
        </w:rPr>
        <w:t>Dtsch. Tierarztl. Wochenschr.</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99</w:t>
      </w:r>
      <w:r w:rsidRPr="00DC6FE8">
        <w:rPr>
          <w:rFonts w:ascii="Times New Roman" w:hAnsi="Times New Roman" w:cs="Times New Roman"/>
          <w:noProof/>
          <w:sz w:val="18"/>
          <w:szCs w:val="24"/>
        </w:rPr>
        <w:t>, 416–8 (1992).</w:t>
      </w:r>
    </w:p>
    <w:p w14:paraId="11D13B65"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23.</w:t>
      </w:r>
      <w:r w:rsidRPr="00DC6FE8">
        <w:rPr>
          <w:rFonts w:ascii="Times New Roman" w:hAnsi="Times New Roman" w:cs="Times New Roman"/>
          <w:noProof/>
          <w:sz w:val="18"/>
          <w:szCs w:val="24"/>
        </w:rPr>
        <w:tab/>
        <w:t xml:space="preserve">Jung, H. </w:t>
      </w:r>
      <w:r w:rsidRPr="00DC6FE8">
        <w:rPr>
          <w:rFonts w:ascii="Times New Roman" w:hAnsi="Times New Roman" w:cs="Times New Roman"/>
          <w:i/>
          <w:iCs/>
          <w:noProof/>
          <w:sz w:val="18"/>
          <w:szCs w:val="24"/>
        </w:rPr>
        <w:t>et al.</w:t>
      </w:r>
      <w:r w:rsidRPr="00DC6FE8">
        <w:rPr>
          <w:rFonts w:ascii="Times New Roman" w:hAnsi="Times New Roman" w:cs="Times New Roman"/>
          <w:noProof/>
          <w:sz w:val="18"/>
          <w:szCs w:val="24"/>
        </w:rPr>
        <w:t xml:space="preserve"> Clinical pharmacokinetics of albendazole in children with neurocysticercosis. </w:t>
      </w:r>
      <w:r w:rsidRPr="00DC6FE8">
        <w:rPr>
          <w:rFonts w:ascii="Times New Roman" w:hAnsi="Times New Roman" w:cs="Times New Roman"/>
          <w:i/>
          <w:iCs/>
          <w:noProof/>
          <w:sz w:val="18"/>
          <w:szCs w:val="24"/>
        </w:rPr>
        <w:t>Am. J. Ther.</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4</w:t>
      </w:r>
      <w:r w:rsidRPr="00DC6FE8">
        <w:rPr>
          <w:rFonts w:ascii="Times New Roman" w:hAnsi="Times New Roman" w:cs="Times New Roman"/>
          <w:noProof/>
          <w:sz w:val="18"/>
          <w:szCs w:val="24"/>
        </w:rPr>
        <w:t>, 23–26 (1997).</w:t>
      </w:r>
    </w:p>
    <w:p w14:paraId="22E03DD4"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24.</w:t>
      </w:r>
      <w:r w:rsidRPr="00DC6FE8">
        <w:rPr>
          <w:rFonts w:ascii="Times New Roman" w:hAnsi="Times New Roman" w:cs="Times New Roman"/>
          <w:noProof/>
          <w:sz w:val="18"/>
          <w:szCs w:val="24"/>
        </w:rPr>
        <w:tab/>
        <w:t xml:space="preserve">Pengsaa, K. </w:t>
      </w:r>
      <w:r w:rsidRPr="00DC6FE8">
        <w:rPr>
          <w:rFonts w:ascii="Times New Roman" w:hAnsi="Times New Roman" w:cs="Times New Roman"/>
          <w:i/>
          <w:iCs/>
          <w:noProof/>
          <w:sz w:val="18"/>
          <w:szCs w:val="24"/>
        </w:rPr>
        <w:t>et al.</w:t>
      </w:r>
      <w:r w:rsidRPr="00DC6FE8">
        <w:rPr>
          <w:rFonts w:ascii="Times New Roman" w:hAnsi="Times New Roman" w:cs="Times New Roman"/>
          <w:noProof/>
          <w:sz w:val="18"/>
          <w:szCs w:val="24"/>
        </w:rPr>
        <w:t xml:space="preserve"> Pharmacokinetic investigation of albendazole and praziquantel in Thai children infected with Giardia intestinalis. </w:t>
      </w:r>
      <w:r w:rsidRPr="00DC6FE8">
        <w:rPr>
          <w:rFonts w:ascii="Times New Roman" w:hAnsi="Times New Roman" w:cs="Times New Roman"/>
          <w:i/>
          <w:iCs/>
          <w:noProof/>
          <w:sz w:val="18"/>
          <w:szCs w:val="24"/>
        </w:rPr>
        <w:t>Ann. Trop. Med. Parasitol.</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98</w:t>
      </w:r>
      <w:r w:rsidRPr="00DC6FE8">
        <w:rPr>
          <w:rFonts w:ascii="Times New Roman" w:hAnsi="Times New Roman" w:cs="Times New Roman"/>
          <w:noProof/>
          <w:sz w:val="18"/>
          <w:szCs w:val="24"/>
        </w:rPr>
        <w:t>, 349–357 (2004).</w:t>
      </w:r>
    </w:p>
    <w:p w14:paraId="0FB0A0F8"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25.</w:t>
      </w:r>
      <w:r w:rsidRPr="00DC6FE8">
        <w:rPr>
          <w:rFonts w:ascii="Times New Roman" w:hAnsi="Times New Roman" w:cs="Times New Roman"/>
          <w:noProof/>
          <w:sz w:val="18"/>
          <w:szCs w:val="24"/>
        </w:rPr>
        <w:tab/>
        <w:t xml:space="preserve">Mirfazaelian, A., Rouini, M. R. &amp; Dadashzadeh, S. Dose dependent pharmacokinetics of albendazole in human. </w:t>
      </w:r>
      <w:r w:rsidRPr="00DC6FE8">
        <w:rPr>
          <w:rFonts w:ascii="Times New Roman" w:hAnsi="Times New Roman" w:cs="Times New Roman"/>
          <w:i/>
          <w:iCs/>
          <w:noProof/>
          <w:sz w:val="18"/>
          <w:szCs w:val="24"/>
        </w:rPr>
        <w:t>Biopharm. Drug Dispos.</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23</w:t>
      </w:r>
      <w:r w:rsidRPr="00DC6FE8">
        <w:rPr>
          <w:rFonts w:ascii="Times New Roman" w:hAnsi="Times New Roman" w:cs="Times New Roman"/>
          <w:noProof/>
          <w:sz w:val="18"/>
          <w:szCs w:val="24"/>
        </w:rPr>
        <w:t>, 379–383 (2002).</w:t>
      </w:r>
    </w:p>
    <w:p w14:paraId="061C115B"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26.</w:t>
      </w:r>
      <w:r w:rsidRPr="00DC6FE8">
        <w:rPr>
          <w:rFonts w:ascii="Times New Roman" w:hAnsi="Times New Roman" w:cs="Times New Roman"/>
          <w:noProof/>
          <w:sz w:val="18"/>
          <w:szCs w:val="24"/>
        </w:rPr>
        <w:tab/>
        <w:t xml:space="preserve">Ochoa, D. </w:t>
      </w:r>
      <w:r w:rsidRPr="00DC6FE8">
        <w:rPr>
          <w:rFonts w:ascii="Times New Roman" w:hAnsi="Times New Roman" w:cs="Times New Roman"/>
          <w:i/>
          <w:iCs/>
          <w:noProof/>
          <w:sz w:val="18"/>
          <w:szCs w:val="24"/>
        </w:rPr>
        <w:t>et al.</w:t>
      </w:r>
      <w:r w:rsidRPr="00DC6FE8">
        <w:rPr>
          <w:rFonts w:ascii="Times New Roman" w:hAnsi="Times New Roman" w:cs="Times New Roman"/>
          <w:noProof/>
          <w:sz w:val="18"/>
          <w:szCs w:val="24"/>
        </w:rPr>
        <w:t xml:space="preserve"> High-Fat Breakfast Increases Bioavailability of Albendazole Compared to Low-Fat Breakfast: Single-Dose Study in Healthy Subjects. </w:t>
      </w:r>
      <w:r w:rsidRPr="00DC6FE8">
        <w:rPr>
          <w:rFonts w:ascii="Times New Roman" w:hAnsi="Times New Roman" w:cs="Times New Roman"/>
          <w:i/>
          <w:iCs/>
          <w:noProof/>
          <w:sz w:val="18"/>
          <w:szCs w:val="24"/>
        </w:rPr>
        <w:t>Front. Pharmacol.</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12</w:t>
      </w:r>
      <w:r w:rsidRPr="00DC6FE8">
        <w:rPr>
          <w:rFonts w:ascii="Times New Roman" w:hAnsi="Times New Roman" w:cs="Times New Roman"/>
          <w:noProof/>
          <w:sz w:val="18"/>
          <w:szCs w:val="24"/>
        </w:rPr>
        <w:t>, 734 (2021).</w:t>
      </w:r>
    </w:p>
    <w:p w14:paraId="7DD27991"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27.</w:t>
      </w:r>
      <w:r w:rsidRPr="00DC6FE8">
        <w:rPr>
          <w:rFonts w:ascii="Times New Roman" w:hAnsi="Times New Roman" w:cs="Times New Roman"/>
          <w:noProof/>
          <w:sz w:val="18"/>
          <w:szCs w:val="24"/>
        </w:rPr>
        <w:tab/>
        <w:t xml:space="preserve">AWADZI, K. </w:t>
      </w:r>
      <w:r w:rsidRPr="00DC6FE8">
        <w:rPr>
          <w:rFonts w:ascii="Times New Roman" w:hAnsi="Times New Roman" w:cs="Times New Roman"/>
          <w:i/>
          <w:iCs/>
          <w:noProof/>
          <w:sz w:val="18"/>
          <w:szCs w:val="24"/>
        </w:rPr>
        <w:t>et al.</w:t>
      </w:r>
      <w:r w:rsidRPr="00DC6FE8">
        <w:rPr>
          <w:rFonts w:ascii="Times New Roman" w:hAnsi="Times New Roman" w:cs="Times New Roman"/>
          <w:noProof/>
          <w:sz w:val="18"/>
          <w:szCs w:val="24"/>
        </w:rPr>
        <w:t xml:space="preserve"> THE CHEMOTHERAPY OF ONCHOCERCIASIS .17. A CLINICAL-EVALUATION OF ALBENDAZOLE IN PATIENTS WITH ONCHOCERCIASIS - EFFECTS OF FOOD AND PRETREATMENT WITH IVERMECTIN ON DRUG RESPONSE AND PHARMACOKINETICS. </w:t>
      </w:r>
      <w:r w:rsidRPr="00DC6FE8">
        <w:rPr>
          <w:rFonts w:ascii="Times New Roman" w:hAnsi="Times New Roman" w:cs="Times New Roman"/>
          <w:i/>
          <w:iCs/>
          <w:noProof/>
          <w:sz w:val="18"/>
          <w:szCs w:val="24"/>
        </w:rPr>
        <w:t>Trop. Med. Parasitol.</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45</w:t>
      </w:r>
      <w:r w:rsidRPr="00DC6FE8">
        <w:rPr>
          <w:rFonts w:ascii="Times New Roman" w:hAnsi="Times New Roman" w:cs="Times New Roman"/>
          <w:noProof/>
          <w:sz w:val="18"/>
          <w:szCs w:val="24"/>
        </w:rPr>
        <w:t>, 203–208 (1994).</w:t>
      </w:r>
    </w:p>
    <w:p w14:paraId="0E8EA1A5"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28.</w:t>
      </w:r>
      <w:r w:rsidRPr="00DC6FE8">
        <w:rPr>
          <w:rFonts w:ascii="Times New Roman" w:hAnsi="Times New Roman" w:cs="Times New Roman"/>
          <w:noProof/>
          <w:sz w:val="18"/>
          <w:szCs w:val="24"/>
        </w:rPr>
        <w:tab/>
        <w:t xml:space="preserve">Schmidt, L. E. &amp; Dalhoff, K. Food-drug interactions. </w:t>
      </w:r>
      <w:r w:rsidRPr="00DC6FE8">
        <w:rPr>
          <w:rFonts w:ascii="Times New Roman" w:hAnsi="Times New Roman" w:cs="Times New Roman"/>
          <w:i/>
          <w:iCs/>
          <w:noProof/>
          <w:sz w:val="18"/>
          <w:szCs w:val="24"/>
        </w:rPr>
        <w:t>Drugs</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62</w:t>
      </w:r>
      <w:r w:rsidRPr="00DC6FE8">
        <w:rPr>
          <w:rFonts w:ascii="Times New Roman" w:hAnsi="Times New Roman" w:cs="Times New Roman"/>
          <w:noProof/>
          <w:sz w:val="18"/>
          <w:szCs w:val="24"/>
        </w:rPr>
        <w:t>, 1481–1502 (2002).</w:t>
      </w:r>
    </w:p>
    <w:p w14:paraId="10DBF50F"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29.</w:t>
      </w:r>
      <w:r w:rsidRPr="00DC6FE8">
        <w:rPr>
          <w:rFonts w:ascii="Times New Roman" w:hAnsi="Times New Roman" w:cs="Times New Roman"/>
          <w:noProof/>
          <w:sz w:val="18"/>
          <w:szCs w:val="24"/>
        </w:rPr>
        <w:tab/>
        <w:t xml:space="preserve">SOUHAILIELAMRI, H., FARGETTON, X., BENOIT, E., TOTIS, M. &amp; BATT, A. M. INDUCING EFFECT OF ALBENDAZOLE ON RAT-LIVER DRUG-METABOLIZING-ENZYMES AND METABOLITE PHARMACOKINETICS. </w:t>
      </w:r>
      <w:r w:rsidRPr="00DC6FE8">
        <w:rPr>
          <w:rFonts w:ascii="Times New Roman" w:hAnsi="Times New Roman" w:cs="Times New Roman"/>
          <w:i/>
          <w:iCs/>
          <w:noProof/>
          <w:sz w:val="18"/>
          <w:szCs w:val="24"/>
        </w:rPr>
        <w:t>Toxicol. Appl. Pharmacol.</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92</w:t>
      </w:r>
      <w:r w:rsidRPr="00DC6FE8">
        <w:rPr>
          <w:rFonts w:ascii="Times New Roman" w:hAnsi="Times New Roman" w:cs="Times New Roman"/>
          <w:noProof/>
          <w:sz w:val="18"/>
          <w:szCs w:val="24"/>
        </w:rPr>
        <w:t>, 141–149 (1988).</w:t>
      </w:r>
    </w:p>
    <w:p w14:paraId="61550A2D"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30.</w:t>
      </w:r>
      <w:r w:rsidRPr="00DC6FE8">
        <w:rPr>
          <w:rFonts w:ascii="Times New Roman" w:hAnsi="Times New Roman" w:cs="Times New Roman"/>
          <w:noProof/>
          <w:sz w:val="18"/>
          <w:szCs w:val="24"/>
        </w:rPr>
        <w:tab/>
        <w:t xml:space="preserve">Alvarez, L. I., Sanchez, S. F. &amp; Lanusse, C. E. Modified plasma and abomasal disposition of albendazole in </w:t>
      </w:r>
      <w:r w:rsidRPr="00DC6FE8">
        <w:rPr>
          <w:rFonts w:ascii="Times New Roman" w:hAnsi="Times New Roman" w:cs="Times New Roman"/>
          <w:noProof/>
          <w:sz w:val="18"/>
          <w:szCs w:val="24"/>
        </w:rPr>
        <w:lastRenderedPageBreak/>
        <w:t xml:space="preserve">nematode-infected sheep. </w:t>
      </w:r>
      <w:r w:rsidRPr="00DC6FE8">
        <w:rPr>
          <w:rFonts w:ascii="Times New Roman" w:hAnsi="Times New Roman" w:cs="Times New Roman"/>
          <w:i/>
          <w:iCs/>
          <w:noProof/>
          <w:sz w:val="18"/>
          <w:szCs w:val="24"/>
        </w:rPr>
        <w:t>Vet. Parasitol.</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69</w:t>
      </w:r>
      <w:r w:rsidRPr="00DC6FE8">
        <w:rPr>
          <w:rFonts w:ascii="Times New Roman" w:hAnsi="Times New Roman" w:cs="Times New Roman"/>
          <w:noProof/>
          <w:sz w:val="18"/>
          <w:szCs w:val="24"/>
        </w:rPr>
        <w:t>, 241–253 (1997).</w:t>
      </w:r>
    </w:p>
    <w:p w14:paraId="1674565D"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31.</w:t>
      </w:r>
      <w:r w:rsidRPr="00DC6FE8">
        <w:rPr>
          <w:rFonts w:ascii="Times New Roman" w:hAnsi="Times New Roman" w:cs="Times New Roman"/>
          <w:noProof/>
          <w:sz w:val="18"/>
          <w:szCs w:val="24"/>
        </w:rPr>
        <w:tab/>
        <w:t xml:space="preserve">Cotting, J., Zeugin, T., Steiger, U. &amp; Reichen, J. Albendazole kinetics in patients with echinococcosis: delayed absorption and impaired elimination in cholestasis. </w:t>
      </w:r>
      <w:r w:rsidRPr="00DC6FE8">
        <w:rPr>
          <w:rFonts w:ascii="Times New Roman" w:hAnsi="Times New Roman" w:cs="Times New Roman"/>
          <w:i/>
          <w:iCs/>
          <w:noProof/>
          <w:sz w:val="18"/>
          <w:szCs w:val="24"/>
        </w:rPr>
        <w:t>Eur. J. Clin. Pharmacol.</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38</w:t>
      </w:r>
      <w:r w:rsidRPr="00DC6FE8">
        <w:rPr>
          <w:rFonts w:ascii="Times New Roman" w:hAnsi="Times New Roman" w:cs="Times New Roman"/>
          <w:noProof/>
          <w:sz w:val="18"/>
          <w:szCs w:val="24"/>
        </w:rPr>
        <w:t>, 605–608 (1990).</w:t>
      </w:r>
    </w:p>
    <w:p w14:paraId="0821E47D"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32.</w:t>
      </w:r>
      <w:r w:rsidRPr="00DC6FE8">
        <w:rPr>
          <w:rFonts w:ascii="Times New Roman" w:hAnsi="Times New Roman" w:cs="Times New Roman"/>
          <w:noProof/>
          <w:sz w:val="18"/>
          <w:szCs w:val="24"/>
        </w:rPr>
        <w:tab/>
        <w:t xml:space="preserve">Amsden, G. W., Gregory, T. B., Michalak, C. A., Glue, P. &amp; Knirsch, C. A. Pharmacokinetics of azithromycin and the combination of ivermectin and albendazole when administered alone and concurrently in healthy volunteers. </w:t>
      </w:r>
      <w:r w:rsidRPr="00DC6FE8">
        <w:rPr>
          <w:rFonts w:ascii="Times New Roman" w:hAnsi="Times New Roman" w:cs="Times New Roman"/>
          <w:i/>
          <w:iCs/>
          <w:noProof/>
          <w:sz w:val="18"/>
          <w:szCs w:val="24"/>
        </w:rPr>
        <w:t>Am. J. Trop. Med. Hyg.</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76</w:t>
      </w:r>
      <w:r w:rsidRPr="00DC6FE8">
        <w:rPr>
          <w:rFonts w:ascii="Times New Roman" w:hAnsi="Times New Roman" w:cs="Times New Roman"/>
          <w:noProof/>
          <w:sz w:val="18"/>
          <w:szCs w:val="24"/>
        </w:rPr>
        <w:t>, 1153–1157 (2007).</w:t>
      </w:r>
    </w:p>
    <w:p w14:paraId="17473374"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33.</w:t>
      </w:r>
      <w:r w:rsidRPr="00DC6FE8">
        <w:rPr>
          <w:rFonts w:ascii="Times New Roman" w:hAnsi="Times New Roman" w:cs="Times New Roman"/>
          <w:noProof/>
          <w:sz w:val="18"/>
          <w:szCs w:val="24"/>
        </w:rPr>
        <w:tab/>
        <w:t xml:space="preserve">Perucca, E. Clinically relevant drug interactions with antiepileptic drugs. </w:t>
      </w:r>
      <w:r w:rsidRPr="00DC6FE8">
        <w:rPr>
          <w:rFonts w:ascii="Times New Roman" w:hAnsi="Times New Roman" w:cs="Times New Roman"/>
          <w:i/>
          <w:iCs/>
          <w:noProof/>
          <w:sz w:val="18"/>
          <w:szCs w:val="24"/>
        </w:rPr>
        <w:t>British Journal of Clinical Pharmacology</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61</w:t>
      </w:r>
      <w:r w:rsidRPr="00DC6FE8">
        <w:rPr>
          <w:rFonts w:ascii="Times New Roman" w:hAnsi="Times New Roman" w:cs="Times New Roman"/>
          <w:noProof/>
          <w:sz w:val="18"/>
          <w:szCs w:val="24"/>
        </w:rPr>
        <w:t>, 246–255 (2006).</w:t>
      </w:r>
    </w:p>
    <w:p w14:paraId="218DAAC8"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34.</w:t>
      </w:r>
      <w:r w:rsidRPr="00DC6FE8">
        <w:rPr>
          <w:rFonts w:ascii="Times New Roman" w:hAnsi="Times New Roman" w:cs="Times New Roman"/>
          <w:noProof/>
          <w:sz w:val="18"/>
          <w:szCs w:val="24"/>
        </w:rPr>
        <w:tab/>
        <w:t xml:space="preserve">Echazú, A. </w:t>
      </w:r>
      <w:r w:rsidRPr="00DC6FE8">
        <w:rPr>
          <w:rFonts w:ascii="Times New Roman" w:hAnsi="Times New Roman" w:cs="Times New Roman"/>
          <w:i/>
          <w:iCs/>
          <w:noProof/>
          <w:sz w:val="18"/>
          <w:szCs w:val="24"/>
        </w:rPr>
        <w:t>et al.</w:t>
      </w:r>
      <w:r w:rsidRPr="00DC6FE8">
        <w:rPr>
          <w:rFonts w:ascii="Times New Roman" w:hAnsi="Times New Roman" w:cs="Times New Roman"/>
          <w:noProof/>
          <w:sz w:val="18"/>
          <w:szCs w:val="24"/>
        </w:rPr>
        <w:t xml:space="preserve"> Albendazole and ivermectin for the control of soil-transmitted helminths in an area with high prevalence of Strongyloides stercoralis and hookworm in northwestern Argentina: A community-based pragmatic study. </w:t>
      </w:r>
      <w:r w:rsidRPr="00DC6FE8">
        <w:rPr>
          <w:rFonts w:ascii="Times New Roman" w:hAnsi="Times New Roman" w:cs="Times New Roman"/>
          <w:i/>
          <w:iCs/>
          <w:noProof/>
          <w:sz w:val="18"/>
          <w:szCs w:val="24"/>
        </w:rPr>
        <w:t>PLoS Negl. Trop. Dis.</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11</w:t>
      </w:r>
      <w:r w:rsidRPr="00DC6FE8">
        <w:rPr>
          <w:rFonts w:ascii="Times New Roman" w:hAnsi="Times New Roman" w:cs="Times New Roman"/>
          <w:noProof/>
          <w:sz w:val="18"/>
          <w:szCs w:val="24"/>
        </w:rPr>
        <w:t>, (2017).</w:t>
      </w:r>
    </w:p>
    <w:p w14:paraId="52DD72A0"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35.</w:t>
      </w:r>
      <w:r w:rsidRPr="00DC6FE8">
        <w:rPr>
          <w:rFonts w:ascii="Times New Roman" w:hAnsi="Times New Roman" w:cs="Times New Roman"/>
          <w:noProof/>
          <w:sz w:val="18"/>
          <w:szCs w:val="24"/>
        </w:rPr>
        <w:tab/>
        <w:t xml:space="preserve">Weil, G. J. </w:t>
      </w:r>
      <w:r w:rsidRPr="00DC6FE8">
        <w:rPr>
          <w:rFonts w:ascii="Times New Roman" w:hAnsi="Times New Roman" w:cs="Times New Roman"/>
          <w:i/>
          <w:iCs/>
          <w:noProof/>
          <w:sz w:val="18"/>
          <w:szCs w:val="24"/>
        </w:rPr>
        <w:t>et al.</w:t>
      </w:r>
      <w:r w:rsidRPr="00DC6FE8">
        <w:rPr>
          <w:rFonts w:ascii="Times New Roman" w:hAnsi="Times New Roman" w:cs="Times New Roman"/>
          <w:noProof/>
          <w:sz w:val="18"/>
          <w:szCs w:val="24"/>
        </w:rPr>
        <w:t xml:space="preserve"> The safety of double- and triple-drug community mass drug administration for lymphatic filariasis: A multicenter, open-label, cluster-randomized study. </w:t>
      </w:r>
      <w:r w:rsidRPr="00DC6FE8">
        <w:rPr>
          <w:rFonts w:ascii="Times New Roman" w:hAnsi="Times New Roman" w:cs="Times New Roman"/>
          <w:i/>
          <w:iCs/>
          <w:noProof/>
          <w:sz w:val="18"/>
          <w:szCs w:val="24"/>
        </w:rPr>
        <w:t>PLOS Med.</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16</w:t>
      </w:r>
      <w:r w:rsidRPr="00DC6FE8">
        <w:rPr>
          <w:rFonts w:ascii="Times New Roman" w:hAnsi="Times New Roman" w:cs="Times New Roman"/>
          <w:noProof/>
          <w:sz w:val="18"/>
          <w:szCs w:val="24"/>
        </w:rPr>
        <w:t>, e1002839 (2019).</w:t>
      </w:r>
    </w:p>
    <w:p w14:paraId="14835844"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C6FE8">
        <w:rPr>
          <w:rFonts w:ascii="Times New Roman" w:hAnsi="Times New Roman" w:cs="Times New Roman"/>
          <w:noProof/>
          <w:sz w:val="18"/>
          <w:szCs w:val="24"/>
        </w:rPr>
        <w:t>36.</w:t>
      </w:r>
      <w:r w:rsidRPr="00DC6FE8">
        <w:rPr>
          <w:rFonts w:ascii="Times New Roman" w:hAnsi="Times New Roman" w:cs="Times New Roman"/>
          <w:noProof/>
          <w:sz w:val="18"/>
          <w:szCs w:val="24"/>
        </w:rPr>
        <w:tab/>
        <w:t xml:space="preserve">HOAKSEY, P. E. </w:t>
      </w:r>
      <w:r w:rsidRPr="00DC6FE8">
        <w:rPr>
          <w:rFonts w:ascii="Times New Roman" w:hAnsi="Times New Roman" w:cs="Times New Roman"/>
          <w:i/>
          <w:iCs/>
          <w:noProof/>
          <w:sz w:val="18"/>
          <w:szCs w:val="24"/>
        </w:rPr>
        <w:t>et al.</w:t>
      </w:r>
      <w:r w:rsidRPr="00DC6FE8">
        <w:rPr>
          <w:rFonts w:ascii="Times New Roman" w:hAnsi="Times New Roman" w:cs="Times New Roman"/>
          <w:noProof/>
          <w:sz w:val="18"/>
          <w:szCs w:val="24"/>
        </w:rPr>
        <w:t xml:space="preserve"> RAPID AND SENSITIVE METHOD FOR THE DETERMINATION OF ALBENDAZOLE AND ALBENDAZOLE SULFOXIDE IN BIOLOGICAL-FLUIDS. </w:t>
      </w:r>
      <w:r w:rsidRPr="00DC6FE8">
        <w:rPr>
          <w:rFonts w:ascii="Times New Roman" w:hAnsi="Times New Roman" w:cs="Times New Roman"/>
          <w:i/>
          <w:iCs/>
          <w:noProof/>
          <w:sz w:val="18"/>
          <w:szCs w:val="24"/>
        </w:rPr>
        <w:t>J. Chromatogr. Appl.</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566</w:t>
      </w:r>
      <w:r w:rsidRPr="00DC6FE8">
        <w:rPr>
          <w:rFonts w:ascii="Times New Roman" w:hAnsi="Times New Roman" w:cs="Times New Roman"/>
          <w:noProof/>
          <w:sz w:val="18"/>
          <w:szCs w:val="24"/>
        </w:rPr>
        <w:t>, 244–249 (1991).</w:t>
      </w:r>
    </w:p>
    <w:p w14:paraId="0DDDF103" w14:textId="77777777" w:rsidR="00DC6FE8" w:rsidRPr="00DC6FE8" w:rsidRDefault="00DC6FE8" w:rsidP="00DC6FE8">
      <w:pPr>
        <w:widowControl w:val="0"/>
        <w:autoSpaceDE w:val="0"/>
        <w:autoSpaceDN w:val="0"/>
        <w:adjustRightInd w:val="0"/>
        <w:spacing w:after="0" w:line="240" w:lineRule="auto"/>
        <w:ind w:left="640" w:hanging="640"/>
        <w:rPr>
          <w:rFonts w:ascii="Times New Roman" w:hAnsi="Times New Roman" w:cs="Times New Roman"/>
          <w:noProof/>
          <w:sz w:val="18"/>
        </w:rPr>
      </w:pPr>
      <w:r w:rsidRPr="00DC6FE8">
        <w:rPr>
          <w:rFonts w:ascii="Times New Roman" w:hAnsi="Times New Roman" w:cs="Times New Roman"/>
          <w:noProof/>
          <w:sz w:val="18"/>
          <w:szCs w:val="24"/>
        </w:rPr>
        <w:t>37.</w:t>
      </w:r>
      <w:r w:rsidRPr="00DC6FE8">
        <w:rPr>
          <w:rFonts w:ascii="Times New Roman" w:hAnsi="Times New Roman" w:cs="Times New Roman"/>
          <w:noProof/>
          <w:sz w:val="18"/>
          <w:szCs w:val="24"/>
        </w:rPr>
        <w:tab/>
        <w:t xml:space="preserve">Davies, N. M., Takemoto, J. K., Brocks, D. R. &amp; Yáñez, J. A. Multiple peaking phenomena in pharmacokinetic disposition. </w:t>
      </w:r>
      <w:r w:rsidRPr="00DC6FE8">
        <w:rPr>
          <w:rFonts w:ascii="Times New Roman" w:hAnsi="Times New Roman" w:cs="Times New Roman"/>
          <w:i/>
          <w:iCs/>
          <w:noProof/>
          <w:sz w:val="18"/>
          <w:szCs w:val="24"/>
        </w:rPr>
        <w:t>Clinical Pharmacokinetics</w:t>
      </w:r>
      <w:r w:rsidRPr="00DC6FE8">
        <w:rPr>
          <w:rFonts w:ascii="Times New Roman" w:hAnsi="Times New Roman" w:cs="Times New Roman"/>
          <w:noProof/>
          <w:sz w:val="18"/>
          <w:szCs w:val="24"/>
        </w:rPr>
        <w:t xml:space="preserve"> </w:t>
      </w:r>
      <w:r w:rsidRPr="00DC6FE8">
        <w:rPr>
          <w:rFonts w:ascii="Times New Roman" w:hAnsi="Times New Roman" w:cs="Times New Roman"/>
          <w:b/>
          <w:bCs/>
          <w:noProof/>
          <w:sz w:val="18"/>
          <w:szCs w:val="24"/>
        </w:rPr>
        <w:t>49</w:t>
      </w:r>
      <w:r w:rsidRPr="00DC6FE8">
        <w:rPr>
          <w:rFonts w:ascii="Times New Roman" w:hAnsi="Times New Roman" w:cs="Times New Roman"/>
          <w:noProof/>
          <w:sz w:val="18"/>
          <w:szCs w:val="24"/>
        </w:rPr>
        <w:t>, 351–377 (2010).</w:t>
      </w:r>
    </w:p>
    <w:p w14:paraId="1DC1BF7A" w14:textId="77777777" w:rsidR="00321F9A" w:rsidRPr="00C853EC" w:rsidRDefault="00675D6E" w:rsidP="00CD339F">
      <w:pPr>
        <w:spacing w:after="0" w:line="240" w:lineRule="auto"/>
        <w:jc w:val="both"/>
        <w:rPr>
          <w:rFonts w:ascii="Times New Roman" w:hAnsi="Times New Roman" w:cs="Times New Roman"/>
        </w:rPr>
      </w:pPr>
      <w:r w:rsidRPr="00C853EC">
        <w:rPr>
          <w:rFonts w:ascii="Times New Roman" w:hAnsi="Times New Roman" w:cs="Times New Roman"/>
          <w:sz w:val="18"/>
        </w:rPr>
        <w:fldChar w:fldCharType="end"/>
      </w:r>
    </w:p>
    <w:sectPr w:rsidR="00321F9A" w:rsidRPr="00C853EC">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2972E" w14:textId="77777777" w:rsidR="00E276D0" w:rsidRDefault="00E276D0" w:rsidP="004D4195">
      <w:pPr>
        <w:spacing w:after="0" w:line="240" w:lineRule="auto"/>
      </w:pPr>
      <w:r>
        <w:separator/>
      </w:r>
    </w:p>
  </w:endnote>
  <w:endnote w:type="continuationSeparator" w:id="0">
    <w:p w14:paraId="166530E1" w14:textId="77777777" w:rsidR="00E276D0" w:rsidRDefault="00E276D0" w:rsidP="004D4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tham Book">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7A5C4" w14:textId="77777777" w:rsidR="00E276D0" w:rsidRDefault="00E276D0" w:rsidP="004D4195">
      <w:pPr>
        <w:spacing w:after="0" w:line="240" w:lineRule="auto"/>
      </w:pPr>
      <w:r>
        <w:separator/>
      </w:r>
    </w:p>
  </w:footnote>
  <w:footnote w:type="continuationSeparator" w:id="0">
    <w:p w14:paraId="0347976B" w14:textId="77777777" w:rsidR="00E276D0" w:rsidRDefault="00E276D0" w:rsidP="004D41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B7DA2" w14:textId="77777777" w:rsidR="00D6288D" w:rsidRDefault="00D6288D" w:rsidP="004D4195">
    <w:pPr>
      <w:pStyle w:val="Header"/>
      <w:pBdr>
        <w:bottom w:val="single" w:sz="4" w:space="1" w:color="auto"/>
      </w:pBdr>
    </w:pPr>
    <w:r w:rsidRPr="00A920C3">
      <w:rPr>
        <w:rFonts w:ascii="Times New Roman" w:hAnsi="Times New Roman" w:cs="Times New Roman"/>
        <w:sz w:val="20"/>
      </w:rPr>
      <w:t>C. Whittaker et al.</w:t>
    </w:r>
    <w:r w:rsidRPr="00A920C3">
      <w:rPr>
        <w:rFonts w:ascii="Times New Roman" w:hAnsi="Times New Roman" w:cs="Times New Roman"/>
        <w:sz w:val="20"/>
      </w:rPr>
      <w:tab/>
    </w:r>
    <w:r w:rsidRPr="00A920C3">
      <w:rPr>
        <w:rFonts w:ascii="Times New Roman" w:hAnsi="Times New Roman" w:cs="Times New Roman"/>
        <w:sz w:val="20"/>
      </w:rPr>
      <w:tab/>
    </w:r>
    <w:r>
      <w:rPr>
        <w:rFonts w:ascii="Times New Roman" w:hAnsi="Times New Roman" w:cs="Times New Roman"/>
        <w:sz w:val="20"/>
      </w:rPr>
      <w:t xml:space="preserve">Albendazole Pharmacokinetics </w:t>
    </w:r>
    <w:r w:rsidRPr="00A920C3">
      <w:rPr>
        <w:rFonts w:ascii="Times New Roman" w:hAnsi="Times New Roman" w:cs="Times New Roman"/>
        <w:sz w:val="20"/>
      </w:rPr>
      <w:t xml:space="preserve"> </w:t>
    </w:r>
    <w:sdt>
      <w:sdtPr>
        <w:rPr>
          <w:rFonts w:ascii="Times New Roman" w:hAnsi="Times New Roman" w:cs="Times New Roman"/>
        </w:rPr>
        <w:id w:val="1765957978"/>
        <w:docPartObj>
          <w:docPartGallery w:val="Page Numbers (Top of Page)"/>
          <w:docPartUnique/>
        </w:docPartObj>
      </w:sdtPr>
      <w:sdtEndPr>
        <w:rPr>
          <w:noProof/>
        </w:rPr>
      </w:sdtEndPr>
      <w:sdtContent>
        <w:r w:rsidRPr="00A920C3">
          <w:rPr>
            <w:rFonts w:ascii="Times New Roman" w:hAnsi="Times New Roman" w:cs="Times New Roman"/>
            <w:sz w:val="20"/>
            <w:szCs w:val="20"/>
          </w:rPr>
          <w:fldChar w:fldCharType="begin"/>
        </w:r>
        <w:r w:rsidRPr="00A920C3">
          <w:rPr>
            <w:rFonts w:ascii="Times New Roman" w:hAnsi="Times New Roman" w:cs="Times New Roman"/>
            <w:sz w:val="20"/>
            <w:szCs w:val="20"/>
          </w:rPr>
          <w:instrText xml:space="preserve"> PAGE   \* MERGEFORMAT </w:instrText>
        </w:r>
        <w:r w:rsidRPr="00A920C3">
          <w:rPr>
            <w:rFonts w:ascii="Times New Roman" w:hAnsi="Times New Roman" w:cs="Times New Roman"/>
            <w:sz w:val="20"/>
            <w:szCs w:val="20"/>
          </w:rPr>
          <w:fldChar w:fldCharType="separate"/>
        </w:r>
        <w:r>
          <w:rPr>
            <w:rFonts w:ascii="Times New Roman" w:hAnsi="Times New Roman" w:cs="Times New Roman"/>
            <w:noProof/>
            <w:sz w:val="20"/>
            <w:szCs w:val="20"/>
          </w:rPr>
          <w:t>14</w:t>
        </w:r>
        <w:r w:rsidRPr="00A920C3">
          <w:rPr>
            <w:rFonts w:ascii="Times New Roman" w:hAnsi="Times New Roman" w:cs="Times New Roman"/>
            <w:noProof/>
            <w:sz w:val="20"/>
            <w:szCs w:val="20"/>
          </w:rPr>
          <w:fldChar w:fldCharType="end"/>
        </w:r>
      </w:sdtContent>
    </w:sdt>
  </w:p>
  <w:p w14:paraId="03FF6B80" w14:textId="77777777" w:rsidR="00D6288D" w:rsidRDefault="00D628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F7BAC"/>
    <w:multiLevelType w:val="hybridMultilevel"/>
    <w:tmpl w:val="8DD83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E85B56"/>
    <w:multiLevelType w:val="hybridMultilevel"/>
    <w:tmpl w:val="19EA66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035D1"/>
    <w:multiLevelType w:val="hybridMultilevel"/>
    <w:tmpl w:val="87380204"/>
    <w:lvl w:ilvl="0" w:tplc="DDB6320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A42C25"/>
    <w:multiLevelType w:val="hybridMultilevel"/>
    <w:tmpl w:val="68EA3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D47356"/>
    <w:multiLevelType w:val="hybridMultilevel"/>
    <w:tmpl w:val="19EA66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595823"/>
    <w:multiLevelType w:val="hybridMultilevel"/>
    <w:tmpl w:val="F5320588"/>
    <w:lvl w:ilvl="0" w:tplc="76E80886">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68164C"/>
    <w:multiLevelType w:val="hybridMultilevel"/>
    <w:tmpl w:val="283E43F8"/>
    <w:lvl w:ilvl="0" w:tplc="DDB6320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714A3A"/>
    <w:multiLevelType w:val="hybridMultilevel"/>
    <w:tmpl w:val="CD82B2AC"/>
    <w:lvl w:ilvl="0" w:tplc="DDB6320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3D50FC"/>
    <w:multiLevelType w:val="hybridMultilevel"/>
    <w:tmpl w:val="19EA66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070F1C"/>
    <w:multiLevelType w:val="hybridMultilevel"/>
    <w:tmpl w:val="19EA66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D844BE"/>
    <w:multiLevelType w:val="hybridMultilevel"/>
    <w:tmpl w:val="63563B7E"/>
    <w:lvl w:ilvl="0" w:tplc="76E8088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3A6546"/>
    <w:multiLevelType w:val="hybridMultilevel"/>
    <w:tmpl w:val="376A34C2"/>
    <w:lvl w:ilvl="0" w:tplc="08090001">
      <w:start w:val="1"/>
      <w:numFmt w:val="bullet"/>
      <w:lvlText w:val=""/>
      <w:lvlJc w:val="left"/>
      <w:pPr>
        <w:ind w:left="720" w:hanging="360"/>
      </w:pPr>
      <w:rPr>
        <w:rFonts w:ascii="Symbol" w:hAnsi="Symbol" w:hint="default"/>
      </w:rPr>
    </w:lvl>
    <w:lvl w:ilvl="1" w:tplc="56EC18C0">
      <w:numFmt w:val="bullet"/>
      <w:lvlText w:val="-"/>
      <w:lvlJc w:val="left"/>
      <w:pPr>
        <w:ind w:left="1440" w:hanging="36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BB6294"/>
    <w:multiLevelType w:val="hybridMultilevel"/>
    <w:tmpl w:val="5B206A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1056651"/>
    <w:multiLevelType w:val="hybridMultilevel"/>
    <w:tmpl w:val="19EA66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132669"/>
    <w:multiLevelType w:val="hybridMultilevel"/>
    <w:tmpl w:val="8912FECA"/>
    <w:lvl w:ilvl="0" w:tplc="DDB6320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F47FBE"/>
    <w:multiLevelType w:val="hybridMultilevel"/>
    <w:tmpl w:val="19EA66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0C4B9E"/>
    <w:multiLevelType w:val="hybridMultilevel"/>
    <w:tmpl w:val="16807114"/>
    <w:lvl w:ilvl="0" w:tplc="16AC20E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7"/>
  </w:num>
  <w:num w:numId="4">
    <w:abstractNumId w:val="6"/>
  </w:num>
  <w:num w:numId="5">
    <w:abstractNumId w:val="14"/>
  </w:num>
  <w:num w:numId="6">
    <w:abstractNumId w:val="3"/>
  </w:num>
  <w:num w:numId="7">
    <w:abstractNumId w:val="4"/>
  </w:num>
  <w:num w:numId="8">
    <w:abstractNumId w:val="11"/>
  </w:num>
  <w:num w:numId="9">
    <w:abstractNumId w:val="0"/>
  </w:num>
  <w:num w:numId="10">
    <w:abstractNumId w:val="12"/>
  </w:num>
  <w:num w:numId="11">
    <w:abstractNumId w:val="10"/>
  </w:num>
  <w:num w:numId="12">
    <w:abstractNumId w:val="5"/>
  </w:num>
  <w:num w:numId="13">
    <w:abstractNumId w:val="15"/>
  </w:num>
  <w:num w:numId="14">
    <w:abstractNumId w:val="13"/>
  </w:num>
  <w:num w:numId="15">
    <w:abstractNumId w:val="8"/>
  </w:num>
  <w:num w:numId="16">
    <w:abstractNumId w:val="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TrackFormatting/>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Q427E477A857X578"/>
    <w:docVar w:name="paperpile-doc-name" w:val="Whittaker et al Albendazole Single Dose PK - Main Text.docx"/>
  </w:docVars>
  <w:rsids>
    <w:rsidRoot w:val="00522686"/>
    <w:rsid w:val="000001DF"/>
    <w:rsid w:val="00002D36"/>
    <w:rsid w:val="000144B7"/>
    <w:rsid w:val="00015C02"/>
    <w:rsid w:val="000165A5"/>
    <w:rsid w:val="00017C5E"/>
    <w:rsid w:val="00021EE1"/>
    <w:rsid w:val="00025A34"/>
    <w:rsid w:val="00026A28"/>
    <w:rsid w:val="0003051A"/>
    <w:rsid w:val="000333EF"/>
    <w:rsid w:val="000344DA"/>
    <w:rsid w:val="00036369"/>
    <w:rsid w:val="00046859"/>
    <w:rsid w:val="00055CC5"/>
    <w:rsid w:val="00056C9E"/>
    <w:rsid w:val="00057292"/>
    <w:rsid w:val="000604CA"/>
    <w:rsid w:val="0006298E"/>
    <w:rsid w:val="000649F2"/>
    <w:rsid w:val="00066962"/>
    <w:rsid w:val="000729F8"/>
    <w:rsid w:val="0007378E"/>
    <w:rsid w:val="00075276"/>
    <w:rsid w:val="0007561F"/>
    <w:rsid w:val="0007670E"/>
    <w:rsid w:val="00076C5D"/>
    <w:rsid w:val="00082BF4"/>
    <w:rsid w:val="00086605"/>
    <w:rsid w:val="0009415D"/>
    <w:rsid w:val="000955FF"/>
    <w:rsid w:val="000A0E36"/>
    <w:rsid w:val="000A16FE"/>
    <w:rsid w:val="000A55AD"/>
    <w:rsid w:val="000B0E80"/>
    <w:rsid w:val="000D5677"/>
    <w:rsid w:val="000E2BC7"/>
    <w:rsid w:val="000E7FAD"/>
    <w:rsid w:val="000F00F7"/>
    <w:rsid w:val="000F64A1"/>
    <w:rsid w:val="0010011F"/>
    <w:rsid w:val="001026B6"/>
    <w:rsid w:val="001069CA"/>
    <w:rsid w:val="0012407E"/>
    <w:rsid w:val="001261BB"/>
    <w:rsid w:val="00142384"/>
    <w:rsid w:val="00144B34"/>
    <w:rsid w:val="00151212"/>
    <w:rsid w:val="001521F3"/>
    <w:rsid w:val="00157058"/>
    <w:rsid w:val="001628B2"/>
    <w:rsid w:val="0017265C"/>
    <w:rsid w:val="00173516"/>
    <w:rsid w:val="001769CF"/>
    <w:rsid w:val="00176EB0"/>
    <w:rsid w:val="001801B7"/>
    <w:rsid w:val="001827E1"/>
    <w:rsid w:val="00193574"/>
    <w:rsid w:val="00194372"/>
    <w:rsid w:val="001A2130"/>
    <w:rsid w:val="001A6633"/>
    <w:rsid w:val="001B1C57"/>
    <w:rsid w:val="001B1E80"/>
    <w:rsid w:val="001B2C65"/>
    <w:rsid w:val="001C1627"/>
    <w:rsid w:val="001C3B34"/>
    <w:rsid w:val="001C436B"/>
    <w:rsid w:val="001D050E"/>
    <w:rsid w:val="001D3E17"/>
    <w:rsid w:val="001D7014"/>
    <w:rsid w:val="001D7B2C"/>
    <w:rsid w:val="001E2CAE"/>
    <w:rsid w:val="001F15EC"/>
    <w:rsid w:val="001F48BD"/>
    <w:rsid w:val="001F5467"/>
    <w:rsid w:val="00202798"/>
    <w:rsid w:val="002052D0"/>
    <w:rsid w:val="0020721C"/>
    <w:rsid w:val="0022012A"/>
    <w:rsid w:val="00223A2F"/>
    <w:rsid w:val="00223DF5"/>
    <w:rsid w:val="00224EA9"/>
    <w:rsid w:val="00230B61"/>
    <w:rsid w:val="002348CD"/>
    <w:rsid w:val="00234C7C"/>
    <w:rsid w:val="0023506B"/>
    <w:rsid w:val="0024335D"/>
    <w:rsid w:val="002444D3"/>
    <w:rsid w:val="00264B28"/>
    <w:rsid w:val="00265541"/>
    <w:rsid w:val="00265D80"/>
    <w:rsid w:val="002670AA"/>
    <w:rsid w:val="00274CEB"/>
    <w:rsid w:val="002773CD"/>
    <w:rsid w:val="002837C5"/>
    <w:rsid w:val="00283D6C"/>
    <w:rsid w:val="00290321"/>
    <w:rsid w:val="002905D0"/>
    <w:rsid w:val="0029425C"/>
    <w:rsid w:val="002A09C5"/>
    <w:rsid w:val="002A679D"/>
    <w:rsid w:val="002B0463"/>
    <w:rsid w:val="002B0819"/>
    <w:rsid w:val="002B17F2"/>
    <w:rsid w:val="002B277D"/>
    <w:rsid w:val="002B393C"/>
    <w:rsid w:val="002B5C1D"/>
    <w:rsid w:val="002B735A"/>
    <w:rsid w:val="002B7F53"/>
    <w:rsid w:val="002C20C2"/>
    <w:rsid w:val="002C42F0"/>
    <w:rsid w:val="002C65AE"/>
    <w:rsid w:val="002D26F7"/>
    <w:rsid w:val="002D6027"/>
    <w:rsid w:val="002E6F52"/>
    <w:rsid w:val="002F0FE1"/>
    <w:rsid w:val="002F3213"/>
    <w:rsid w:val="002F42D0"/>
    <w:rsid w:val="002F6568"/>
    <w:rsid w:val="003014BD"/>
    <w:rsid w:val="0030459B"/>
    <w:rsid w:val="00320993"/>
    <w:rsid w:val="00320E1B"/>
    <w:rsid w:val="00321F9A"/>
    <w:rsid w:val="00322282"/>
    <w:rsid w:val="003240E5"/>
    <w:rsid w:val="0032423A"/>
    <w:rsid w:val="0032651A"/>
    <w:rsid w:val="00336172"/>
    <w:rsid w:val="00362A2F"/>
    <w:rsid w:val="00364E03"/>
    <w:rsid w:val="00365BB3"/>
    <w:rsid w:val="00375410"/>
    <w:rsid w:val="003A05D5"/>
    <w:rsid w:val="003A11AF"/>
    <w:rsid w:val="003A337D"/>
    <w:rsid w:val="003A3CA0"/>
    <w:rsid w:val="003A5967"/>
    <w:rsid w:val="003A6A8B"/>
    <w:rsid w:val="003B5AE8"/>
    <w:rsid w:val="003B6679"/>
    <w:rsid w:val="003C179C"/>
    <w:rsid w:val="003C3C38"/>
    <w:rsid w:val="003C419E"/>
    <w:rsid w:val="003C460C"/>
    <w:rsid w:val="003D0DBD"/>
    <w:rsid w:val="003D3D24"/>
    <w:rsid w:val="003E1370"/>
    <w:rsid w:val="003E4E5C"/>
    <w:rsid w:val="003E5A1A"/>
    <w:rsid w:val="003E7E9B"/>
    <w:rsid w:val="003F02F0"/>
    <w:rsid w:val="003F6131"/>
    <w:rsid w:val="003F65D5"/>
    <w:rsid w:val="003F7015"/>
    <w:rsid w:val="003F7679"/>
    <w:rsid w:val="004022AA"/>
    <w:rsid w:val="004028FB"/>
    <w:rsid w:val="0040496D"/>
    <w:rsid w:val="00406E96"/>
    <w:rsid w:val="00412A5A"/>
    <w:rsid w:val="004134E8"/>
    <w:rsid w:val="00417D36"/>
    <w:rsid w:val="00422D03"/>
    <w:rsid w:val="00423168"/>
    <w:rsid w:val="00432A36"/>
    <w:rsid w:val="0043619C"/>
    <w:rsid w:val="004367F5"/>
    <w:rsid w:val="0044189F"/>
    <w:rsid w:val="00452EB3"/>
    <w:rsid w:val="004531A1"/>
    <w:rsid w:val="00456987"/>
    <w:rsid w:val="0047382E"/>
    <w:rsid w:val="004748CD"/>
    <w:rsid w:val="00491920"/>
    <w:rsid w:val="00493301"/>
    <w:rsid w:val="004946CC"/>
    <w:rsid w:val="0049610A"/>
    <w:rsid w:val="004A72A8"/>
    <w:rsid w:val="004A75AE"/>
    <w:rsid w:val="004A76E4"/>
    <w:rsid w:val="004B16F5"/>
    <w:rsid w:val="004B38E9"/>
    <w:rsid w:val="004B4430"/>
    <w:rsid w:val="004D17EC"/>
    <w:rsid w:val="004D4195"/>
    <w:rsid w:val="004E015C"/>
    <w:rsid w:val="004E587B"/>
    <w:rsid w:val="004F012A"/>
    <w:rsid w:val="004F03B8"/>
    <w:rsid w:val="004F116D"/>
    <w:rsid w:val="004F2955"/>
    <w:rsid w:val="0050549B"/>
    <w:rsid w:val="00506670"/>
    <w:rsid w:val="0050714D"/>
    <w:rsid w:val="00507E3D"/>
    <w:rsid w:val="00522686"/>
    <w:rsid w:val="00525757"/>
    <w:rsid w:val="0052642D"/>
    <w:rsid w:val="00532CE0"/>
    <w:rsid w:val="00532D83"/>
    <w:rsid w:val="00534876"/>
    <w:rsid w:val="0053591B"/>
    <w:rsid w:val="00553548"/>
    <w:rsid w:val="00553962"/>
    <w:rsid w:val="00560D32"/>
    <w:rsid w:val="005654D3"/>
    <w:rsid w:val="0057052A"/>
    <w:rsid w:val="005729CF"/>
    <w:rsid w:val="00574F71"/>
    <w:rsid w:val="00587916"/>
    <w:rsid w:val="005907DE"/>
    <w:rsid w:val="0059285D"/>
    <w:rsid w:val="00593C6A"/>
    <w:rsid w:val="005B0A28"/>
    <w:rsid w:val="005B1CE5"/>
    <w:rsid w:val="005B32EF"/>
    <w:rsid w:val="005C0B33"/>
    <w:rsid w:val="005C1626"/>
    <w:rsid w:val="005C1E0B"/>
    <w:rsid w:val="005C46B9"/>
    <w:rsid w:val="005C5E3F"/>
    <w:rsid w:val="005D2BFF"/>
    <w:rsid w:val="005D2FC1"/>
    <w:rsid w:val="005E3CFC"/>
    <w:rsid w:val="005E46E4"/>
    <w:rsid w:val="005F001C"/>
    <w:rsid w:val="005F08ED"/>
    <w:rsid w:val="005F6F28"/>
    <w:rsid w:val="005F71B2"/>
    <w:rsid w:val="005F7951"/>
    <w:rsid w:val="0060160D"/>
    <w:rsid w:val="006061D0"/>
    <w:rsid w:val="00610716"/>
    <w:rsid w:val="00610A46"/>
    <w:rsid w:val="00612527"/>
    <w:rsid w:val="00617115"/>
    <w:rsid w:val="00623DDF"/>
    <w:rsid w:val="00624489"/>
    <w:rsid w:val="00624C88"/>
    <w:rsid w:val="00627253"/>
    <w:rsid w:val="00633ADD"/>
    <w:rsid w:val="006347ED"/>
    <w:rsid w:val="006352B0"/>
    <w:rsid w:val="00637DED"/>
    <w:rsid w:val="00642710"/>
    <w:rsid w:val="0064292B"/>
    <w:rsid w:val="00642D6D"/>
    <w:rsid w:val="00644A7F"/>
    <w:rsid w:val="00652E76"/>
    <w:rsid w:val="006543BC"/>
    <w:rsid w:val="00660B55"/>
    <w:rsid w:val="006708B4"/>
    <w:rsid w:val="006718E4"/>
    <w:rsid w:val="006726DB"/>
    <w:rsid w:val="00675D6E"/>
    <w:rsid w:val="006761DC"/>
    <w:rsid w:val="00682608"/>
    <w:rsid w:val="006856EC"/>
    <w:rsid w:val="0068680B"/>
    <w:rsid w:val="006940A7"/>
    <w:rsid w:val="006940A8"/>
    <w:rsid w:val="006A069E"/>
    <w:rsid w:val="006A10F1"/>
    <w:rsid w:val="006A56D0"/>
    <w:rsid w:val="006A7D03"/>
    <w:rsid w:val="006B2709"/>
    <w:rsid w:val="006B394A"/>
    <w:rsid w:val="006C6E92"/>
    <w:rsid w:val="006D0768"/>
    <w:rsid w:val="006D583F"/>
    <w:rsid w:val="006E54A2"/>
    <w:rsid w:val="006F46F5"/>
    <w:rsid w:val="007038C3"/>
    <w:rsid w:val="00703B29"/>
    <w:rsid w:val="00705C9E"/>
    <w:rsid w:val="00711378"/>
    <w:rsid w:val="0071209E"/>
    <w:rsid w:val="00712686"/>
    <w:rsid w:val="00715F84"/>
    <w:rsid w:val="0071608C"/>
    <w:rsid w:val="00716F51"/>
    <w:rsid w:val="007356EF"/>
    <w:rsid w:val="00736BF7"/>
    <w:rsid w:val="00737B0C"/>
    <w:rsid w:val="00741667"/>
    <w:rsid w:val="00744488"/>
    <w:rsid w:val="007511DE"/>
    <w:rsid w:val="00753600"/>
    <w:rsid w:val="00755475"/>
    <w:rsid w:val="007578B9"/>
    <w:rsid w:val="007602F0"/>
    <w:rsid w:val="00762E00"/>
    <w:rsid w:val="0076374A"/>
    <w:rsid w:val="00764F95"/>
    <w:rsid w:val="00776957"/>
    <w:rsid w:val="00776997"/>
    <w:rsid w:val="00780E14"/>
    <w:rsid w:val="0078162C"/>
    <w:rsid w:val="00781FD4"/>
    <w:rsid w:val="00790979"/>
    <w:rsid w:val="0079463D"/>
    <w:rsid w:val="0079480B"/>
    <w:rsid w:val="00794C10"/>
    <w:rsid w:val="0079558E"/>
    <w:rsid w:val="007A7567"/>
    <w:rsid w:val="007C0993"/>
    <w:rsid w:val="007C1E67"/>
    <w:rsid w:val="007C337C"/>
    <w:rsid w:val="007E0E97"/>
    <w:rsid w:val="007E2FAB"/>
    <w:rsid w:val="007E3ABE"/>
    <w:rsid w:val="007E43EA"/>
    <w:rsid w:val="007E55D8"/>
    <w:rsid w:val="007F10B4"/>
    <w:rsid w:val="007F11F3"/>
    <w:rsid w:val="007F1DBE"/>
    <w:rsid w:val="007F2C85"/>
    <w:rsid w:val="007F3128"/>
    <w:rsid w:val="007F509E"/>
    <w:rsid w:val="007F7E0D"/>
    <w:rsid w:val="00804120"/>
    <w:rsid w:val="0080489B"/>
    <w:rsid w:val="00806BB4"/>
    <w:rsid w:val="00811200"/>
    <w:rsid w:val="00817E0A"/>
    <w:rsid w:val="00822404"/>
    <w:rsid w:val="0084175B"/>
    <w:rsid w:val="008465CB"/>
    <w:rsid w:val="008466E8"/>
    <w:rsid w:val="008550E8"/>
    <w:rsid w:val="008550EB"/>
    <w:rsid w:val="0086004D"/>
    <w:rsid w:val="00861898"/>
    <w:rsid w:val="00863DB0"/>
    <w:rsid w:val="008754F8"/>
    <w:rsid w:val="0088770A"/>
    <w:rsid w:val="00887AFB"/>
    <w:rsid w:val="0089116C"/>
    <w:rsid w:val="008A0492"/>
    <w:rsid w:val="008A4775"/>
    <w:rsid w:val="008B029F"/>
    <w:rsid w:val="008C09A8"/>
    <w:rsid w:val="008C3B1A"/>
    <w:rsid w:val="008C560E"/>
    <w:rsid w:val="008D4840"/>
    <w:rsid w:val="008D7BF6"/>
    <w:rsid w:val="008D7F63"/>
    <w:rsid w:val="008E0138"/>
    <w:rsid w:val="008E022A"/>
    <w:rsid w:val="008E4839"/>
    <w:rsid w:val="008F0AE5"/>
    <w:rsid w:val="008F0D63"/>
    <w:rsid w:val="008F0E82"/>
    <w:rsid w:val="008F1937"/>
    <w:rsid w:val="008F3421"/>
    <w:rsid w:val="009021B8"/>
    <w:rsid w:val="00904636"/>
    <w:rsid w:val="00913FF9"/>
    <w:rsid w:val="00915D12"/>
    <w:rsid w:val="0092507A"/>
    <w:rsid w:val="00925375"/>
    <w:rsid w:val="00927102"/>
    <w:rsid w:val="009313F2"/>
    <w:rsid w:val="009324C1"/>
    <w:rsid w:val="00937509"/>
    <w:rsid w:val="00937D57"/>
    <w:rsid w:val="00942792"/>
    <w:rsid w:val="00943F3B"/>
    <w:rsid w:val="00944346"/>
    <w:rsid w:val="0094520D"/>
    <w:rsid w:val="00947FC8"/>
    <w:rsid w:val="009520A8"/>
    <w:rsid w:val="00954E35"/>
    <w:rsid w:val="00955EB0"/>
    <w:rsid w:val="0096046D"/>
    <w:rsid w:val="00962D9B"/>
    <w:rsid w:val="00967F2D"/>
    <w:rsid w:val="00970919"/>
    <w:rsid w:val="00972510"/>
    <w:rsid w:val="00973681"/>
    <w:rsid w:val="00973788"/>
    <w:rsid w:val="00976004"/>
    <w:rsid w:val="00981A74"/>
    <w:rsid w:val="00984DE8"/>
    <w:rsid w:val="0098582A"/>
    <w:rsid w:val="00987EB5"/>
    <w:rsid w:val="00993311"/>
    <w:rsid w:val="00994B59"/>
    <w:rsid w:val="00996BC6"/>
    <w:rsid w:val="009A0352"/>
    <w:rsid w:val="009A14F1"/>
    <w:rsid w:val="009A2018"/>
    <w:rsid w:val="009A4269"/>
    <w:rsid w:val="009B0891"/>
    <w:rsid w:val="009B445D"/>
    <w:rsid w:val="009C5352"/>
    <w:rsid w:val="009C62C2"/>
    <w:rsid w:val="009C7E00"/>
    <w:rsid w:val="009D33F7"/>
    <w:rsid w:val="009E229E"/>
    <w:rsid w:val="009E31A1"/>
    <w:rsid w:val="009E6BF7"/>
    <w:rsid w:val="009F0F0F"/>
    <w:rsid w:val="009F5F08"/>
    <w:rsid w:val="00A03739"/>
    <w:rsid w:val="00A118FA"/>
    <w:rsid w:val="00A121E3"/>
    <w:rsid w:val="00A1756D"/>
    <w:rsid w:val="00A259D9"/>
    <w:rsid w:val="00A30D65"/>
    <w:rsid w:val="00A37A5C"/>
    <w:rsid w:val="00A44635"/>
    <w:rsid w:val="00A479A6"/>
    <w:rsid w:val="00A5097B"/>
    <w:rsid w:val="00A546AC"/>
    <w:rsid w:val="00A57FC3"/>
    <w:rsid w:val="00A65B80"/>
    <w:rsid w:val="00A708F2"/>
    <w:rsid w:val="00A70C33"/>
    <w:rsid w:val="00A742E7"/>
    <w:rsid w:val="00A7621D"/>
    <w:rsid w:val="00A76825"/>
    <w:rsid w:val="00A96CAE"/>
    <w:rsid w:val="00A97D6D"/>
    <w:rsid w:val="00AA047A"/>
    <w:rsid w:val="00AA205F"/>
    <w:rsid w:val="00AB2EC7"/>
    <w:rsid w:val="00AB3EE6"/>
    <w:rsid w:val="00AB3F2E"/>
    <w:rsid w:val="00AB4978"/>
    <w:rsid w:val="00AB7C58"/>
    <w:rsid w:val="00AC42D5"/>
    <w:rsid w:val="00AC593F"/>
    <w:rsid w:val="00AC6A92"/>
    <w:rsid w:val="00AD0290"/>
    <w:rsid w:val="00AD78EB"/>
    <w:rsid w:val="00AE3747"/>
    <w:rsid w:val="00AE38D7"/>
    <w:rsid w:val="00AE503C"/>
    <w:rsid w:val="00AE5FC2"/>
    <w:rsid w:val="00AE6768"/>
    <w:rsid w:val="00AF0BE3"/>
    <w:rsid w:val="00AF10EE"/>
    <w:rsid w:val="00AF1CE6"/>
    <w:rsid w:val="00AF3C7D"/>
    <w:rsid w:val="00B06B7F"/>
    <w:rsid w:val="00B105E4"/>
    <w:rsid w:val="00B10CE9"/>
    <w:rsid w:val="00B117F3"/>
    <w:rsid w:val="00B11ADB"/>
    <w:rsid w:val="00B2053F"/>
    <w:rsid w:val="00B2343B"/>
    <w:rsid w:val="00B245AB"/>
    <w:rsid w:val="00B316B2"/>
    <w:rsid w:val="00B3177E"/>
    <w:rsid w:val="00B31AD7"/>
    <w:rsid w:val="00B461DC"/>
    <w:rsid w:val="00B47850"/>
    <w:rsid w:val="00B52675"/>
    <w:rsid w:val="00B5532D"/>
    <w:rsid w:val="00B62AE8"/>
    <w:rsid w:val="00B63644"/>
    <w:rsid w:val="00B6603E"/>
    <w:rsid w:val="00B67434"/>
    <w:rsid w:val="00B722A5"/>
    <w:rsid w:val="00B750A3"/>
    <w:rsid w:val="00B90279"/>
    <w:rsid w:val="00B9481B"/>
    <w:rsid w:val="00B94C90"/>
    <w:rsid w:val="00B95C81"/>
    <w:rsid w:val="00B97658"/>
    <w:rsid w:val="00BA37B9"/>
    <w:rsid w:val="00BA43F7"/>
    <w:rsid w:val="00BA6299"/>
    <w:rsid w:val="00BB4BF0"/>
    <w:rsid w:val="00BC2FB5"/>
    <w:rsid w:val="00BC5F47"/>
    <w:rsid w:val="00BC6302"/>
    <w:rsid w:val="00BD0798"/>
    <w:rsid w:val="00BD1469"/>
    <w:rsid w:val="00BD3BFD"/>
    <w:rsid w:val="00BD7F8C"/>
    <w:rsid w:val="00BE0277"/>
    <w:rsid w:val="00BE39F5"/>
    <w:rsid w:val="00BE60F9"/>
    <w:rsid w:val="00BF153D"/>
    <w:rsid w:val="00BF2C64"/>
    <w:rsid w:val="00C129CB"/>
    <w:rsid w:val="00C15BA3"/>
    <w:rsid w:val="00C170B1"/>
    <w:rsid w:val="00C17183"/>
    <w:rsid w:val="00C23675"/>
    <w:rsid w:val="00C35108"/>
    <w:rsid w:val="00C465A8"/>
    <w:rsid w:val="00C5201C"/>
    <w:rsid w:val="00C5467D"/>
    <w:rsid w:val="00C548B4"/>
    <w:rsid w:val="00C55E88"/>
    <w:rsid w:val="00C601AF"/>
    <w:rsid w:val="00C621D8"/>
    <w:rsid w:val="00C634B5"/>
    <w:rsid w:val="00C715F5"/>
    <w:rsid w:val="00C72051"/>
    <w:rsid w:val="00C74CF2"/>
    <w:rsid w:val="00C853EC"/>
    <w:rsid w:val="00C9462E"/>
    <w:rsid w:val="00C95C67"/>
    <w:rsid w:val="00CB0134"/>
    <w:rsid w:val="00CB3B5D"/>
    <w:rsid w:val="00CC02EF"/>
    <w:rsid w:val="00CC7C41"/>
    <w:rsid w:val="00CD1B86"/>
    <w:rsid w:val="00CD339F"/>
    <w:rsid w:val="00CD36AF"/>
    <w:rsid w:val="00CD423E"/>
    <w:rsid w:val="00CD4BEE"/>
    <w:rsid w:val="00CF4D59"/>
    <w:rsid w:val="00D01B4C"/>
    <w:rsid w:val="00D04B87"/>
    <w:rsid w:val="00D057F6"/>
    <w:rsid w:val="00D06AF4"/>
    <w:rsid w:val="00D07A20"/>
    <w:rsid w:val="00D1148D"/>
    <w:rsid w:val="00D161B3"/>
    <w:rsid w:val="00D16C5B"/>
    <w:rsid w:val="00D31D4E"/>
    <w:rsid w:val="00D344B5"/>
    <w:rsid w:val="00D372DC"/>
    <w:rsid w:val="00D37A61"/>
    <w:rsid w:val="00D37F08"/>
    <w:rsid w:val="00D43C91"/>
    <w:rsid w:val="00D47B20"/>
    <w:rsid w:val="00D5632A"/>
    <w:rsid w:val="00D57221"/>
    <w:rsid w:val="00D57DB4"/>
    <w:rsid w:val="00D61A5F"/>
    <w:rsid w:val="00D6288D"/>
    <w:rsid w:val="00D65006"/>
    <w:rsid w:val="00D6599F"/>
    <w:rsid w:val="00D67CAE"/>
    <w:rsid w:val="00D80FE7"/>
    <w:rsid w:val="00D81945"/>
    <w:rsid w:val="00D81C91"/>
    <w:rsid w:val="00D81FDB"/>
    <w:rsid w:val="00D86D4B"/>
    <w:rsid w:val="00D9045E"/>
    <w:rsid w:val="00D90902"/>
    <w:rsid w:val="00DA0478"/>
    <w:rsid w:val="00DA1629"/>
    <w:rsid w:val="00DA1DB4"/>
    <w:rsid w:val="00DA64DA"/>
    <w:rsid w:val="00DA7C19"/>
    <w:rsid w:val="00DB0D87"/>
    <w:rsid w:val="00DB47A4"/>
    <w:rsid w:val="00DB592A"/>
    <w:rsid w:val="00DC0DC3"/>
    <w:rsid w:val="00DC3F63"/>
    <w:rsid w:val="00DC6FE8"/>
    <w:rsid w:val="00DD3560"/>
    <w:rsid w:val="00DE672F"/>
    <w:rsid w:val="00DE6CD5"/>
    <w:rsid w:val="00DF1FE7"/>
    <w:rsid w:val="00DF5AF9"/>
    <w:rsid w:val="00E024D3"/>
    <w:rsid w:val="00E0269C"/>
    <w:rsid w:val="00E02A9E"/>
    <w:rsid w:val="00E05E40"/>
    <w:rsid w:val="00E10209"/>
    <w:rsid w:val="00E12533"/>
    <w:rsid w:val="00E147A1"/>
    <w:rsid w:val="00E173C9"/>
    <w:rsid w:val="00E17F6C"/>
    <w:rsid w:val="00E24AB8"/>
    <w:rsid w:val="00E265F6"/>
    <w:rsid w:val="00E276D0"/>
    <w:rsid w:val="00E314E5"/>
    <w:rsid w:val="00E33969"/>
    <w:rsid w:val="00E366FC"/>
    <w:rsid w:val="00E36ED0"/>
    <w:rsid w:val="00E44610"/>
    <w:rsid w:val="00E450CF"/>
    <w:rsid w:val="00E457E5"/>
    <w:rsid w:val="00E46863"/>
    <w:rsid w:val="00E47C4A"/>
    <w:rsid w:val="00E521E3"/>
    <w:rsid w:val="00E54D6C"/>
    <w:rsid w:val="00E618A9"/>
    <w:rsid w:val="00E64693"/>
    <w:rsid w:val="00E665EE"/>
    <w:rsid w:val="00E6666F"/>
    <w:rsid w:val="00E67E92"/>
    <w:rsid w:val="00E705C1"/>
    <w:rsid w:val="00E70739"/>
    <w:rsid w:val="00E758C7"/>
    <w:rsid w:val="00E76F43"/>
    <w:rsid w:val="00E77B89"/>
    <w:rsid w:val="00E84F6D"/>
    <w:rsid w:val="00E86927"/>
    <w:rsid w:val="00E927D8"/>
    <w:rsid w:val="00E93CDC"/>
    <w:rsid w:val="00E9514B"/>
    <w:rsid w:val="00E9632D"/>
    <w:rsid w:val="00EA181A"/>
    <w:rsid w:val="00EA1B16"/>
    <w:rsid w:val="00EA736C"/>
    <w:rsid w:val="00EB1FF5"/>
    <w:rsid w:val="00EB3BC8"/>
    <w:rsid w:val="00EB402F"/>
    <w:rsid w:val="00EB4E43"/>
    <w:rsid w:val="00EB7867"/>
    <w:rsid w:val="00EB7ECC"/>
    <w:rsid w:val="00EC0685"/>
    <w:rsid w:val="00ED0D8D"/>
    <w:rsid w:val="00EE4E5A"/>
    <w:rsid w:val="00EE5452"/>
    <w:rsid w:val="00EF4F41"/>
    <w:rsid w:val="00F0550C"/>
    <w:rsid w:val="00F103AB"/>
    <w:rsid w:val="00F1486A"/>
    <w:rsid w:val="00F169C5"/>
    <w:rsid w:val="00F17A32"/>
    <w:rsid w:val="00F24BA9"/>
    <w:rsid w:val="00F26DB7"/>
    <w:rsid w:val="00F35922"/>
    <w:rsid w:val="00F35E4C"/>
    <w:rsid w:val="00F42F1C"/>
    <w:rsid w:val="00F45AE1"/>
    <w:rsid w:val="00F46BED"/>
    <w:rsid w:val="00F47651"/>
    <w:rsid w:val="00F54AB3"/>
    <w:rsid w:val="00F65BBB"/>
    <w:rsid w:val="00F660B5"/>
    <w:rsid w:val="00F67A61"/>
    <w:rsid w:val="00F71823"/>
    <w:rsid w:val="00F76438"/>
    <w:rsid w:val="00F7703F"/>
    <w:rsid w:val="00F952BC"/>
    <w:rsid w:val="00FA250D"/>
    <w:rsid w:val="00FA3124"/>
    <w:rsid w:val="00FB0C7C"/>
    <w:rsid w:val="00FB762A"/>
    <w:rsid w:val="00FD0B48"/>
    <w:rsid w:val="00FD1144"/>
    <w:rsid w:val="00FD23DD"/>
    <w:rsid w:val="00FD445B"/>
    <w:rsid w:val="00FD4D07"/>
    <w:rsid w:val="00FD6347"/>
    <w:rsid w:val="00FD7162"/>
    <w:rsid w:val="00FF054E"/>
    <w:rsid w:val="00FF3182"/>
    <w:rsid w:val="00FF6A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A6CC5"/>
  <w15:chartTrackingRefBased/>
  <w15:docId w15:val="{4592EFAE-985C-440F-A0DD-FF2E37ED5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6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11">
    <w:name w:val="A11"/>
    <w:uiPriority w:val="99"/>
    <w:rsid w:val="00522686"/>
    <w:rPr>
      <w:rFonts w:ascii="Gotham Book" w:hAnsi="Gotham Book" w:cs="Gotham Book" w:hint="default"/>
      <w:color w:val="000000"/>
      <w:sz w:val="32"/>
      <w:szCs w:val="32"/>
    </w:rPr>
  </w:style>
  <w:style w:type="paragraph" w:styleId="ListParagraph">
    <w:name w:val="List Paragraph"/>
    <w:basedOn w:val="Normal"/>
    <w:uiPriority w:val="34"/>
    <w:qFormat/>
    <w:rsid w:val="00522686"/>
    <w:pPr>
      <w:ind w:left="720"/>
      <w:contextualSpacing/>
    </w:pPr>
  </w:style>
  <w:style w:type="paragraph" w:styleId="BalloonText">
    <w:name w:val="Balloon Text"/>
    <w:basedOn w:val="Normal"/>
    <w:link w:val="BalloonTextChar"/>
    <w:uiPriority w:val="99"/>
    <w:semiHidden/>
    <w:unhideWhenUsed/>
    <w:rsid w:val="005257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757"/>
    <w:rPr>
      <w:rFonts w:ascii="Segoe UI" w:hAnsi="Segoe UI" w:cs="Segoe UI"/>
      <w:sz w:val="18"/>
      <w:szCs w:val="18"/>
    </w:rPr>
  </w:style>
  <w:style w:type="paragraph" w:styleId="Header">
    <w:name w:val="header"/>
    <w:basedOn w:val="Normal"/>
    <w:link w:val="HeaderChar"/>
    <w:uiPriority w:val="99"/>
    <w:unhideWhenUsed/>
    <w:rsid w:val="004D41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195"/>
  </w:style>
  <w:style w:type="paragraph" w:styleId="Footer">
    <w:name w:val="footer"/>
    <w:basedOn w:val="Normal"/>
    <w:link w:val="FooterChar"/>
    <w:uiPriority w:val="99"/>
    <w:unhideWhenUsed/>
    <w:rsid w:val="004D41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195"/>
  </w:style>
  <w:style w:type="paragraph" w:styleId="NormalWeb">
    <w:name w:val="Normal (Web)"/>
    <w:basedOn w:val="Normal"/>
    <w:uiPriority w:val="99"/>
    <w:semiHidden/>
    <w:unhideWhenUsed/>
    <w:rsid w:val="0053591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3591B"/>
    <w:rPr>
      <w:i/>
      <w:iCs/>
    </w:rPr>
  </w:style>
  <w:style w:type="table" w:styleId="TableGrid">
    <w:name w:val="Table Grid"/>
    <w:basedOn w:val="TableNormal"/>
    <w:uiPriority w:val="39"/>
    <w:rsid w:val="00046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72A8"/>
    <w:rPr>
      <w:sz w:val="16"/>
      <w:szCs w:val="16"/>
    </w:rPr>
  </w:style>
  <w:style w:type="paragraph" w:styleId="CommentText">
    <w:name w:val="annotation text"/>
    <w:basedOn w:val="Normal"/>
    <w:link w:val="CommentTextChar"/>
    <w:uiPriority w:val="99"/>
    <w:unhideWhenUsed/>
    <w:rsid w:val="004A72A8"/>
    <w:pPr>
      <w:spacing w:line="240" w:lineRule="auto"/>
    </w:pPr>
    <w:rPr>
      <w:sz w:val="20"/>
      <w:szCs w:val="20"/>
    </w:rPr>
  </w:style>
  <w:style w:type="character" w:customStyle="1" w:styleId="CommentTextChar">
    <w:name w:val="Comment Text Char"/>
    <w:basedOn w:val="DefaultParagraphFont"/>
    <w:link w:val="CommentText"/>
    <w:uiPriority w:val="99"/>
    <w:rsid w:val="004A72A8"/>
    <w:rPr>
      <w:sz w:val="20"/>
      <w:szCs w:val="20"/>
    </w:rPr>
  </w:style>
  <w:style w:type="paragraph" w:styleId="CommentSubject">
    <w:name w:val="annotation subject"/>
    <w:basedOn w:val="CommentText"/>
    <w:next w:val="CommentText"/>
    <w:link w:val="CommentSubjectChar"/>
    <w:uiPriority w:val="99"/>
    <w:semiHidden/>
    <w:unhideWhenUsed/>
    <w:rsid w:val="004A72A8"/>
    <w:rPr>
      <w:b/>
      <w:bCs/>
    </w:rPr>
  </w:style>
  <w:style w:type="character" w:customStyle="1" w:styleId="CommentSubjectChar">
    <w:name w:val="Comment Subject Char"/>
    <w:basedOn w:val="CommentTextChar"/>
    <w:link w:val="CommentSubject"/>
    <w:uiPriority w:val="99"/>
    <w:semiHidden/>
    <w:rsid w:val="004A72A8"/>
    <w:rPr>
      <w:b/>
      <w:bCs/>
      <w:sz w:val="20"/>
      <w:szCs w:val="20"/>
    </w:rPr>
  </w:style>
  <w:style w:type="character" w:styleId="Hyperlink">
    <w:name w:val="Hyperlink"/>
    <w:basedOn w:val="DefaultParagraphFont"/>
    <w:uiPriority w:val="99"/>
    <w:unhideWhenUsed/>
    <w:rsid w:val="003F6131"/>
    <w:rPr>
      <w:color w:val="0563C1" w:themeColor="hyperlink"/>
      <w:u w:val="single"/>
    </w:rPr>
  </w:style>
  <w:style w:type="character" w:styleId="UnresolvedMention">
    <w:name w:val="Unresolved Mention"/>
    <w:basedOn w:val="DefaultParagraphFont"/>
    <w:uiPriority w:val="99"/>
    <w:semiHidden/>
    <w:unhideWhenUsed/>
    <w:rsid w:val="003F61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881863">
      <w:bodyDiv w:val="1"/>
      <w:marLeft w:val="0"/>
      <w:marRight w:val="0"/>
      <w:marTop w:val="0"/>
      <w:marBottom w:val="0"/>
      <w:divBdr>
        <w:top w:val="none" w:sz="0" w:space="0" w:color="auto"/>
        <w:left w:val="none" w:sz="0" w:space="0" w:color="auto"/>
        <w:bottom w:val="none" w:sz="0" w:space="0" w:color="auto"/>
        <w:right w:val="none" w:sz="0" w:space="0" w:color="auto"/>
      </w:divBdr>
    </w:div>
    <w:div w:id="637222495">
      <w:bodyDiv w:val="1"/>
      <w:marLeft w:val="0"/>
      <w:marRight w:val="0"/>
      <w:marTop w:val="0"/>
      <w:marBottom w:val="0"/>
      <w:divBdr>
        <w:top w:val="none" w:sz="0" w:space="0" w:color="auto"/>
        <w:left w:val="none" w:sz="0" w:space="0" w:color="auto"/>
        <w:bottom w:val="none" w:sz="0" w:space="0" w:color="auto"/>
        <w:right w:val="none" w:sz="0" w:space="0" w:color="auto"/>
      </w:divBdr>
    </w:div>
    <w:div w:id="985625483">
      <w:bodyDiv w:val="1"/>
      <w:marLeft w:val="0"/>
      <w:marRight w:val="0"/>
      <w:marTop w:val="0"/>
      <w:marBottom w:val="0"/>
      <w:divBdr>
        <w:top w:val="none" w:sz="0" w:space="0" w:color="auto"/>
        <w:left w:val="none" w:sz="0" w:space="0" w:color="auto"/>
        <w:bottom w:val="none" w:sz="0" w:space="0" w:color="auto"/>
        <w:right w:val="none" w:sz="0" w:space="0" w:color="auto"/>
      </w:divBdr>
      <w:divsChild>
        <w:div w:id="603420092">
          <w:marLeft w:val="0"/>
          <w:marRight w:val="0"/>
          <w:marTop w:val="0"/>
          <w:marBottom w:val="0"/>
          <w:divBdr>
            <w:top w:val="none" w:sz="0" w:space="0" w:color="auto"/>
            <w:left w:val="none" w:sz="0" w:space="0" w:color="auto"/>
            <w:bottom w:val="none" w:sz="0" w:space="0" w:color="auto"/>
            <w:right w:val="none" w:sz="0" w:space="0" w:color="auto"/>
          </w:divBdr>
        </w:div>
        <w:div w:id="1657145492">
          <w:marLeft w:val="0"/>
          <w:marRight w:val="0"/>
          <w:marTop w:val="0"/>
          <w:marBottom w:val="0"/>
          <w:divBdr>
            <w:top w:val="none" w:sz="0" w:space="0" w:color="auto"/>
            <w:left w:val="none" w:sz="0" w:space="0" w:color="auto"/>
            <w:bottom w:val="none" w:sz="0" w:space="0" w:color="auto"/>
            <w:right w:val="none" w:sz="0" w:space="0" w:color="auto"/>
          </w:divBdr>
        </w:div>
        <w:div w:id="399443881">
          <w:marLeft w:val="0"/>
          <w:marRight w:val="0"/>
          <w:marTop w:val="0"/>
          <w:marBottom w:val="0"/>
          <w:divBdr>
            <w:top w:val="none" w:sz="0" w:space="0" w:color="auto"/>
            <w:left w:val="none" w:sz="0" w:space="0" w:color="auto"/>
            <w:bottom w:val="none" w:sz="0" w:space="0" w:color="auto"/>
            <w:right w:val="none" w:sz="0" w:space="0" w:color="auto"/>
          </w:divBdr>
        </w:div>
        <w:div w:id="1716663664">
          <w:marLeft w:val="0"/>
          <w:marRight w:val="0"/>
          <w:marTop w:val="0"/>
          <w:marBottom w:val="0"/>
          <w:divBdr>
            <w:top w:val="none" w:sz="0" w:space="0" w:color="auto"/>
            <w:left w:val="none" w:sz="0" w:space="0" w:color="auto"/>
            <w:bottom w:val="none" w:sz="0" w:space="0" w:color="auto"/>
            <w:right w:val="none" w:sz="0" w:space="0" w:color="auto"/>
          </w:divBdr>
        </w:div>
        <w:div w:id="271862465">
          <w:marLeft w:val="0"/>
          <w:marRight w:val="0"/>
          <w:marTop w:val="0"/>
          <w:marBottom w:val="0"/>
          <w:divBdr>
            <w:top w:val="none" w:sz="0" w:space="0" w:color="auto"/>
            <w:left w:val="none" w:sz="0" w:space="0" w:color="auto"/>
            <w:bottom w:val="none" w:sz="0" w:space="0" w:color="auto"/>
            <w:right w:val="none" w:sz="0" w:space="0" w:color="auto"/>
          </w:divBdr>
        </w:div>
        <w:div w:id="1995253991">
          <w:marLeft w:val="0"/>
          <w:marRight w:val="0"/>
          <w:marTop w:val="0"/>
          <w:marBottom w:val="0"/>
          <w:divBdr>
            <w:top w:val="none" w:sz="0" w:space="0" w:color="auto"/>
            <w:left w:val="none" w:sz="0" w:space="0" w:color="auto"/>
            <w:bottom w:val="none" w:sz="0" w:space="0" w:color="auto"/>
            <w:right w:val="none" w:sz="0" w:space="0" w:color="auto"/>
          </w:divBdr>
        </w:div>
      </w:divsChild>
    </w:div>
    <w:div w:id="2102213177">
      <w:bodyDiv w:val="1"/>
      <w:marLeft w:val="0"/>
      <w:marRight w:val="0"/>
      <w:marTop w:val="0"/>
      <w:marBottom w:val="0"/>
      <w:divBdr>
        <w:top w:val="none" w:sz="0" w:space="0" w:color="auto"/>
        <w:left w:val="none" w:sz="0" w:space="0" w:color="auto"/>
        <w:bottom w:val="none" w:sz="0" w:space="0" w:color="auto"/>
        <w:right w:val="none" w:sz="0" w:space="0" w:color="auto"/>
      </w:divBdr>
      <w:divsChild>
        <w:div w:id="1244140225">
          <w:marLeft w:val="0"/>
          <w:marRight w:val="0"/>
          <w:marTop w:val="135"/>
          <w:marBottom w:val="135"/>
          <w:divBdr>
            <w:top w:val="none" w:sz="0" w:space="0" w:color="auto"/>
            <w:left w:val="none" w:sz="0" w:space="0" w:color="auto"/>
            <w:bottom w:val="none" w:sz="0" w:space="0" w:color="auto"/>
            <w:right w:val="none" w:sz="0" w:space="0" w:color="auto"/>
          </w:divBdr>
          <w:divsChild>
            <w:div w:id="3900343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whittaker1000/albendazole_pk"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F1E08-46B1-4D62-B0C0-B18121BEC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13</Pages>
  <Words>24239</Words>
  <Characters>138165</Characters>
  <Application>Microsoft Office Word</Application>
  <DocSecurity>0</DocSecurity>
  <Lines>1151</Lines>
  <Paragraphs>324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Wright</dc:creator>
  <cp:keywords/>
  <dc:description/>
  <cp:lastModifiedBy>Whittaker, Charlie</cp:lastModifiedBy>
  <cp:revision>351</cp:revision>
  <dcterms:created xsi:type="dcterms:W3CDTF">2022-03-08T10:04:00Z</dcterms:created>
  <dcterms:modified xsi:type="dcterms:W3CDTF">2022-03-09T18:33:00Z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58369e5e-92e0-3c9d-bd82-41964be2379a</vt:lpwstr>
  </property>
  <property fmtid="{D5CDD505-2E9C-101B-9397-08002B2CF9AE}" pid="4" name="Mendeley Citation Style_1">
    <vt:lpwstr>http://www.zotero.org/styles/nature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http://www.zotero.org/styles/elife</vt:lpwstr>
  </property>
  <property fmtid="{D5CDD505-2E9C-101B-9397-08002B2CF9AE}" pid="24" name="Mendeley Recent Style Name 9_1">
    <vt:lpwstr>eLife</vt:lpwstr>
  </property>
</Properties>
</file>